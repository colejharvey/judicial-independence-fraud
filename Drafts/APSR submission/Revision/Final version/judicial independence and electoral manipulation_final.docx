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E74F" w14:textId="141E9F9B" w:rsidR="00416426" w:rsidRDefault="0019318C" w:rsidP="00416426">
      <w:pPr>
        <w:spacing w:line="480" w:lineRule="auto"/>
        <w:ind w:firstLine="720"/>
        <w:rPr>
          <w:sz w:val="24"/>
          <w:szCs w:val="24"/>
        </w:rPr>
      </w:pPr>
      <w:r w:rsidRPr="00416426">
        <w:rPr>
          <w:sz w:val="24"/>
          <w:szCs w:val="24"/>
        </w:rPr>
        <w:t>C</w:t>
      </w:r>
      <w:r w:rsidR="00ED7608" w:rsidRPr="00416426">
        <w:rPr>
          <w:sz w:val="24"/>
          <w:szCs w:val="24"/>
        </w:rPr>
        <w:t>ourts often have opportunities to affect the integrity of elections</w:t>
      </w:r>
      <w:r w:rsidRPr="00416426">
        <w:rPr>
          <w:sz w:val="24"/>
          <w:szCs w:val="24"/>
        </w:rPr>
        <w:t>, even in authoritarian or semi-democratic settings</w:t>
      </w:r>
      <w:r w:rsidR="00ED7608" w:rsidRPr="00416426">
        <w:rPr>
          <w:sz w:val="24"/>
          <w:szCs w:val="24"/>
        </w:rPr>
        <w:t>.</w:t>
      </w:r>
      <w:r w:rsidR="006D6056" w:rsidRPr="00416426">
        <w:rPr>
          <w:sz w:val="24"/>
          <w:szCs w:val="24"/>
        </w:rPr>
        <w:t xml:space="preserve"> At times, these opportunities can be dramatic, </w:t>
      </w:r>
      <w:r w:rsidR="00D370A5" w:rsidRPr="00416426">
        <w:rPr>
          <w:sz w:val="24"/>
          <w:szCs w:val="24"/>
        </w:rPr>
        <w:t xml:space="preserve">as </w:t>
      </w:r>
      <w:r w:rsidR="002C1769" w:rsidRPr="00416426">
        <w:rPr>
          <w:sz w:val="24"/>
          <w:szCs w:val="24"/>
        </w:rPr>
        <w:t xml:space="preserve">when the Ukrainian </w:t>
      </w:r>
      <w:r w:rsidR="006D6056" w:rsidRPr="00416426">
        <w:rPr>
          <w:sz w:val="24"/>
          <w:szCs w:val="24"/>
        </w:rPr>
        <w:t>Supreme Court</w:t>
      </w:r>
      <w:r w:rsidR="00EF302F">
        <w:rPr>
          <w:sz w:val="24"/>
          <w:szCs w:val="24"/>
        </w:rPr>
        <w:t xml:space="preserve"> ordered a re-run of a vote in the</w:t>
      </w:r>
      <w:r w:rsidR="006D6056" w:rsidRPr="00416426">
        <w:rPr>
          <w:sz w:val="24"/>
          <w:szCs w:val="24"/>
        </w:rPr>
        <w:t xml:space="preserve"> 2004 presidential election</w:t>
      </w:r>
      <w:r w:rsidR="00EF302F">
        <w:rPr>
          <w:sz w:val="24"/>
          <w:szCs w:val="24"/>
        </w:rPr>
        <w:t xml:space="preserve"> following</w:t>
      </w:r>
      <w:r w:rsidR="002C1769" w:rsidRPr="00416426">
        <w:rPr>
          <w:sz w:val="24"/>
          <w:szCs w:val="24"/>
        </w:rPr>
        <w:t xml:space="preserve"> mass protests</w:t>
      </w:r>
      <w:r w:rsidR="00D370A5" w:rsidRPr="00416426">
        <w:rPr>
          <w:sz w:val="24"/>
          <w:szCs w:val="24"/>
        </w:rPr>
        <w:t>. Courts can influence election outcomes in more mundane ways as well.</w:t>
      </w:r>
      <w:r w:rsidR="00686B4E" w:rsidRPr="00416426">
        <w:rPr>
          <w:sz w:val="24"/>
          <w:szCs w:val="24"/>
        </w:rPr>
        <w:t xml:space="preserve"> In civil cases, courts can</w:t>
      </w:r>
      <w:r w:rsidR="005403A4">
        <w:rPr>
          <w:sz w:val="24"/>
          <w:szCs w:val="24"/>
        </w:rPr>
        <w:t xml:space="preserve"> register or deregister candidates for an election and</w:t>
      </w:r>
      <w:r w:rsidR="00502682" w:rsidRPr="00416426">
        <w:rPr>
          <w:sz w:val="24"/>
          <w:szCs w:val="24"/>
        </w:rPr>
        <w:t xml:space="preserve"> </w:t>
      </w:r>
      <w:r w:rsidR="00D370A5" w:rsidRPr="00416426">
        <w:rPr>
          <w:sz w:val="24"/>
          <w:szCs w:val="24"/>
        </w:rPr>
        <w:t xml:space="preserve">adjudicate </w:t>
      </w:r>
      <w:r w:rsidR="005403A4">
        <w:rPr>
          <w:sz w:val="24"/>
          <w:szCs w:val="24"/>
        </w:rPr>
        <w:t xml:space="preserve">other </w:t>
      </w:r>
      <w:r w:rsidR="00D370A5" w:rsidRPr="00416426">
        <w:rPr>
          <w:sz w:val="24"/>
          <w:szCs w:val="24"/>
        </w:rPr>
        <w:t>claims of</w:t>
      </w:r>
      <w:r w:rsidR="00502682" w:rsidRPr="00416426">
        <w:rPr>
          <w:sz w:val="24"/>
          <w:szCs w:val="24"/>
        </w:rPr>
        <w:t xml:space="preserve"> procedural </w:t>
      </w:r>
      <w:r w:rsidR="00D370A5" w:rsidRPr="00416426">
        <w:rPr>
          <w:sz w:val="24"/>
          <w:szCs w:val="24"/>
        </w:rPr>
        <w:t>unfairness</w:t>
      </w:r>
      <w:r w:rsidR="005403A4">
        <w:rPr>
          <w:sz w:val="24"/>
          <w:szCs w:val="24"/>
        </w:rPr>
        <w:t xml:space="preserve"> </w:t>
      </w:r>
      <w:r w:rsidR="00750ADD" w:rsidRPr="00416426">
        <w:rPr>
          <w:sz w:val="24"/>
          <w:szCs w:val="24"/>
        </w:rPr>
        <w:fldChar w:fldCharType="begin" w:fldLock="1"/>
      </w:r>
      <w:r w:rsidR="00FA05AF">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{Democracies}","type":"book"},"uris":["http://www.mendeley.com/documents/?uuid=4571336b-38ec-4b57-ac47-864896ce7b1f"]},{"id":"ITEM-2","itemData":{"DOI":"10.1016/j.postcomstud.2015.01.001","ISSN":"0967067X","abstract":"For a considerable part of the political opposition in Russia, elections have been something to be watched from the sidelines. While opposition candidates are formally blocked for legal-administrative reasons, they have repeatedly claimed that registration refusals are politically motivated and that election committees apply the law differently depending on the candidates' political affiliation. By analyzing the perceptions of double standards as well as actual enforcement practice and structural incentives, this article identifies the core mechanics of this quasi-legal mechanism of political pre-election filtering in Russian elections.","author":[{"dropping-particle":"","family":"Bækken","given":"Håvard","non-dropping-particle":"","parse-names":false,"suffix":""}],"container-title":"Communist and Post-Communist Studies","id":"ITEM-2","issue":"1","issued":{"date-parts":[["2015"]]},"page":"61-70","publisher":"Elsevier Ltd","title":"Selections before elections: Double standards in implementing election registration procedures in Russia?","type":"article-journal","volume":"48"},"uris":["http://www.mendeley.com/documents/?uuid=e8d382d8-be19-4fad-90a1-eb865d8f2858"]}],"mendeley":{"formattedCitation":"(Popova 2012; Bækken 2015)","plainTextFormattedCitation":"(Popova 2012; Bækken 2015)","previouslyFormattedCitation":"(Popova 2012; Bækken 2015)"},"properties":{"noteIndex":0},"schema":"https://github.com/citation-style-language/schema/raw/master/csl-citation.json"}</w:instrText>
      </w:r>
      <w:r w:rsidR="00750ADD" w:rsidRPr="00416426">
        <w:rPr>
          <w:sz w:val="24"/>
          <w:szCs w:val="24"/>
        </w:rPr>
        <w:fldChar w:fldCharType="separate"/>
      </w:r>
      <w:r w:rsidR="00416426" w:rsidRPr="00416426">
        <w:rPr>
          <w:noProof/>
          <w:sz w:val="24"/>
          <w:szCs w:val="24"/>
        </w:rPr>
        <w:t>(Popova 2012; Bækken 2015)</w:t>
      </w:r>
      <w:r w:rsidR="00750ADD" w:rsidRPr="00416426">
        <w:rPr>
          <w:sz w:val="24"/>
          <w:szCs w:val="24"/>
        </w:rPr>
        <w:fldChar w:fldCharType="end"/>
      </w:r>
      <w:r w:rsidR="00D370A5" w:rsidRPr="00416426">
        <w:rPr>
          <w:sz w:val="24"/>
          <w:szCs w:val="24"/>
        </w:rPr>
        <w:t>; in criminal cases, they may</w:t>
      </w:r>
      <w:r w:rsidRPr="00416426">
        <w:rPr>
          <w:sz w:val="24"/>
          <w:szCs w:val="24"/>
        </w:rPr>
        <w:t xml:space="preserve"> </w:t>
      </w:r>
      <w:r w:rsidR="00502682" w:rsidRPr="00416426">
        <w:rPr>
          <w:sz w:val="24"/>
          <w:szCs w:val="24"/>
        </w:rPr>
        <w:t xml:space="preserve">apply fines or prison time to individuals caught engaging in illegal forms of electoral </w:t>
      </w:r>
      <w:r w:rsidRPr="00416426">
        <w:rPr>
          <w:sz w:val="24"/>
          <w:szCs w:val="24"/>
        </w:rPr>
        <w:t>manipulation</w:t>
      </w:r>
      <w:r w:rsidR="00502682" w:rsidRPr="00416426">
        <w:rPr>
          <w:sz w:val="24"/>
          <w:szCs w:val="24"/>
        </w:rPr>
        <w:t>.</w:t>
      </w:r>
      <w:r w:rsidR="00BB7279" w:rsidRPr="00416426">
        <w:rPr>
          <w:sz w:val="24"/>
          <w:szCs w:val="24"/>
        </w:rPr>
        <w:t xml:space="preserve"> For example, in June 2019 a </w:t>
      </w:r>
      <w:r w:rsidR="004D014D" w:rsidRPr="00416426">
        <w:rPr>
          <w:sz w:val="24"/>
          <w:szCs w:val="24"/>
        </w:rPr>
        <w:t xml:space="preserve">Russian </w:t>
      </w:r>
      <w:r w:rsidR="00BB7279" w:rsidRPr="00416426">
        <w:rPr>
          <w:sz w:val="24"/>
          <w:szCs w:val="24"/>
        </w:rPr>
        <w:t xml:space="preserve">district court fined a member of </w:t>
      </w:r>
      <w:r w:rsidR="004D014D" w:rsidRPr="00416426">
        <w:rPr>
          <w:sz w:val="24"/>
          <w:szCs w:val="24"/>
        </w:rPr>
        <w:t xml:space="preserve">a </w:t>
      </w:r>
      <w:r w:rsidR="00BB7279" w:rsidRPr="00416426">
        <w:rPr>
          <w:sz w:val="24"/>
          <w:szCs w:val="24"/>
        </w:rPr>
        <w:t>precinct election commission 40,000 rubles</w:t>
      </w:r>
      <w:r w:rsidR="004D014D" w:rsidRPr="00416426">
        <w:rPr>
          <w:sz w:val="24"/>
          <w:szCs w:val="24"/>
        </w:rPr>
        <w:t xml:space="preserve"> for the falsification of two ballots in favor of the ruling party, under pressure from the opposition.</w:t>
      </w:r>
      <w:r w:rsidR="004D014D" w:rsidRPr="00416426">
        <w:rPr>
          <w:rStyle w:val="FootnoteReference"/>
          <w:sz w:val="24"/>
          <w:szCs w:val="24"/>
        </w:rPr>
        <w:footnoteReference w:id="1"/>
      </w:r>
      <w:r w:rsidR="00502682" w:rsidRPr="00416426">
        <w:rPr>
          <w:sz w:val="24"/>
          <w:szCs w:val="24"/>
        </w:rPr>
        <w:t xml:space="preserve"> </w:t>
      </w:r>
      <w:r w:rsidR="00750ADD" w:rsidRPr="00416426">
        <w:rPr>
          <w:sz w:val="24"/>
          <w:szCs w:val="24"/>
        </w:rPr>
        <w:t>Taken together</w:t>
      </w:r>
      <w:r w:rsidR="00502682" w:rsidRPr="00416426">
        <w:rPr>
          <w:sz w:val="24"/>
          <w:szCs w:val="24"/>
        </w:rPr>
        <w:t>,</w:t>
      </w:r>
      <w:r w:rsidR="00CE5887" w:rsidRPr="00416426">
        <w:rPr>
          <w:sz w:val="24"/>
          <w:szCs w:val="24"/>
        </w:rPr>
        <w:t xml:space="preserve"> decisions by</w:t>
      </w:r>
      <w:r w:rsidR="00502682" w:rsidRPr="00416426">
        <w:rPr>
          <w:sz w:val="24"/>
          <w:szCs w:val="24"/>
        </w:rPr>
        <w:t xml:space="preserve"> courts</w:t>
      </w:r>
      <w:r w:rsidR="00D370A5" w:rsidRPr="00416426">
        <w:rPr>
          <w:sz w:val="24"/>
          <w:szCs w:val="24"/>
        </w:rPr>
        <w:t xml:space="preserve"> up and down the judicial hierarchy</w:t>
      </w:r>
      <w:r w:rsidR="00502682" w:rsidRPr="00416426">
        <w:rPr>
          <w:sz w:val="24"/>
          <w:szCs w:val="24"/>
        </w:rPr>
        <w:t xml:space="preserve"> may be able to enhance electoral integrity or diminish it, depending on whether they tend to rule for or against the interests of the ruling party.</w:t>
      </w:r>
    </w:p>
    <w:p w14:paraId="2FFCE963" w14:textId="144EFDBF" w:rsidR="00416426" w:rsidRPr="00DD30B6" w:rsidRDefault="003C47C8" w:rsidP="00416426">
      <w:pPr>
        <w:spacing w:line="480" w:lineRule="auto"/>
        <w:ind w:firstLine="720"/>
        <w:rPr>
          <w:sz w:val="24"/>
          <w:szCs w:val="24"/>
        </w:rPr>
      </w:pPr>
      <w:r w:rsidRPr="00416426">
        <w:rPr>
          <w:sz w:val="24"/>
          <w:szCs w:val="24"/>
        </w:rPr>
        <w:t>Within the large literature on the role of democratic institutions</w:t>
      </w:r>
      <w:ins w:id="1" w:author="Author">
        <w:r w:rsidR="006E66EF">
          <w:rPr>
            <w:sz w:val="24"/>
            <w:szCs w:val="24"/>
          </w:rPr>
          <w:t xml:space="preserve"> </w:t>
        </w:r>
      </w:ins>
      <w:r w:rsidRPr="00416426">
        <w:rPr>
          <w:sz w:val="24"/>
          <w:szCs w:val="24"/>
        </w:rPr>
        <w:t xml:space="preserve">in non-democratic contexts, the judiciary has increasingly become an object of study.  A fruitful recent strand of research has </w:t>
      </w:r>
      <w:r w:rsidR="002035BE" w:rsidRPr="00416426">
        <w:rPr>
          <w:sz w:val="24"/>
          <w:szCs w:val="24"/>
        </w:rPr>
        <w:t xml:space="preserve">challenged the conventional wisdom that independent courts are beneficial for democracy and democratization </w:t>
      </w:r>
      <w:r w:rsidR="002035BE" w:rsidRPr="00416426">
        <w:rPr>
          <w:sz w:val="24"/>
          <w:szCs w:val="24"/>
        </w:rPr>
        <w:fldChar w:fldCharType="begin" w:fldLock="1"/>
      </w:r>
      <w:r w:rsidR="00FA05AF">
        <w:rPr>
          <w:sz w:val="24"/>
          <w:szCs w:val="24"/>
        </w:rPr>
        <w:instrText>ADDIN CSL_CITATION {"citationItems":[{"id":"ITEM-1","itemData":{"DOI":"10.1146/annurev.polisci.12.040907.121521","ISBN":"978-0-8243-3312-6","ISSN":"1094-2939","abstract":"According to popular wisdom, judicial independence and the rule of law are essential features of modern democracy. Drawing on the growing comparative literature on courts, we unpack this claim by focusing on two broad questions: How does the type of political regime affect ju- dicial independence? Are independent courts, in fact, always essential for establishing the rule of law? In highlighting the role of institutional fragmentation and public opinion, we explain why democracies are in- deed more likely than dictatorships to produce both independent courts and the rule of law. Yet, by also considering the puzzle of institutional instability that marks courts in much of the developing world, we iden- tify several reasons why democracy may not always prove sufficient for constructing either. Finally, we argue that independent courts are not always necessary for the rule of law, particularly where support for in- dividual rights is relatively widespread.","author":[{"dropping-particle":"","family":"Helmke","given":"Gretchen","non-dropping-particle":"","parse-names":false,"suffix":""},{"dropping-particle":"","family":"Rosenbluth","given":"Frances","non-dropping-particle":"","parse-names":false,"suffix":""}],"container-title":"Annual Review of Political Science","id":"ITEM-1","issue":"1","issued":{"date-parts":[["2009"]]},"page":"345-366","title":"Regimes and the Rule of Law: Judicial Independence in Comparative Perspective","type":"article-journal","volume":"12"},"uris":["http://www.mendeley.com/documents/?uuid=2e61624a-35e1-4aa6-8487-e81d2fc58b3e"]}],"mendeley":{"formattedCitation":"(Helmke and Rosenbluth 2009)","plainTextFormattedCitation":"(Helmke and Rosenbluth 2009)","previouslyFormattedCitation":"(Helmke and Rosenbluth 2009)"},"properties":{"noteIndex":0},"schema":"https://github.com/citation-style-language/schema/raw/master/csl-citation.json"}</w:instrText>
      </w:r>
      <w:r w:rsidR="002035BE" w:rsidRPr="00416426">
        <w:rPr>
          <w:sz w:val="24"/>
          <w:szCs w:val="24"/>
        </w:rPr>
        <w:fldChar w:fldCharType="separate"/>
      </w:r>
      <w:r w:rsidR="00416426" w:rsidRPr="00416426">
        <w:rPr>
          <w:noProof/>
          <w:sz w:val="24"/>
          <w:szCs w:val="24"/>
        </w:rPr>
        <w:t>(Helmke and Rosenbluth 2009)</w:t>
      </w:r>
      <w:r w:rsidR="002035BE" w:rsidRPr="00416426">
        <w:rPr>
          <w:sz w:val="24"/>
          <w:szCs w:val="24"/>
        </w:rPr>
        <w:fldChar w:fldCharType="end"/>
      </w:r>
      <w:r w:rsidR="002035BE" w:rsidRPr="00416426">
        <w:rPr>
          <w:sz w:val="24"/>
          <w:szCs w:val="24"/>
        </w:rPr>
        <w:t xml:space="preserve">, by </w:t>
      </w:r>
      <w:r w:rsidRPr="00416426">
        <w:rPr>
          <w:sz w:val="24"/>
          <w:szCs w:val="24"/>
        </w:rPr>
        <w:t>identif</w:t>
      </w:r>
      <w:r w:rsidR="002035BE" w:rsidRPr="00416426">
        <w:rPr>
          <w:sz w:val="24"/>
          <w:szCs w:val="24"/>
        </w:rPr>
        <w:t>ying</w:t>
      </w:r>
      <w:r w:rsidRPr="00416426">
        <w:rPr>
          <w:sz w:val="24"/>
          <w:szCs w:val="24"/>
        </w:rPr>
        <w:t xml:space="preserve"> a variety of benefits that ruling parties in authoritarian and hybrid regimes can reap </w:t>
      </w:r>
      <w:r w:rsidR="005403A4">
        <w:rPr>
          <w:sz w:val="24"/>
          <w:szCs w:val="24"/>
        </w:rPr>
        <w:t>by</w:t>
      </w:r>
      <w:r w:rsidR="005403A4" w:rsidRPr="00416426">
        <w:rPr>
          <w:sz w:val="24"/>
          <w:szCs w:val="24"/>
        </w:rPr>
        <w:t xml:space="preserve"> </w:t>
      </w:r>
      <w:r w:rsidRPr="00416426">
        <w:rPr>
          <w:sz w:val="24"/>
          <w:szCs w:val="24"/>
        </w:rPr>
        <w:t>granting some measure of genuine independence to their court</w:t>
      </w:r>
      <w:r w:rsidR="005403A4">
        <w:rPr>
          <w:sz w:val="24"/>
          <w:szCs w:val="24"/>
        </w:rPr>
        <w:t>s</w:t>
      </w:r>
      <w:r w:rsidRPr="00416426">
        <w:rPr>
          <w:sz w:val="24"/>
          <w:szCs w:val="24"/>
        </w:rPr>
        <w:t xml:space="preserve"> </w:t>
      </w:r>
      <w:r w:rsidRPr="00416426">
        <w:rPr>
          <w:sz w:val="24"/>
          <w:szCs w:val="24"/>
        </w:rPr>
        <w:fldChar w:fldCharType="begin" w:fldLock="1"/>
      </w:r>
      <w:r w:rsidR="00FA05AF">
        <w:rPr>
          <w:sz w:val="24"/>
          <w:szCs w:val="24"/>
        </w:rPr>
        <w:instrText>ADDIN CSL_CITATION {"citationItems":[{"id":"ITEM-1","itemData":{"ISBN":"978-1-139-47313-2","abstract":"Scholars have generally assumed that courts in authoritarian states are pawns of their regimes, upholding the interests of governing elites and frustrating the efforts of their opponents. As a result, nearly all studies in comparative judicial politics have focused on democratic and democratizing countries. This volume brings together leading scholars in comparative judicial politics to consider the causes and consequences of judicial empowerment in authoritarian states. It demonstrates the wide range of governance tasks that courts perform, as well as the way in which courts can serve as critical sites of contention both among the ruling elite and between regimes and their citizens. Drawing on empirical and theoretical insights from every major region of the world, this volume advances our understanding of judicial politics in authoritarian regimes.","author":[{"dropping-particle":"","family":"Ginsburg","given":"Tom","non-dropping-particle":"","parse-names":false,"suffix":""},{"dropping-particle":"","family":"Moustafa","given":"Tamir","non-dropping-particle":"","parse-names":false,"suffix":""}],"id":"ITEM-1","issued":{"date-parts":[["2008","5"]]},"note":"Google-Books-ID: q61rD35AJOUC","publisher":"Cambridge University Press","title":"Rule by Law: The Politics of Courts in Authoritarian Regimes","title-short":"Rule by {Law}","type":"book"},"uris":["http://www.mendeley.com/documents/?uuid=9212a888-12bb-45da-9ead-6c25b85d618d"]}],"mendeley":{"formattedCitation":"(Ginsburg and Moustafa 2008)","plainTextFormattedCitation":"(Ginsburg and Moustafa 2008)","previouslyFormattedCitation":"(Ginsburg and Moustafa 2008)"},"properties":{"noteIndex":0},"schema":"https://github.com/citation-style-language/schema/raw/master/csl-citation.json"}</w:instrText>
      </w:r>
      <w:r w:rsidRPr="00416426">
        <w:rPr>
          <w:sz w:val="24"/>
          <w:szCs w:val="24"/>
        </w:rPr>
        <w:fldChar w:fldCharType="separate"/>
      </w:r>
      <w:r w:rsidR="00416426" w:rsidRPr="00416426">
        <w:rPr>
          <w:noProof/>
          <w:sz w:val="24"/>
          <w:szCs w:val="24"/>
        </w:rPr>
        <w:t>(Ginsburg and Moustafa 2008)</w:t>
      </w:r>
      <w:r w:rsidRPr="00416426">
        <w:rPr>
          <w:sz w:val="24"/>
          <w:szCs w:val="24"/>
        </w:rPr>
        <w:fldChar w:fldCharType="end"/>
      </w:r>
      <w:r w:rsidR="002035BE" w:rsidRPr="00416426">
        <w:rPr>
          <w:sz w:val="24"/>
          <w:szCs w:val="24"/>
        </w:rPr>
        <w:t>.</w:t>
      </w:r>
      <w:r w:rsidRPr="00416426">
        <w:rPr>
          <w:sz w:val="24"/>
          <w:szCs w:val="24"/>
        </w:rPr>
        <w:t xml:space="preserve"> </w:t>
      </w:r>
      <w:r w:rsidR="002035BE" w:rsidRPr="00416426">
        <w:rPr>
          <w:sz w:val="24"/>
          <w:szCs w:val="24"/>
        </w:rPr>
        <w:t>T</w:t>
      </w:r>
      <w:r w:rsidRPr="00416426">
        <w:rPr>
          <w:sz w:val="24"/>
          <w:szCs w:val="24"/>
        </w:rPr>
        <w:t>hese</w:t>
      </w:r>
      <w:r w:rsidR="002035BE" w:rsidRPr="00416426">
        <w:rPr>
          <w:sz w:val="24"/>
          <w:szCs w:val="24"/>
        </w:rPr>
        <w:t xml:space="preserve"> </w:t>
      </w:r>
      <w:r w:rsidR="002035BE" w:rsidRPr="00416426">
        <w:rPr>
          <w:sz w:val="24"/>
          <w:szCs w:val="24"/>
        </w:rPr>
        <w:lastRenderedPageBreak/>
        <w:t>benefits</w:t>
      </w:r>
      <w:r w:rsidRPr="00416426">
        <w:rPr>
          <w:sz w:val="24"/>
          <w:szCs w:val="24"/>
        </w:rPr>
        <w:t xml:space="preserve"> include monitoring of citizens and </w:t>
      </w:r>
      <w:ins w:id="2" w:author="Author">
        <w:r w:rsidR="006E66EF">
          <w:rPr>
            <w:sz w:val="24"/>
            <w:szCs w:val="24"/>
          </w:rPr>
          <w:t>officials</w:t>
        </w:r>
      </w:ins>
      <w:r w:rsidRPr="00416426">
        <w:rPr>
          <w:sz w:val="24"/>
          <w:szCs w:val="24"/>
        </w:rPr>
        <w:t xml:space="preserve">, securing investment and property rights, and regime legitimation, among others. </w:t>
      </w:r>
      <w:r w:rsidR="00DD30B6">
        <w:rPr>
          <w:sz w:val="24"/>
          <w:szCs w:val="24"/>
        </w:rPr>
        <w:t xml:space="preserve">As a result, many non-democratic systems have adopted formal institutions of </w:t>
      </w:r>
      <w:r w:rsidR="00DD30B6">
        <w:rPr>
          <w:i/>
          <w:iCs/>
          <w:sz w:val="24"/>
          <w:szCs w:val="24"/>
        </w:rPr>
        <w:t>de jure</w:t>
      </w:r>
      <w:r w:rsidR="00DD30B6">
        <w:rPr>
          <w:sz w:val="24"/>
          <w:szCs w:val="24"/>
        </w:rPr>
        <w:t xml:space="preserve"> judicial independence</w:t>
      </w:r>
      <w:r w:rsidR="005403A4">
        <w:rPr>
          <w:sz w:val="24"/>
          <w:szCs w:val="24"/>
        </w:rPr>
        <w:t>,</w:t>
      </w:r>
      <w:r w:rsidR="00DD30B6">
        <w:rPr>
          <w:sz w:val="24"/>
          <w:szCs w:val="24"/>
        </w:rPr>
        <w:t xml:space="preserve"> yet </w:t>
      </w:r>
      <w:r w:rsidR="00F90FD2">
        <w:rPr>
          <w:sz w:val="24"/>
          <w:szCs w:val="24"/>
        </w:rPr>
        <w:t xml:space="preserve">we </w:t>
      </w:r>
      <w:r w:rsidR="004120BA">
        <w:rPr>
          <w:sz w:val="24"/>
          <w:szCs w:val="24"/>
        </w:rPr>
        <w:t>have conflicting theories of how</w:t>
      </w:r>
      <w:r w:rsidR="00F90FD2">
        <w:rPr>
          <w:sz w:val="24"/>
          <w:szCs w:val="24"/>
        </w:rPr>
        <w:t xml:space="preserve"> such institutions affect another central institutional feature of modern non-democracies—</w:t>
      </w:r>
      <w:r w:rsidR="004120BA">
        <w:rPr>
          <w:sz w:val="24"/>
          <w:szCs w:val="24"/>
        </w:rPr>
        <w:t>manipulated</w:t>
      </w:r>
      <w:r w:rsidR="00F90FD2">
        <w:rPr>
          <w:sz w:val="24"/>
          <w:szCs w:val="24"/>
        </w:rPr>
        <w:t xml:space="preserve"> multi-party elections. </w:t>
      </w:r>
      <w:r w:rsidR="004120BA">
        <w:rPr>
          <w:sz w:val="24"/>
          <w:szCs w:val="24"/>
        </w:rPr>
        <w:t xml:space="preserve">One view holds that more independent courts will reduce manipulation during competitive elections due to protest risk </w:t>
      </w:r>
      <w:r w:rsidR="004120BA">
        <w:rPr>
          <w:sz w:val="24"/>
          <w:szCs w:val="24"/>
        </w:rPr>
        <w:fldChar w:fldCharType="begin" w:fldLock="1"/>
      </w:r>
      <w:r w:rsidR="004120BA">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instrText>
      </w:r>
      <w:r w:rsidR="004120BA">
        <w:rPr>
          <w:sz w:val="24"/>
          <w:szCs w:val="24"/>
        </w:rPr>
        <w:fldChar w:fldCharType="separate"/>
      </w:r>
      <w:r w:rsidR="004120BA" w:rsidRPr="004120BA">
        <w:rPr>
          <w:noProof/>
          <w:sz w:val="24"/>
          <w:szCs w:val="24"/>
        </w:rPr>
        <w:t>(Chernykh and Svolik 2015)</w:t>
      </w:r>
      <w:r w:rsidR="004120BA">
        <w:rPr>
          <w:sz w:val="24"/>
          <w:szCs w:val="24"/>
        </w:rPr>
        <w:fldChar w:fldCharType="end"/>
      </w:r>
      <w:r w:rsidR="004120BA">
        <w:rPr>
          <w:sz w:val="24"/>
          <w:szCs w:val="24"/>
        </w:rPr>
        <w:t xml:space="preserve">; another view finds that high competitiveness drives ruling parties to intervene to secure favorable outcomes in election cases </w:t>
      </w:r>
      <w:r w:rsidR="004120BA">
        <w:rPr>
          <w:sz w:val="24"/>
          <w:szCs w:val="24"/>
        </w:rPr>
        <w:fldChar w:fldCharType="begin" w:fldLock="1"/>
      </w:r>
      <w:r w:rsidR="00087A35">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{Democracies}","type":"book"},"uris":["http://www.mendeley.com/documents/?uuid=4571336b-38ec-4b57-ac47-864896ce7b1f"]}],"mendeley":{"formattedCitation":"(Popova 2012)","plainTextFormattedCitation":"(Popova 2012)","previouslyFormattedCitation":"(Popova 2012)"},"properties":{"noteIndex":0},"schema":"https://github.com/citation-style-language/schema/raw/master/csl-citation.json"}</w:instrText>
      </w:r>
      <w:r w:rsidR="004120BA">
        <w:rPr>
          <w:sz w:val="24"/>
          <w:szCs w:val="24"/>
        </w:rPr>
        <w:fldChar w:fldCharType="separate"/>
      </w:r>
      <w:r w:rsidR="004120BA" w:rsidRPr="004120BA">
        <w:rPr>
          <w:noProof/>
          <w:sz w:val="24"/>
          <w:szCs w:val="24"/>
        </w:rPr>
        <w:t>(Popova 2012)</w:t>
      </w:r>
      <w:r w:rsidR="004120BA">
        <w:rPr>
          <w:sz w:val="24"/>
          <w:szCs w:val="24"/>
        </w:rPr>
        <w:fldChar w:fldCharType="end"/>
      </w:r>
      <w:r w:rsidR="004120BA">
        <w:rPr>
          <w:sz w:val="24"/>
          <w:szCs w:val="24"/>
        </w:rPr>
        <w:t xml:space="preserve">, implying favorable conditions for </w:t>
      </w:r>
      <w:del w:id="3" w:author="Author">
        <w:r w:rsidR="004120BA" w:rsidDel="004C3A80">
          <w:rPr>
            <w:sz w:val="24"/>
            <w:szCs w:val="24"/>
          </w:rPr>
          <w:delText xml:space="preserve">high </w:delText>
        </w:r>
      </w:del>
      <w:r w:rsidR="004120BA">
        <w:rPr>
          <w:sz w:val="24"/>
          <w:szCs w:val="24"/>
        </w:rPr>
        <w:t>manipulation.</w:t>
      </w:r>
    </w:p>
    <w:p w14:paraId="49F8C19E" w14:textId="30FAD29D" w:rsidR="004120BA" w:rsidRDefault="004120BA" w:rsidP="00416426">
      <w:pPr>
        <w:spacing w:line="480" w:lineRule="auto"/>
        <w:ind w:firstLine="720"/>
        <w:rPr>
          <w:sz w:val="24"/>
          <w:szCs w:val="24"/>
        </w:rPr>
      </w:pPr>
      <w:r>
        <w:rPr>
          <w:sz w:val="24"/>
          <w:szCs w:val="24"/>
        </w:rPr>
        <w:t>This</w:t>
      </w:r>
      <w:r w:rsidR="00DD30FE">
        <w:rPr>
          <w:sz w:val="24"/>
          <w:szCs w:val="24"/>
        </w:rPr>
        <w:t xml:space="preserve"> paper</w:t>
      </w:r>
      <w:r>
        <w:rPr>
          <w:sz w:val="24"/>
          <w:szCs w:val="24"/>
        </w:rPr>
        <w:t xml:space="preserve"> offers a new theory of judicial independence and election manipulation</w:t>
      </w:r>
      <w:ins w:id="4" w:author="Author">
        <w:r w:rsidR="00FB5923">
          <w:rPr>
            <w:sz w:val="24"/>
            <w:szCs w:val="24"/>
          </w:rPr>
          <w:t>—in the context of ordinary courts, rather than high-profile decisions to uphold or annul elections—</w:t>
        </w:r>
      </w:ins>
      <w:r>
        <w:rPr>
          <w:sz w:val="24"/>
          <w:szCs w:val="24"/>
        </w:rPr>
        <w:t>offering novel predictions that are supported by cross-national data. It</w:t>
      </w:r>
      <w:r w:rsidR="00DD30FE">
        <w:rPr>
          <w:sz w:val="24"/>
          <w:szCs w:val="24"/>
        </w:rPr>
        <w:t xml:space="preserve"> argues that </w:t>
      </w:r>
      <w:r w:rsidR="00BE5E1C">
        <w:rPr>
          <w:sz w:val="24"/>
          <w:szCs w:val="24"/>
        </w:rPr>
        <w:t xml:space="preserve">non-democratic governments </w:t>
      </w:r>
      <w:r w:rsidR="004B2434">
        <w:rPr>
          <w:sz w:val="24"/>
          <w:szCs w:val="24"/>
        </w:rPr>
        <w:t xml:space="preserve">establish </w:t>
      </w:r>
      <w:r w:rsidR="004B2434">
        <w:rPr>
          <w:i/>
          <w:iCs/>
          <w:sz w:val="24"/>
          <w:szCs w:val="24"/>
        </w:rPr>
        <w:t xml:space="preserve">de jure </w:t>
      </w:r>
      <w:r w:rsidR="004B2434">
        <w:rPr>
          <w:sz w:val="24"/>
          <w:szCs w:val="24"/>
        </w:rPr>
        <w:t xml:space="preserve">independent courts in order to capture a variety of benefits, many of which have little to do with electoral competition directly. </w:t>
      </w:r>
      <w:r>
        <w:rPr>
          <w:sz w:val="24"/>
          <w:szCs w:val="24"/>
        </w:rPr>
        <w:t>T</w:t>
      </w:r>
      <w:r w:rsidR="004B2434">
        <w:rPr>
          <w:sz w:val="24"/>
          <w:szCs w:val="24"/>
        </w:rPr>
        <w:t>hese reforms increase the likelihood of legal mobilization among opposition groups and parties</w:t>
      </w:r>
      <w:r w:rsidR="00DF2A34">
        <w:rPr>
          <w:sz w:val="24"/>
          <w:szCs w:val="24"/>
        </w:rPr>
        <w:t xml:space="preserve">, bringing more cases </w:t>
      </w:r>
      <w:r w:rsidR="00EF302F">
        <w:rPr>
          <w:sz w:val="24"/>
          <w:szCs w:val="24"/>
        </w:rPr>
        <w:t>to the courts that allege pro-government electoral malfeasance</w:t>
      </w:r>
      <w:r w:rsidR="00081C72">
        <w:rPr>
          <w:sz w:val="24"/>
          <w:szCs w:val="24"/>
        </w:rPr>
        <w:t xml:space="preserve"> </w:t>
      </w:r>
      <w:r w:rsidR="00081C72">
        <w:rPr>
          <w:sz w:val="24"/>
          <w:szCs w:val="24"/>
        </w:rPr>
        <w:fldChar w:fldCharType="begin" w:fldLock="1"/>
      </w:r>
      <w:r w:rsidR="00081C72">
        <w:rPr>
          <w:sz w:val="24"/>
          <w:szCs w:val="24"/>
        </w:rPr>
        <w:instrText>ADDIN CSL_CITATION {"citationItems":[{"id":"ITEM-1","itemData":{"DOI":"10.1177/0010414004270969","ISSN":"00104140","abstract":"Why do political parties and politicians turn to litigation instead of using political channels in their efforts to affect public policies? Over the past 20 years, there has been a noticeable trend in which Israeli parties and politicians have turned to the courts for intervention in national and internal party affairs, government policies, and even parliamentary procedures. The authors argue that this phenomenon is tied to the growth of open competition within political parties on one hand and reforms in the legal doctrines controlling access to litigation on the other. This study indicates that politicians seek litigation even when their chances of winning in court are marginal. According to the findings, politicians exhibit a lower propensity to seek out-of-court settlements than other kinds of litigants. The results suggest that politicians resort to litigation to challenge majoritarian policies and also because they gain considerable media exposure (regardless of the actual outcome of litigation), enhancing their political stature.","author":[{"dropping-particle":"","family":"Dotan","given":"Yoav","non-dropping-particle":"","parse-names":false,"suffix":""},{"dropping-particle":"","family":"Hofnung","given":"Menachem","non-dropping-particle":"","parse-names":false,"suffix":""}],"container-title":"Comparative Political Studies","id":"ITEM-1","issue":"1","issued":{"date-parts":[["2005"]]},"page":"75-103","title":"Legal defeats - Political wins why do elected representatives go to court?","type":"article-journal","volume":"38"},"uris":["http://www.mendeley.com/documents/?uuid=7dba23c6-065f-459d-9160-f019a1057eda"]},{"id":"ITEM-2","itemData":{"DOI":"10.1177/1065912914533997","ISSN":"10659129","abstract":"This study argues that the proximity to a general election would affect the frequency of the opposition parties’ referrals to the constitutional court. This effect is hypothesized to be conditioned on the opposition parties’ prediction of the upcoming election results. To test this theory, I constructed an original data set including all acts promulgated by Turkish Parliament and all cases that were brought to the constitutional court by the opposition parties during 1984–2011. The results show that once the opposition party believes that it will lose the election, it increases its referrals to the court as election approaches.","author":[{"dropping-particle":"","family":"Aydın-Çakır","given":"Aylin","non-dropping-particle":"","parse-names":false,"suffix":""}],"container-title":"Political Research Quarterly","id":"ITEM-2","issue":"3","issued":{"date-parts":[["2014"]]},"page":"489-503","title":"Judicialization of Politics by Elected Politicians: The Theory of Strategic Litigation","type":"article-journal","volume":"67"},"uris":["http://www.mendeley.com/documents/?uuid=342f3fa1-4835-4350-ae9e-8c4ab861cf9a"]},{"id":"ITEM-3","itemData":{"author":[{"dropping-particle":"","family":"McCann","given":"Michael W.","non-dropping-particle":"","parse-names":false,"suffix":""}],"id":"ITEM-3","issued":{"date-parts":[["1994"]]},"publisher":"University of Chicago Press","title":"Rights at Work Pay Equity Reform and the Politics of Legal Mobilization","type":"book"},"uris":["http://www.mendeley.com/documents/?uuid=9645345f-eccb-4b0a-9a1c-75171e229251"]}],"mendeley":{"formattedCitation":"(Dotan and Hofnung 2005; Aydın-Çakır 2014; McCann 1994)","plainTextFormattedCitation":"(Dotan and Hofnung 2005; Aydın-Çakır 2014; McCann 1994)","previouslyFormattedCitation":"(Dotan and Hofnung 2005; Aydın-Çakır 2014; McCann 1994)"},"properties":{"noteIndex":0},"schema":"https://github.com/citation-style-language/schema/raw/master/csl-citation.json"}</w:instrText>
      </w:r>
      <w:r w:rsidR="00081C72">
        <w:rPr>
          <w:sz w:val="24"/>
          <w:szCs w:val="24"/>
        </w:rPr>
        <w:fldChar w:fldCharType="separate"/>
      </w:r>
      <w:r w:rsidR="00081C72" w:rsidRPr="00156655">
        <w:rPr>
          <w:noProof/>
          <w:sz w:val="24"/>
          <w:szCs w:val="24"/>
        </w:rPr>
        <w:t>(Dotan and Hofnung 2005; Aydın-Çakır 2014; McCann 1994)</w:t>
      </w:r>
      <w:r w:rsidR="00081C72">
        <w:rPr>
          <w:sz w:val="24"/>
          <w:szCs w:val="24"/>
        </w:rPr>
        <w:fldChar w:fldCharType="end"/>
      </w:r>
      <w:r w:rsidR="00DF2A34">
        <w:rPr>
          <w:sz w:val="24"/>
          <w:szCs w:val="24"/>
        </w:rPr>
        <w:t xml:space="preserve">. As a result, even if </w:t>
      </w:r>
      <w:r w:rsidR="00F710D1">
        <w:rPr>
          <w:sz w:val="24"/>
          <w:szCs w:val="24"/>
        </w:rPr>
        <w:t>the rate at which courts rule against the government</w:t>
      </w:r>
      <w:r w:rsidR="00DF2A34">
        <w:rPr>
          <w:sz w:val="24"/>
          <w:szCs w:val="24"/>
        </w:rPr>
        <w:t xml:space="preserve"> remains constant, the absolute number of unfavorable rulings for the government is liable to increase. </w:t>
      </w:r>
      <w:r w:rsidR="00081C72">
        <w:rPr>
          <w:sz w:val="24"/>
          <w:szCs w:val="24"/>
        </w:rPr>
        <w:t>Consequently</w:t>
      </w:r>
      <w:r w:rsidR="00DF2A34">
        <w:rPr>
          <w:sz w:val="24"/>
          <w:szCs w:val="24"/>
        </w:rPr>
        <w:t xml:space="preserve">, illegal election manipulation is likely to decrease following </w:t>
      </w:r>
      <w:r w:rsidR="00DF2A34">
        <w:rPr>
          <w:i/>
          <w:iCs/>
          <w:sz w:val="24"/>
          <w:szCs w:val="24"/>
        </w:rPr>
        <w:t>de jure</w:t>
      </w:r>
      <w:r w:rsidR="00DF2A34">
        <w:rPr>
          <w:sz w:val="24"/>
          <w:szCs w:val="24"/>
        </w:rPr>
        <w:t xml:space="preserve"> reforms due to two complementary mechanisms. In some cases, </w:t>
      </w:r>
      <w:r>
        <w:rPr>
          <w:sz w:val="24"/>
          <w:szCs w:val="24"/>
        </w:rPr>
        <w:t xml:space="preserve">the risk that adverse </w:t>
      </w:r>
      <w:r w:rsidR="00DF2A34">
        <w:rPr>
          <w:sz w:val="24"/>
          <w:szCs w:val="24"/>
        </w:rPr>
        <w:t>rulings may undermine the legitimacy of the ruling party</w:t>
      </w:r>
      <w:r w:rsidR="00C71FC0">
        <w:rPr>
          <w:sz w:val="24"/>
          <w:szCs w:val="24"/>
        </w:rPr>
        <w:t xml:space="preserve"> </w:t>
      </w:r>
      <w:r w:rsidR="00B067AB">
        <w:rPr>
          <w:sz w:val="24"/>
          <w:szCs w:val="24"/>
        </w:rPr>
        <w:fldChar w:fldCharType="begin" w:fldLock="1"/>
      </w:r>
      <w:r w:rsidR="0059266E">
        <w:rPr>
          <w:sz w:val="24"/>
          <w:szCs w:val="24"/>
        </w:rPr>
        <w:instrText>ADDIN CSL_CITATION {"citationItems":[{"id":"ITEM-1","itemData":{"ISBN":"9550091031","author":[{"dropping-particle":"","family":"Berman","given":"Eli","non-dropping-particle":"","parse-names":false,"suffix":""},{"dropping-particle":"","family":"Shapiro","given":"Jacob N","non-dropping-particle":"","parse-names":false,"suffix":""},{"dropping-particle":"","family":"Felter","given":"Joseph H","non-dropping-particle":"","parse-names":false,"suffix":""}],"container-title":"Journal of Political Economy","id":"ITEM-1","issue":"4","issued":{"date-parts":[["2011"]]},"note":"Model a three-way contest between violent rebels, a government seeking to minimize violence by mixing service provision with coercion, and civilians deciding whether to share information about insurgents. Test model using panel data from Iraq on violence against coalition and Iraqi forces, reconstruction spending, and community characteristics. Results show that improved service provision reduces insurgent violence, particularly for small projects and after the 2007 'surge'\n\nModel p. 8\n-Asymmetry of power favors counterinsurgents, but they lack information.\n-Silence of the population is critical for insurgent success\n\nGovernment G seeks to reduce violence through counterinsurgency and service provision.\nRebel group R seeks to impose costs on G by attacking it\nUtility-maximizing community C can help deliver control of a territory to G by sharing info about the rebels.\n\n1) Nature draws community norms favoring rebel control of territory n from a uniform distribution; n is private to C.\n2) G chooses a level of public goods to provide (g) and level of counterinsurgency effort (m). At the same time, R chooses a level of violence (v) to attempt against G.\n3) C decides how much information (i) to share with G, having observed G and R.\n4) Uncertainty regarding control of territory a is resolved and payoffs occur.\n\nProb of controlling territory (a=1) = h(m)i, where m is counterinsurgency, and i is level of information C chooses to share. [0,1]\n\nPayoffs. p/ 11\nIf G controls C's territory, C consumes c &amp;gt;=0 and benefits from government services g&amp;gt;=0\nIf G does not control C's territory, rebels may carry out violence v&amp;gt;=0 against government targets. Rebel violence v is not directed against community members, but assume they suffer from it nonethless.\n[So G doesn't punish civilians at all, and R doesn't provide services]\n\nEquilibrium\n-Higher levels of service provision by government increase the incentives of C to share information, and norms favoring rebel control and violence reduce that incentive.","page":"766-819","title":"Can Hearts and Minds Be Bought ? The Economics of Counterinsurgency in Iraq","type":"article-journal","volume":"119"},"uris":["http://www.mendeley.com/documents/?uuid=ff535078-693a-45fd-8df0-6dd9af2a1487"]},{"id":"ITEM-2","itemData":{"DOI":"10.1080/13569775.2017.1304319","ISSN":"14693631","abstract":"Constructing convincing legitimacy claims is important for securing the stability of authoritarian regimes. However, extant research has struggled to systematically analyse how authoritarians substantiate their right to rule. We analyse a novel data set on authoritarian regimes’ claims to legitimacy that is based on leading country experts’ assessments of 98 states for the period 1991–2010. This analysis provides key new insights into the inner workings and legitimation strategies of current non-democratic regimes. Closed authoritarian regimes predominately rely on identity-based legitimacy claims (foundational myth, ideology and personalism). In contrast, elections fundamentally change how authoritarian rulers relate to society. In their legitimacy claims, electoral authoritarian regimes focus on their ‘adequate’ procedures, thereby mimicking democracies. All regimes also stress their purported success in proving material welfare and security to their citizens.","author":[{"dropping-particle":"","family":"Soest","given":"Christian","non-dropping-particle":"von","parse-names":false,"suffix":""},{"dropping-particle":"","family":"Grauvogel","given":"Julia","non-dropping-particle":"","parse-names":false,"suffix":""}],"container-title":"Contemporary Politics","id":"ITEM-2","issue":"3","issued":{"date-parts":[["2017"]]},"page":"287-305","publisher":"Taylor &amp; Francis","title":"Identity, procedures and performance: how authoritarian regimes legitimize their rule","type":"article-journal","volume":"23"},"uris":["http://www.mendeley.com/documents/?uuid=5d78ae3b-dc36-403d-bf67-54faa9f1b328"]}],"mendeley":{"formattedCitation":"(Berman, Shapiro, and Felter 2011; von Soest and Grauvogel 2017)","plainTextFormattedCitation":"(Berman, Shapiro, and Felter 2011; von Soest and Grauvogel 2017)","previouslyFormattedCitation":"(Berman, Shapiro, and Felter 2011; von Soest and Grauvogel 2017)"},"properties":{"noteIndex":0},"schema":"https://github.com/citation-style-language/schema/raw/master/csl-citation.json"}</w:instrText>
      </w:r>
      <w:r w:rsidR="00B067AB">
        <w:rPr>
          <w:sz w:val="24"/>
          <w:szCs w:val="24"/>
        </w:rPr>
        <w:fldChar w:fldCharType="separate"/>
      </w:r>
      <w:r w:rsidR="00B067AB" w:rsidRPr="00B067AB">
        <w:rPr>
          <w:noProof/>
          <w:sz w:val="24"/>
          <w:szCs w:val="24"/>
        </w:rPr>
        <w:t>(Berman, Shapiro, and Felter 2011; von Soest and Grauvogel 2017)</w:t>
      </w:r>
      <w:r w:rsidR="00B067AB">
        <w:rPr>
          <w:sz w:val="24"/>
          <w:szCs w:val="24"/>
        </w:rPr>
        <w:fldChar w:fldCharType="end"/>
      </w:r>
      <w:r w:rsidR="00DF2A34">
        <w:rPr>
          <w:sz w:val="24"/>
          <w:szCs w:val="24"/>
        </w:rPr>
        <w:t xml:space="preserve"> may cause </w:t>
      </w:r>
      <w:r w:rsidR="00EF302F">
        <w:rPr>
          <w:sz w:val="24"/>
          <w:szCs w:val="24"/>
        </w:rPr>
        <w:t>them</w:t>
      </w:r>
      <w:r w:rsidR="00DF2A34">
        <w:rPr>
          <w:sz w:val="24"/>
          <w:szCs w:val="24"/>
        </w:rPr>
        <w:t xml:space="preserve"> to</w:t>
      </w:r>
      <w:r w:rsidR="00553351">
        <w:rPr>
          <w:sz w:val="24"/>
          <w:szCs w:val="24"/>
        </w:rPr>
        <w:t xml:space="preserve"> voluntarily</w:t>
      </w:r>
      <w:r w:rsidR="00DF2A34">
        <w:rPr>
          <w:sz w:val="24"/>
          <w:szCs w:val="24"/>
        </w:rPr>
        <w:t xml:space="preserve"> </w:t>
      </w:r>
      <w:r w:rsidR="00553351">
        <w:rPr>
          <w:sz w:val="24"/>
          <w:szCs w:val="24"/>
        </w:rPr>
        <w:t xml:space="preserve">engage in less </w:t>
      </w:r>
      <w:r w:rsidR="00553351">
        <w:rPr>
          <w:sz w:val="24"/>
          <w:szCs w:val="24"/>
        </w:rPr>
        <w:lastRenderedPageBreak/>
        <w:t>manipulation. At the same time, increased risk of legal exposure for low-level election-manipulating agents makes it more difficult for the ruling party to rely on them to manufacture votes</w:t>
      </w:r>
      <w:r w:rsidR="00C71FC0">
        <w:rPr>
          <w:sz w:val="24"/>
          <w:szCs w:val="24"/>
        </w:rPr>
        <w:t xml:space="preserve"> </w:t>
      </w:r>
      <w:r w:rsidR="00C71FC0">
        <w:rPr>
          <w:sz w:val="24"/>
          <w:szCs w:val="24"/>
        </w:rPr>
        <w:fldChar w:fldCharType="begin" w:fldLock="1"/>
      </w:r>
      <w:r w:rsidR="00B067AB">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C71FC0">
        <w:rPr>
          <w:sz w:val="24"/>
          <w:szCs w:val="24"/>
        </w:rPr>
        <w:fldChar w:fldCharType="separate"/>
      </w:r>
      <w:r w:rsidR="00C71FC0" w:rsidRPr="00C71FC0">
        <w:rPr>
          <w:noProof/>
          <w:sz w:val="24"/>
          <w:szCs w:val="24"/>
        </w:rPr>
        <w:t>(Rundlett and Svolik 2016)</w:t>
      </w:r>
      <w:r w:rsidR="00C71FC0">
        <w:rPr>
          <w:sz w:val="24"/>
          <w:szCs w:val="24"/>
        </w:rPr>
        <w:fldChar w:fldCharType="end"/>
      </w:r>
      <w:r w:rsidR="00553351">
        <w:rPr>
          <w:sz w:val="24"/>
          <w:szCs w:val="24"/>
        </w:rPr>
        <w:t>.</w:t>
      </w:r>
      <w:r w:rsidR="00755762">
        <w:rPr>
          <w:sz w:val="24"/>
          <w:szCs w:val="24"/>
        </w:rPr>
        <w:t xml:space="preserve"> </w:t>
      </w:r>
    </w:p>
    <w:p w14:paraId="517CB749" w14:textId="216EB07F" w:rsidR="00F710D1" w:rsidRPr="00D865CB" w:rsidRDefault="00755762" w:rsidP="00F710D1">
      <w:pPr>
        <w:spacing w:line="480" w:lineRule="auto"/>
        <w:ind w:firstLine="720"/>
        <w:rPr>
          <w:sz w:val="24"/>
          <w:szCs w:val="24"/>
        </w:rPr>
      </w:pPr>
      <w:r>
        <w:rPr>
          <w:sz w:val="24"/>
          <w:szCs w:val="24"/>
        </w:rPr>
        <w:t xml:space="preserve">Crucially, </w:t>
      </w:r>
      <w:r w:rsidR="00F279D2">
        <w:rPr>
          <w:sz w:val="24"/>
          <w:szCs w:val="24"/>
        </w:rPr>
        <w:t>the size of this effect is responsive to</w:t>
      </w:r>
      <w:r w:rsidR="00701289">
        <w:rPr>
          <w:sz w:val="24"/>
          <w:szCs w:val="24"/>
        </w:rPr>
        <w:t xml:space="preserve"> strategic decisions by the ruling party to apply</w:t>
      </w:r>
      <w:r w:rsidR="006E66EF">
        <w:rPr>
          <w:sz w:val="24"/>
          <w:szCs w:val="24"/>
        </w:rPr>
        <w:t xml:space="preserve"> </w:t>
      </w:r>
      <w:r w:rsidR="00701289">
        <w:rPr>
          <w:sz w:val="24"/>
          <w:szCs w:val="24"/>
        </w:rPr>
        <w:t xml:space="preserve">informal pressure on the courts. When elections are uncompetitive and the ruling party believes itself secure, it can tolerate adverse rulings from the courts </w:t>
      </w:r>
      <w:r w:rsidR="00081C72">
        <w:rPr>
          <w:sz w:val="24"/>
          <w:szCs w:val="24"/>
        </w:rPr>
        <w:t>more readily. As competition increases, the ruling party faces stronger incentives to use the tools at its disposal</w:t>
      </w:r>
      <w:r w:rsidR="004120BA">
        <w:rPr>
          <w:sz w:val="24"/>
          <w:szCs w:val="24"/>
        </w:rPr>
        <w:t xml:space="preserve"> </w:t>
      </w:r>
      <w:r w:rsidR="00081C72">
        <w:rPr>
          <w:sz w:val="24"/>
          <w:szCs w:val="24"/>
        </w:rPr>
        <w:t xml:space="preserve">to pressure judges to rule favorably </w:t>
      </w:r>
      <w:r w:rsidR="00081C72">
        <w:rPr>
          <w:sz w:val="24"/>
          <w:szCs w:val="24"/>
        </w:rPr>
        <w:fldChar w:fldCharType="begin" w:fldLock="1"/>
      </w:r>
      <w:r w:rsidR="0044717B">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id":"ITEM-2","itemData":{"author":[{"dropping-particle":"","family":"VonDoepp","given":"Peter","non-dropping-particle":"","parse-names":false,"suffix":""}],"id":"ITEM-2","issued":{"date-parts":[["2009"]]},"publisher":"Lynne Rienner Publishers","title":"Judicial Politics in New Democracies: Cases from Southern Africa","type":"book"},"uris":["http://www.mendeley.com/documents/?uuid=b9e8e048-a8c0-4d50-aef4-27c590c53178"]},{"id":"ITEM-3","itemData":{"author":[{"dropping-particle":"","family":"Ellett","given":"Rachel","non-dropping-particle":"","parse-names":false,"suffix":""}],"id":"ITEM-3","issued":{"date-parts":[["2013"]]},"publisher":"Taylor &amp; Francis","title":"Pathways to Judicial Power in Transitional States Perspectives from African Courts","type":"book"},"uris":["http://www.mendeley.com/documents/?uuid=e7284b5d-5285-4b7c-adde-d33b555eaf3d"]}],"mendeley":{"formattedCitation":"(Popova 2012; VonDoepp 2009; Ellett 2013)","plainTextFormattedCitation":"(Popova 2012; VonDoepp 2009; Ellett 2013)","previouslyFormattedCitation":"(Popova 2012; VonDoepp 2009; Ellett 2013)"},"properties":{"noteIndex":0},"schema":"https://github.com/citation-style-language/schema/raw/master/csl-citation.json"}</w:instrText>
      </w:r>
      <w:r w:rsidR="00081C72">
        <w:rPr>
          <w:sz w:val="24"/>
          <w:szCs w:val="24"/>
        </w:rPr>
        <w:fldChar w:fldCharType="separate"/>
      </w:r>
      <w:r w:rsidR="00081C72" w:rsidRPr="00081C72">
        <w:rPr>
          <w:noProof/>
          <w:sz w:val="24"/>
          <w:szCs w:val="24"/>
        </w:rPr>
        <w:t>(Popova 2012; VonDoepp 2009; Ellett 2013)</w:t>
      </w:r>
      <w:r w:rsidR="00081C72">
        <w:rPr>
          <w:sz w:val="24"/>
          <w:szCs w:val="24"/>
        </w:rPr>
        <w:fldChar w:fldCharType="end"/>
      </w:r>
      <w:r w:rsidR="00081C72">
        <w:rPr>
          <w:sz w:val="24"/>
          <w:szCs w:val="24"/>
        </w:rPr>
        <w:t xml:space="preserve">. </w:t>
      </w:r>
      <w:r w:rsidR="00081C72" w:rsidRPr="00FB5923">
        <w:rPr>
          <w:sz w:val="24"/>
          <w:szCs w:val="24"/>
        </w:rPr>
        <w:t>As a result,</w:t>
      </w:r>
      <w:r w:rsidR="00F710D1" w:rsidRPr="00D865CB">
        <w:rPr>
          <w:rFonts w:ascii="Segoe UI" w:hAnsi="Segoe UI" w:cs="Segoe UI"/>
          <w:sz w:val="24"/>
          <w:szCs w:val="24"/>
        </w:rPr>
        <w:t xml:space="preserve"> </w:t>
      </w:r>
      <w:r w:rsidR="00F710D1" w:rsidRPr="00D865CB">
        <w:rPr>
          <w:sz w:val="24"/>
          <w:szCs w:val="24"/>
        </w:rPr>
        <w:t>de jure reforms are most likely to lead to reductions in election fraud in highly authoritarian settings with little political competition, but will have little impact in more open and competitive non-democracies.</w:t>
      </w:r>
    </w:p>
    <w:p w14:paraId="138E8397" w14:textId="2E75BB59" w:rsidR="00672586" w:rsidRDefault="00672586" w:rsidP="00416426">
      <w:pPr>
        <w:spacing w:line="480" w:lineRule="auto"/>
        <w:ind w:firstLine="720"/>
        <w:rPr>
          <w:sz w:val="24"/>
          <w:szCs w:val="24"/>
        </w:rPr>
      </w:pPr>
      <w:r w:rsidRPr="00416426">
        <w:rPr>
          <w:sz w:val="24"/>
          <w:szCs w:val="24"/>
        </w:rPr>
        <w:t xml:space="preserve">Though this study relies on observational data, the results are robust to different model specifications and pre-processing techniques that can mitigate concerns about selection effects and endogeneity. By weighting observations to better approximate unobserved counterfactuals, these techniques reduce the risk of mis-identifying the nature of the relationship between the variables. The analysis draws on data from </w:t>
      </w:r>
      <w:r>
        <w:rPr>
          <w:sz w:val="24"/>
          <w:szCs w:val="24"/>
        </w:rPr>
        <w:t>1009</w:t>
      </w:r>
      <w:r w:rsidRPr="00416426">
        <w:rPr>
          <w:sz w:val="24"/>
          <w:szCs w:val="24"/>
        </w:rPr>
        <w:t xml:space="preserve"> election-year observations in 1</w:t>
      </w:r>
      <w:r>
        <w:rPr>
          <w:sz w:val="24"/>
          <w:szCs w:val="24"/>
        </w:rPr>
        <w:t>30</w:t>
      </w:r>
      <w:r w:rsidRPr="00416426">
        <w:rPr>
          <w:sz w:val="24"/>
          <w:szCs w:val="24"/>
        </w:rPr>
        <w:t xml:space="preserve"> countries from 19</w:t>
      </w:r>
      <w:r>
        <w:rPr>
          <w:sz w:val="24"/>
          <w:szCs w:val="24"/>
        </w:rPr>
        <w:t>45</w:t>
      </w:r>
      <w:r w:rsidRPr="00416426">
        <w:rPr>
          <w:sz w:val="24"/>
          <w:szCs w:val="24"/>
        </w:rPr>
        <w:t xml:space="preserve"> to 201</w:t>
      </w:r>
      <w:r>
        <w:rPr>
          <w:sz w:val="24"/>
          <w:szCs w:val="24"/>
        </w:rPr>
        <w:t>4</w:t>
      </w:r>
      <w:r w:rsidRPr="00416426">
        <w:rPr>
          <w:sz w:val="24"/>
          <w:szCs w:val="24"/>
        </w:rPr>
        <w:t xml:space="preserve">, including a range of authoritarian regimes, hybrid regimes, and electoral (not liberal) democracies. </w:t>
      </w:r>
    </w:p>
    <w:p w14:paraId="7C4367D9" w14:textId="5085203C" w:rsidR="00437812" w:rsidRDefault="00672586" w:rsidP="00437812">
      <w:pPr>
        <w:spacing w:line="480" w:lineRule="auto"/>
        <w:ind w:firstLine="720"/>
        <w:rPr>
          <w:ins w:id="5" w:author="Author"/>
          <w:sz w:val="24"/>
          <w:szCs w:val="24"/>
        </w:rPr>
      </w:pPr>
      <w:r>
        <w:rPr>
          <w:sz w:val="24"/>
          <w:szCs w:val="24"/>
        </w:rPr>
        <w:t xml:space="preserve">This article makes three main contributions. First, it offers a new theory of the relationship between judicial independence and election manipulation, a substantively important topic given the prevalence of electoral authoritarian regimes and </w:t>
      </w:r>
      <w:r>
        <w:rPr>
          <w:i/>
          <w:iCs/>
          <w:sz w:val="24"/>
          <w:szCs w:val="24"/>
        </w:rPr>
        <w:t>de jure</w:t>
      </w:r>
      <w:r>
        <w:rPr>
          <w:sz w:val="24"/>
          <w:szCs w:val="24"/>
        </w:rPr>
        <w:t xml:space="preserve"> </w:t>
      </w:r>
      <w:r>
        <w:rPr>
          <w:sz w:val="24"/>
          <w:szCs w:val="24"/>
        </w:rPr>
        <w:lastRenderedPageBreak/>
        <w:t>independent courts in non-democracies</w:t>
      </w:r>
      <w:r w:rsidR="0044717B">
        <w:rPr>
          <w:sz w:val="24"/>
          <w:szCs w:val="24"/>
        </w:rPr>
        <w:t xml:space="preserve"> </w:t>
      </w:r>
      <w:r w:rsidR="0014446D">
        <w:rPr>
          <w:sz w:val="24"/>
          <w:szCs w:val="24"/>
        </w:rPr>
        <w:fldChar w:fldCharType="begin" w:fldLock="1"/>
      </w:r>
      <w:r w:rsidR="00327FDD">
        <w:rPr>
          <w:sz w:val="24"/>
          <w:szCs w:val="24"/>
        </w:rPr>
        <w:instrText>ADDIN CSL_CITATION {"citationItems":[{"id":"ITEM-1","itemData":{"DOI":"10.1146/annurev.polisci.031908.220529","ISSN":"1094-2939","author":[{"dropping-particle":"","family":"Magaloni","given":"Beatriz","non-dropping-particle":"","parse-names":false,"suffix":""},{"dropping-particle":"","family":"Kricheli","given":"Ruth","non-dropping-particle":"","parse-names":false,"suffix":""}],"container-title":"Annual Review of Political Science","id":"ITEM-1","issue":"1","issued":{"date-parts":[["2010","5"]]},"page":"123-143","title":"Political Order and One-Party Rule","type":"article-journal","volume":"13"},"uris":["http://www.mendeley.com/documents/?uuid=dd123ada-6718-49c7-80f6-0ff2c24ee21e"]},{"id":"ITEM-2","itemData":{"author":[{"dropping-particle":"","family":"Levitsky","given":"Steven","non-dropping-particle":"","parse-names":false,"suffix":""},{"dropping-particle":"","family":"Way","given":"Lucan A.","non-dropping-particle":"","parse-names":false,"suffix":""}],"id":"ITEM-2","issued":{"date-parts":[["2010"]]},"publisher":"Cambridge University Press","publisher-place":"New York","title":"Competitive Authoritarianism: Hybrid Regimes after the Cold War","type":"book"},"uris":["http://www.mendeley.com/documents/?uuid=d8a19239-ed2f-44fa-bb61-0026ae238e8d"]},{"id":"ITEM-3","itemData":{"author":[{"dropping-particle":"","family":"Staton","given":"Jeffrey","non-dropping-particle":"","parse-names":false,"suffix":""},{"dropping-particle":"","family":"Reenock","given":"Christopher","non-dropping-particle":"","parse-names":false,"suffix":""},{"dropping-particle":"","family":"Holsinger","given":"Jordan","non-dropping-particle":"","parse-names":false,"suffix":""}],"id":"ITEM-3","issued":{"date-parts":[["2020"]]},"title":"Can Courts be Bulwarks of Democracy? Judges and the Politics of Prudence","type":"report"},"uris":["http://www.mendeley.com/documents/?uuid=09698af9-8ba0-4842-834e-3ad35bbc0923"]}],"mendeley":{"formattedCitation":"(Magaloni and Kricheli 2010; Levitsky and Way 2010; J. Staton, Reenock, and Holsinger 2020)","plainTextFormattedCitation":"(Magaloni and Kricheli 2010; Levitsky and Way 2010; J. Staton, Reenock, and Holsinger 2020)","previouslyFormattedCitation":"(Magaloni and Kricheli 2010; Levitsky and Way 2010; J. Staton, Reenock, and Holsinger 2020)"},"properties":{"noteIndex":0},"schema":"https://github.com/citation-style-language/schema/raw/master/csl-citation.json"}</w:instrText>
      </w:r>
      <w:r w:rsidR="0014446D">
        <w:rPr>
          <w:sz w:val="24"/>
          <w:szCs w:val="24"/>
        </w:rPr>
        <w:fldChar w:fldCharType="separate"/>
      </w:r>
      <w:r w:rsidR="00327FDD" w:rsidRPr="00327FDD">
        <w:rPr>
          <w:noProof/>
          <w:sz w:val="24"/>
          <w:szCs w:val="24"/>
        </w:rPr>
        <w:t>(Magaloni and Kricheli 2010; Levitsky and Way 2010; J. Staton, Reenock, and Holsinger 2020)</w:t>
      </w:r>
      <w:r w:rsidR="0014446D">
        <w:rPr>
          <w:sz w:val="24"/>
          <w:szCs w:val="24"/>
        </w:rPr>
        <w:fldChar w:fldCharType="end"/>
      </w:r>
      <w:r>
        <w:rPr>
          <w:sz w:val="24"/>
          <w:szCs w:val="24"/>
        </w:rPr>
        <w:t>. This theory makes different predictions than protest-oriented views of courts and election fraud</w:t>
      </w:r>
      <w:r w:rsidR="0044717B">
        <w:rPr>
          <w:sz w:val="24"/>
          <w:szCs w:val="24"/>
        </w:rPr>
        <w:t xml:space="preserve"> </w:t>
      </w:r>
      <w:r w:rsidR="0044717B">
        <w:rPr>
          <w:sz w:val="24"/>
          <w:szCs w:val="24"/>
        </w:rPr>
        <w:fldChar w:fldCharType="begin" w:fldLock="1"/>
      </w:r>
      <w:r w:rsidR="0044717B">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instrText>
      </w:r>
      <w:r w:rsidR="0044717B">
        <w:rPr>
          <w:sz w:val="24"/>
          <w:szCs w:val="24"/>
        </w:rPr>
        <w:fldChar w:fldCharType="separate"/>
      </w:r>
      <w:r w:rsidR="0044717B" w:rsidRPr="0044717B">
        <w:rPr>
          <w:noProof/>
          <w:sz w:val="24"/>
          <w:szCs w:val="24"/>
        </w:rPr>
        <w:t>(Chernykh and Svolik 2015)</w:t>
      </w:r>
      <w:r w:rsidR="0044717B">
        <w:rPr>
          <w:sz w:val="24"/>
          <w:szCs w:val="24"/>
        </w:rPr>
        <w:fldChar w:fldCharType="end"/>
      </w:r>
      <w:r w:rsidR="001E09C3">
        <w:rPr>
          <w:sz w:val="24"/>
          <w:szCs w:val="24"/>
        </w:rPr>
        <w:t>,</w:t>
      </w:r>
      <w:ins w:id="6" w:author="Author">
        <w:r w:rsidR="00437812">
          <w:rPr>
            <w:sz w:val="24"/>
            <w:szCs w:val="24"/>
          </w:rPr>
          <w:t xml:space="preserve"> </w:t>
        </w:r>
        <w:r w:rsidR="00437812" w:rsidRPr="00416426">
          <w:rPr>
            <w:sz w:val="24"/>
            <w:szCs w:val="24"/>
          </w:rPr>
          <w:t>show</w:t>
        </w:r>
        <w:r w:rsidR="00437812">
          <w:rPr>
            <w:sz w:val="24"/>
            <w:szCs w:val="24"/>
          </w:rPr>
          <w:t>ing</w:t>
        </w:r>
        <w:r w:rsidR="00437812" w:rsidRPr="00416426">
          <w:rPr>
            <w:sz w:val="24"/>
            <w:szCs w:val="24"/>
          </w:rPr>
          <w:t xml:space="preserve"> that formally independent courts can reduce fraud when political competition (and thus protest risk) is low</w:t>
        </w:r>
        <w:r w:rsidR="00437812">
          <w:rPr>
            <w:sz w:val="24"/>
            <w:szCs w:val="24"/>
          </w:rPr>
          <w:t>.</w:t>
        </w:r>
      </w:ins>
      <w:r w:rsidR="001E09C3">
        <w:rPr>
          <w:sz w:val="24"/>
          <w:szCs w:val="24"/>
        </w:rPr>
        <w:t xml:space="preserve"> </w:t>
      </w:r>
      <w:ins w:id="7" w:author="Author">
        <w:r w:rsidR="00437812">
          <w:rPr>
            <w:sz w:val="24"/>
            <w:szCs w:val="24"/>
          </w:rPr>
          <w:t xml:space="preserve">Likewise, this theory suggests a modification to a standard principal-agent model of fraud </w:t>
        </w:r>
        <w:r w:rsidR="00437812">
          <w:rPr>
            <w:sz w:val="24"/>
            <w:szCs w:val="24"/>
          </w:rPr>
          <w:fldChar w:fldCharType="begin" w:fldLock="1"/>
        </w:r>
        <w:r w:rsidR="00437812">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437812">
          <w:rPr>
            <w:sz w:val="24"/>
            <w:szCs w:val="24"/>
          </w:rPr>
          <w:fldChar w:fldCharType="separate"/>
        </w:r>
        <w:r w:rsidR="00437812" w:rsidRPr="00F56B71">
          <w:rPr>
            <w:noProof/>
            <w:sz w:val="24"/>
            <w:szCs w:val="24"/>
          </w:rPr>
          <w:t>(Rundlett and Svolik 2016)</w:t>
        </w:r>
        <w:r w:rsidR="00437812">
          <w:rPr>
            <w:sz w:val="24"/>
            <w:szCs w:val="24"/>
          </w:rPr>
          <w:fldChar w:fldCharType="end"/>
        </w:r>
        <w:r w:rsidR="00437812">
          <w:rPr>
            <w:sz w:val="24"/>
            <w:szCs w:val="24"/>
          </w:rPr>
          <w:t>, which holds that election-manipulating agents only face risks if their patron is defeated, and thus predicts that fraud diminishes as competitiveness increases.</w:t>
        </w:r>
        <w:r w:rsidR="00437812" w:rsidRPr="00416426">
          <w:rPr>
            <w:sz w:val="24"/>
            <w:szCs w:val="24"/>
          </w:rPr>
          <w:t xml:space="preserve"> Instead, </w:t>
        </w:r>
        <w:r w:rsidR="00437812">
          <w:rPr>
            <w:sz w:val="24"/>
            <w:szCs w:val="24"/>
          </w:rPr>
          <w:t>I argue that</w:t>
        </w:r>
        <w:r w:rsidR="00437812" w:rsidRPr="00416426">
          <w:rPr>
            <w:sz w:val="24"/>
            <w:szCs w:val="24"/>
          </w:rPr>
          <w:t xml:space="preserve"> </w:t>
        </w:r>
        <w:r w:rsidR="00437812">
          <w:rPr>
            <w:sz w:val="24"/>
            <w:szCs w:val="24"/>
          </w:rPr>
          <w:t>agents may fear legal risks even if their party wins</w:t>
        </w:r>
        <w:r w:rsidR="00437812" w:rsidRPr="00416426">
          <w:rPr>
            <w:sz w:val="24"/>
            <w:szCs w:val="24"/>
          </w:rPr>
          <w:t>.</w:t>
        </w:r>
        <w:r w:rsidR="00437812">
          <w:rPr>
            <w:sz w:val="24"/>
            <w:szCs w:val="24"/>
          </w:rPr>
          <w:t xml:space="preserve"> Notably, judicial reforms do not reduce the level of fraud when specialized election courts exist that can shield agents from legal consequences and regimes from negative publicity. Lastly, this project goes beyond the predictions of Popova’s </w:t>
        </w:r>
        <w:r w:rsidR="00437812">
          <w:rPr>
            <w:sz w:val="24"/>
            <w:szCs w:val="24"/>
          </w:rPr>
          <w:fldChar w:fldCharType="begin" w:fldLock="1"/>
        </w:r>
        <w:r w:rsidR="00437812">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suppress-author":1,"uris":["http://www.mendeley.com/documents/?uuid=4571336b-38ec-4b57-ac47-864896ce7b1f"]}],"mendeley":{"formattedCitation":"(2012)","plainTextFormattedCitation":"(2012)","previouslyFormattedCitation":"(2012)"},"properties":{"noteIndex":0},"schema":"https://github.com/citation-style-language/schema/raw/master/csl-citation.json"}</w:instrText>
        </w:r>
        <w:r w:rsidR="00437812">
          <w:rPr>
            <w:sz w:val="24"/>
            <w:szCs w:val="24"/>
          </w:rPr>
          <w:fldChar w:fldCharType="separate"/>
        </w:r>
        <w:r w:rsidR="00437812" w:rsidRPr="0044717B">
          <w:rPr>
            <w:noProof/>
            <w:sz w:val="24"/>
            <w:szCs w:val="24"/>
          </w:rPr>
          <w:t>(2012)</w:t>
        </w:r>
        <w:r w:rsidR="00437812">
          <w:rPr>
            <w:sz w:val="24"/>
            <w:szCs w:val="24"/>
          </w:rPr>
          <w:fldChar w:fldCharType="end"/>
        </w:r>
        <w:r w:rsidR="00437812">
          <w:rPr>
            <w:sz w:val="24"/>
            <w:szCs w:val="24"/>
          </w:rPr>
          <w:t xml:space="preserve"> strategic pressure theory by showing how institutional reforms, in combination with opposition incentives to litigate, can lead to improved election quality in low-competition environments.</w:t>
        </w:r>
      </w:ins>
    </w:p>
    <w:p w14:paraId="3A0D62C9" w14:textId="759548E9" w:rsidR="00416426" w:rsidRDefault="0044717B" w:rsidP="00416426">
      <w:pPr>
        <w:spacing w:line="480" w:lineRule="auto"/>
        <w:ind w:firstLine="720"/>
        <w:rPr>
          <w:sz w:val="24"/>
          <w:szCs w:val="24"/>
        </w:rPr>
      </w:pPr>
      <w:r>
        <w:rPr>
          <w:sz w:val="24"/>
          <w:szCs w:val="24"/>
        </w:rPr>
        <w:t>Second,</w:t>
      </w:r>
      <w:r w:rsidR="00862BEB">
        <w:rPr>
          <w:sz w:val="24"/>
          <w:szCs w:val="24"/>
        </w:rPr>
        <w:t xml:space="preserve"> prior work on this subject</w:t>
      </w:r>
      <w:r w:rsidR="00AA3032">
        <w:rPr>
          <w:sz w:val="24"/>
          <w:szCs w:val="24"/>
        </w:rPr>
        <w:t>, while pathbreaking,</w:t>
      </w:r>
      <w:r w:rsidR="00862BEB">
        <w:rPr>
          <w:sz w:val="24"/>
          <w:szCs w:val="24"/>
        </w:rPr>
        <w:t xml:space="preserve"> has either been rooted in formal theory with little empirical testing, or based on detailed case studies.</w:t>
      </w:r>
      <w:r w:rsidR="00672586">
        <w:rPr>
          <w:sz w:val="24"/>
          <w:szCs w:val="24"/>
        </w:rPr>
        <w:t xml:space="preserve"> </w:t>
      </w:r>
      <w:r w:rsidR="0010092F">
        <w:rPr>
          <w:sz w:val="24"/>
          <w:szCs w:val="24"/>
        </w:rPr>
        <w:t>T</w:t>
      </w:r>
      <w:r w:rsidR="003C47C8" w:rsidRPr="00416426">
        <w:rPr>
          <w:sz w:val="24"/>
          <w:szCs w:val="24"/>
        </w:rPr>
        <w:t>o my knowledge, this is the first cross-national empirical study of the effect of</w:t>
      </w:r>
      <w:r w:rsidR="002035BE" w:rsidRPr="00416426">
        <w:rPr>
          <w:sz w:val="24"/>
          <w:szCs w:val="24"/>
        </w:rPr>
        <w:t xml:space="preserve"> de jure</w:t>
      </w:r>
      <w:r w:rsidR="003C47C8" w:rsidRPr="00416426">
        <w:rPr>
          <w:sz w:val="24"/>
          <w:szCs w:val="24"/>
        </w:rPr>
        <w:t xml:space="preserve"> judicial independence on election fraud and related abuses outside liberal democracies</w:t>
      </w:r>
      <w:ins w:id="8" w:author="Author">
        <w:r w:rsidR="007B409F">
          <w:rPr>
            <w:sz w:val="24"/>
            <w:szCs w:val="24"/>
          </w:rPr>
          <w:t>.</w:t>
        </w:r>
      </w:ins>
    </w:p>
    <w:p w14:paraId="4AE43352" w14:textId="5F30862D" w:rsidR="00EE44EE" w:rsidRPr="00A70011" w:rsidRDefault="00437812" w:rsidP="00416426">
      <w:pPr>
        <w:spacing w:line="480" w:lineRule="auto"/>
        <w:ind w:firstLine="720"/>
        <w:rPr>
          <w:sz w:val="24"/>
          <w:szCs w:val="24"/>
        </w:rPr>
      </w:pPr>
      <w:ins w:id="9" w:author="Author">
        <w:r>
          <w:rPr>
            <w:sz w:val="24"/>
            <w:szCs w:val="24"/>
          </w:rPr>
          <w:t>Third</w:t>
        </w:r>
      </w:ins>
      <w:r w:rsidR="00A70011">
        <w:rPr>
          <w:sz w:val="24"/>
          <w:szCs w:val="24"/>
        </w:rPr>
        <w:t>, this project offers a framework for thinking about the empirically tangled relationship between</w:t>
      </w:r>
      <w:r w:rsidR="00D80F6A">
        <w:rPr>
          <w:sz w:val="24"/>
          <w:szCs w:val="24"/>
        </w:rPr>
        <w:t xml:space="preserve"> courts’</w:t>
      </w:r>
      <w:r w:rsidR="00A70011">
        <w:rPr>
          <w:sz w:val="24"/>
          <w:szCs w:val="24"/>
        </w:rPr>
        <w:t xml:space="preserve"> </w:t>
      </w:r>
      <w:r w:rsidR="00A70011">
        <w:rPr>
          <w:i/>
          <w:iCs/>
          <w:sz w:val="24"/>
          <w:szCs w:val="24"/>
        </w:rPr>
        <w:t>de jure</w:t>
      </w:r>
      <w:r w:rsidR="00A70011">
        <w:rPr>
          <w:sz w:val="24"/>
          <w:szCs w:val="24"/>
        </w:rPr>
        <w:t xml:space="preserve"> </w:t>
      </w:r>
      <w:r w:rsidR="00D80F6A">
        <w:rPr>
          <w:sz w:val="24"/>
          <w:szCs w:val="24"/>
        </w:rPr>
        <w:t xml:space="preserve">and behavioral </w:t>
      </w:r>
      <w:r w:rsidR="00A70011">
        <w:rPr>
          <w:sz w:val="24"/>
          <w:szCs w:val="24"/>
        </w:rPr>
        <w:t>independence</w:t>
      </w:r>
      <w:r w:rsidR="00D80F6A">
        <w:rPr>
          <w:sz w:val="24"/>
          <w:szCs w:val="24"/>
        </w:rPr>
        <w:t xml:space="preserve"> </w:t>
      </w:r>
      <w:r w:rsidR="00D80F6A">
        <w:rPr>
          <w:sz w:val="24"/>
          <w:szCs w:val="24"/>
        </w:rPr>
        <w:fldChar w:fldCharType="begin" w:fldLock="1"/>
      </w:r>
      <w:r w:rsidR="00BF2DA1">
        <w:rPr>
          <w:sz w:val="24"/>
          <w:szCs w:val="24"/>
        </w:rPr>
        <w:instrText>ADDIN CSL_CITATION {"citationItems":[{"id":"ITEM-1","itemData":{"DOI":"10.1111/1468-2508.T01-3-00007","ISBN":"0022-3816","ISSN":"0022-3816","PMID":"494","abstract":"Following the collapse of communist rule in Central and Eastern Europe and the former Soviet Union, constitutional designers codified rules establishing independent judiciaries, To what degree do these constitutional and statutory guarantees of independence reflect the actual behavior of courts? Our analysis demonstrates that official judicial power does not predict expressions of judicial review overturning legislation in whole or in part, Rather. exogenous factors, including economic conditions, executive power. identity of the litigants and legal issues, influence the likelihood that courts will nullify laws. Our findings should caution both scholars and institutional designers, both formal and informal factors create the parameters in which courts operate. Although courts have become more powerful institutions in the post-communist era, them face a diverse set of constraints on independent action","author":[{"dropping-particle":"","family":"Herron","given":"Erik S","non-dropping-particle":"","parse-names":false,"suffix":""},{"dropping-particle":"","family":"Randazzo","given":"Kirk A.","non-dropping-particle":"","parse-names":false,"suffix":""}],"container-title":"Journal of Politics","id":"ITEM-1","issue":"2","issued":{"date-parts":[["2003"]]},"page":"422-438","title":"The Relationship Between Independence and Judicial Review in Post-Communist Courts","type":"article-journal","volume":"65"},"uris":["http://www.mendeley.com/documents/?uuid=1378c093-82c2-4ee1-b858-7dfadcda5a03"]},{"id":"ITEM-2","itemData":{"DOI":"10.1086/676999","ISBN":"3127020864","ISSN":"2164-6570","abstract":"The relationship between de jure and de facto judicial independence is much debated in the literature on judicial politics. Some studies find no relationship between the formal rules governing the structure of the judiciary and de facto judicial independence, while others find a tight correlation. This article sets out to reassess the relationship between de jure and de facto judicial independence using a new theory and an expanded data set. De jure institutional protections, we argue, do not work in isolation but work conjunctively, so that particular combinations of protections are more likely to be effective than others. We find that rules governing the selection and removal of judges are the only de jure protections that actually enhance judicial independence in practice and that they work conjunctively. This effect is strongest in authoritarian regimes and in contexts with checks on executive authority.","author":[{"dropping-particle":"","family":"Melton","given":"James","non-dropping-particle":"","parse-names":false,"suffix":""},{"dropping-particle":"","family":"Ginsburg","given":"Tom","non-dropping-particle":"","parse-names":false,"suffix":""}],"container-title":"Journal of Law and Courts","id":"ITEM-2","issue":"2","issued":{"date-parts":[["2014"]]},"page":"187-217","title":"Does De Jure Judicial Independence Really Matter?","type":"article-journal","volume":"2"},"uris":["http://www.mendeley.com/documents/?uuid=418072f0-4bc0-4c8f-bd71-c19097bb4c14"]}],"mendeley":{"formattedCitation":"(Herron and Randazzo 2003; Melton and Ginsburg 2014)","plainTextFormattedCitation":"(Herron and Randazzo 2003; Melton and Ginsburg 2014)","previouslyFormattedCitation":"(Herron and Randazzo 2003; Melton and Ginsburg 2014)"},"properties":{"noteIndex":0},"schema":"https://github.com/citation-style-language/schema/raw/master/csl-citation.json"}</w:instrText>
      </w:r>
      <w:r w:rsidR="00D80F6A">
        <w:rPr>
          <w:sz w:val="24"/>
          <w:szCs w:val="24"/>
        </w:rPr>
        <w:fldChar w:fldCharType="separate"/>
      </w:r>
      <w:r w:rsidR="00D80F6A" w:rsidRPr="00D80F6A">
        <w:rPr>
          <w:noProof/>
          <w:sz w:val="24"/>
          <w:szCs w:val="24"/>
        </w:rPr>
        <w:t>(Herron and Randazzo 2003; Melton and Ginsburg 2014)</w:t>
      </w:r>
      <w:r w:rsidR="00D80F6A">
        <w:rPr>
          <w:sz w:val="24"/>
          <w:szCs w:val="24"/>
        </w:rPr>
        <w:fldChar w:fldCharType="end"/>
      </w:r>
      <w:r w:rsidR="00B067AB">
        <w:rPr>
          <w:sz w:val="24"/>
          <w:szCs w:val="24"/>
        </w:rPr>
        <w:t>.</w:t>
      </w:r>
      <w:r w:rsidR="00AA3032">
        <w:rPr>
          <w:sz w:val="24"/>
          <w:szCs w:val="24"/>
        </w:rPr>
        <w:t xml:space="preserve"> </w:t>
      </w:r>
      <w:r w:rsidR="00B067AB">
        <w:rPr>
          <w:sz w:val="24"/>
          <w:szCs w:val="24"/>
        </w:rPr>
        <w:t>The s</w:t>
      </w:r>
      <w:r w:rsidR="00AA3032">
        <w:rPr>
          <w:sz w:val="24"/>
          <w:szCs w:val="24"/>
        </w:rPr>
        <w:t>cope conditions of this theory</w:t>
      </w:r>
      <w:r w:rsidR="00B067AB">
        <w:rPr>
          <w:sz w:val="24"/>
          <w:szCs w:val="24"/>
        </w:rPr>
        <w:t>, focusing on non-government actors’ incentives to go to court and ruling parties’ shifting incentives to apply judicial pressure,</w:t>
      </w:r>
      <w:r w:rsidR="00AA3032">
        <w:rPr>
          <w:sz w:val="24"/>
          <w:szCs w:val="24"/>
        </w:rPr>
        <w:t xml:space="preserve"> </w:t>
      </w:r>
      <w:r w:rsidR="00AA3032">
        <w:rPr>
          <w:sz w:val="24"/>
          <w:szCs w:val="24"/>
        </w:rPr>
        <w:lastRenderedPageBreak/>
        <w:t>offer predictions about</w:t>
      </w:r>
      <w:r w:rsidR="00A70011">
        <w:rPr>
          <w:sz w:val="24"/>
          <w:szCs w:val="24"/>
        </w:rPr>
        <w:t xml:space="preserve"> the </w:t>
      </w:r>
      <w:r w:rsidR="005A0F8A">
        <w:rPr>
          <w:sz w:val="24"/>
          <w:szCs w:val="24"/>
        </w:rPr>
        <w:t>settings</w:t>
      </w:r>
      <w:r w:rsidR="00A70011">
        <w:rPr>
          <w:sz w:val="24"/>
          <w:szCs w:val="24"/>
        </w:rPr>
        <w:t xml:space="preserve"> under </w:t>
      </w:r>
      <w:r w:rsidR="005A0F8A">
        <w:rPr>
          <w:sz w:val="24"/>
          <w:szCs w:val="24"/>
        </w:rPr>
        <w:t xml:space="preserve">which </w:t>
      </w:r>
      <w:r w:rsidR="00A70011">
        <w:rPr>
          <w:i/>
          <w:iCs/>
          <w:sz w:val="24"/>
          <w:szCs w:val="24"/>
        </w:rPr>
        <w:t>de jure</w:t>
      </w:r>
      <w:r w:rsidR="00A70011">
        <w:rPr>
          <w:sz w:val="24"/>
          <w:szCs w:val="24"/>
        </w:rPr>
        <w:t xml:space="preserve"> reforms </w:t>
      </w:r>
      <w:r w:rsidR="005A0F8A">
        <w:rPr>
          <w:sz w:val="24"/>
          <w:szCs w:val="24"/>
        </w:rPr>
        <w:t>can</w:t>
      </w:r>
      <w:r w:rsidR="00A70011">
        <w:rPr>
          <w:sz w:val="24"/>
          <w:szCs w:val="24"/>
        </w:rPr>
        <w:t xml:space="preserve"> translate into improved behavioral independence in non-democracies</w:t>
      </w:r>
      <w:r w:rsidR="005A0F8A">
        <w:rPr>
          <w:sz w:val="24"/>
          <w:szCs w:val="24"/>
        </w:rPr>
        <w:t xml:space="preserve"> in other case domains</w:t>
      </w:r>
      <w:r w:rsidR="00D80F6A">
        <w:rPr>
          <w:sz w:val="24"/>
          <w:szCs w:val="24"/>
        </w:rPr>
        <w:t xml:space="preserve">, </w:t>
      </w:r>
      <w:r w:rsidR="00AA3032">
        <w:rPr>
          <w:sz w:val="24"/>
          <w:szCs w:val="24"/>
        </w:rPr>
        <w:t>suggesting</w:t>
      </w:r>
      <w:r w:rsidR="00D80F6A">
        <w:rPr>
          <w:sz w:val="24"/>
          <w:szCs w:val="24"/>
        </w:rPr>
        <w:t xml:space="preserve"> a way forward in studies of judicial independence.</w:t>
      </w:r>
    </w:p>
    <w:p w14:paraId="7301CDBA" w14:textId="2F8FCD6B" w:rsidR="009C73E3" w:rsidRPr="00416426" w:rsidRDefault="009C73E3" w:rsidP="00416426">
      <w:pPr>
        <w:spacing w:line="480" w:lineRule="auto"/>
        <w:rPr>
          <w:b/>
          <w:sz w:val="24"/>
          <w:szCs w:val="24"/>
        </w:rPr>
      </w:pPr>
      <w:r w:rsidRPr="00416426">
        <w:rPr>
          <w:b/>
          <w:sz w:val="24"/>
          <w:szCs w:val="24"/>
        </w:rPr>
        <w:t xml:space="preserve">Judicial </w:t>
      </w:r>
      <w:del w:id="10" w:author="Author">
        <w:r w:rsidRPr="00416426" w:rsidDel="00AB5B90">
          <w:rPr>
            <w:b/>
            <w:sz w:val="24"/>
            <w:szCs w:val="24"/>
          </w:rPr>
          <w:delText>i</w:delText>
        </w:r>
      </w:del>
      <w:ins w:id="11" w:author="Author">
        <w:r w:rsidR="00AB5B90">
          <w:rPr>
            <w:b/>
            <w:sz w:val="24"/>
            <w:szCs w:val="24"/>
          </w:rPr>
          <w:t>I</w:t>
        </w:r>
      </w:ins>
      <w:r w:rsidRPr="00416426">
        <w:rPr>
          <w:b/>
          <w:sz w:val="24"/>
          <w:szCs w:val="24"/>
        </w:rPr>
        <w:t xml:space="preserve">ndependence and </w:t>
      </w:r>
      <w:ins w:id="12" w:author="Author">
        <w:r w:rsidR="00AB5B90">
          <w:rPr>
            <w:b/>
            <w:sz w:val="24"/>
            <w:szCs w:val="24"/>
          </w:rPr>
          <w:t>E</w:t>
        </w:r>
      </w:ins>
      <w:del w:id="13" w:author="Author">
        <w:r w:rsidRPr="00416426" w:rsidDel="00AB5B90">
          <w:rPr>
            <w:b/>
            <w:sz w:val="24"/>
            <w:szCs w:val="24"/>
          </w:rPr>
          <w:delText>e</w:delText>
        </w:r>
      </w:del>
      <w:r w:rsidRPr="00416426">
        <w:rPr>
          <w:b/>
          <w:sz w:val="24"/>
          <w:szCs w:val="24"/>
        </w:rPr>
        <w:t xml:space="preserve">lectoral </w:t>
      </w:r>
      <w:del w:id="14" w:author="Author">
        <w:r w:rsidRPr="00416426" w:rsidDel="00AB5B90">
          <w:rPr>
            <w:b/>
            <w:sz w:val="24"/>
            <w:szCs w:val="24"/>
          </w:rPr>
          <w:delText>m</w:delText>
        </w:r>
      </w:del>
      <w:ins w:id="15" w:author="Author">
        <w:r w:rsidR="00AB5B90">
          <w:rPr>
            <w:b/>
            <w:sz w:val="24"/>
            <w:szCs w:val="24"/>
          </w:rPr>
          <w:t>M</w:t>
        </w:r>
      </w:ins>
      <w:r w:rsidRPr="00416426">
        <w:rPr>
          <w:b/>
          <w:sz w:val="24"/>
          <w:szCs w:val="24"/>
        </w:rPr>
        <w:t>anipulation</w:t>
      </w:r>
    </w:p>
    <w:p w14:paraId="3FD7F9C4" w14:textId="63986355" w:rsidR="00416426" w:rsidRDefault="00BA5CF9" w:rsidP="00416426">
      <w:pPr>
        <w:spacing w:line="480" w:lineRule="auto"/>
        <w:rPr>
          <w:sz w:val="24"/>
          <w:szCs w:val="24"/>
        </w:rPr>
      </w:pPr>
      <w:r w:rsidRPr="00416426">
        <w:rPr>
          <w:sz w:val="24"/>
          <w:szCs w:val="24"/>
        </w:rPr>
        <w:t xml:space="preserve">Judicial independence </w:t>
      </w:r>
      <w:ins w:id="16" w:author="Author">
        <w:r w:rsidR="004C3A80">
          <w:rPr>
            <w:sz w:val="24"/>
            <w:szCs w:val="24"/>
          </w:rPr>
          <w:t>remains</w:t>
        </w:r>
      </w:ins>
      <w:r w:rsidRPr="00416426">
        <w:rPr>
          <w:sz w:val="24"/>
          <w:szCs w:val="24"/>
        </w:rPr>
        <w:t xml:space="preserve"> a somewhat contested concept, but at the core, it requires that courts be capable of acting as impartial decision-makers, resolving disputes without undue pressure from other political actors </w:t>
      </w:r>
      <w:r w:rsidRPr="00416426">
        <w:rPr>
          <w:sz w:val="24"/>
          <w:szCs w:val="24"/>
        </w:rPr>
        <w:fldChar w:fldCharType="begin" w:fldLock="1"/>
      </w:r>
      <w:r w:rsidR="00FA05AF">
        <w:rPr>
          <w:sz w:val="24"/>
          <w:szCs w:val="24"/>
        </w:rPr>
        <w:instrText>ADDIN CSL_CITATION {"citationItems":[{"id":"ITEM-1","itemData":{"ISBN":"978-0-7619-2657-3","abstract":"\"The authors provide an excellent examination of judicial independence that tends to raise more questions than answers ... a fascinating book that raises important questions about a concept that is often used, but that is poorly understood ... I would highly recommend this book for all scholars of public law because of its richness of information as well as how the essays call into question the common assumptions about what judicial independence is and how it can be protected\"--Law &amp; Politics Book Review This new volume aims to break down the disciplinary barriers that have impeded scholarly analysis of, and public policy debates concerning, a subject of immense importance to the US and other developed and developing democracies. Judicial Independence at the Crossroads: An Interdisciplinary Approach is a path-breaking collection of essays by leading scholars from the disciplines of law, political science, history, economics and sociology. As a result, the essays represent a strongly interdisciplinary perspective that enables the reader to identify common myths in scholarly and public discussions of judicial independence, and to engage more effectively with the key debates. The editors also highlight progress made towards a shared understanding and the considerable gaps in analysis and understanding that remain. This book offers both scholars and politicians a guide to more fruitful research and sounder public policy at a time when federal judicial selection is one of the most contentious political issues in Washington. Given the explicitly comparative perspective of some of the chapters, the volume will be important reading not only for scholars and policy makers in the US but also for those interested in the topic in any other country that seeks to establish or reaffirm the importance of the rule of law. About the Editors Stephen B. Burbank is the David Berger Professor for the Administration of Justice at the University of Pennsylvania. A graduate of Harvard College and Harvard Law School, Professor Burbank served as law clerk to Justice Robert Braucher of the Supreme Judicial Court of Massachusetts and to Chief Justice Warren Burger. He was General Counsel of the University of Pennsylvania from 1975 to 1980. Professor Burbank is a member of the Executive Committee of the American Judicature Society, for which he also serves on the editorial committee, as chair of the amicus committee, and as co-chair of the Center for Judicial Independence Task Force…","author":[{"dropping-particle":"","family":"Burbank","given":"Stephen B","non-dropping-particle":"","parse-names":false,"suffix":""},{"dropping-particle":"","family":"Friedman","given":"Barry","non-dropping-particle":"","parse-names":false,"suffix":""}],"id":"ITEM-1","issued":{"date-parts":[["2002","4"]]},"note":"Google-Books-ID: dKJQTGO58C0C","publisher":"SAGE","title":"Judicial Independence at the Crossroads: An Interdisciplinary Approach","title-short":"Judicial {Independence} at the {Crossroads}","type":"book"},"uris":["http://www.mendeley.com/documents/?uuid=b658ea13-1d16-41e3-961c-ce05e6f5eafe"]},{"id":"ITEM-2","itemData":{"DOI":"10.1086/682150","ISSN":"2164-6570","abstract":"We present a new cross-national measure of de facto judicial independence, which is available for 200 countries from 1948 to 2012. To do so, we introduce a statistical measurement model for uncovering latent concepts commonly encountered in time-series, cross-sectional analyses in comparative politics and international relations. Our approach addresses unique challenges that arise in these data: temporal dependence in the observed and unobserved variables, conceptual boundedness in the latent quantity, and substantial missing data and measurement error in the observable indicators. The resulting measures match a common conceptual definition of independence with greater reliability than existing alternatives. The model is extensible to many concepts in comparative politics and international relations.","author":[{"dropping-particle":"","family":"Linzer","given":"Drew A.","non-dropping-particle":"","parse-names":false,"suffix":""},{"dropping-particle":"","family":"Staton","given":"Jeffrey K.","non-dropping-particle":"","parse-names":false,"suffix":""}],"container-title":"Journal of Law and Courts","id":"ITEM-2","issue":"2","issued":{"date-parts":[["2015"]]},"page":"223-256","title":"A Global Measure of Judicial Independence, 1948–2012","type":"article-journal","volume":"3"},"uris":["http://www.mendeley.com/documents/?uuid=1b7633c4-0132-4316-9c9b-77f942b3be52"]}],"mendeley":{"formattedCitation":"(Burbank and Friedman 2002; Linzer and Staton 2015)","plainTextFormattedCitation":"(Burbank and Friedman 2002; Linzer and Staton 2015)","previouslyFormattedCitation":"(Burbank and Friedman 2002; Linzer and Staton 2015)"},"properties":{"noteIndex":0},"schema":"https://github.com/citation-style-language/schema/raw/master/csl-citation.json"}</w:instrText>
      </w:r>
      <w:r w:rsidRPr="00416426">
        <w:rPr>
          <w:sz w:val="24"/>
          <w:szCs w:val="24"/>
        </w:rPr>
        <w:fldChar w:fldCharType="separate"/>
      </w:r>
      <w:r w:rsidR="00416426" w:rsidRPr="00416426">
        <w:rPr>
          <w:noProof/>
          <w:sz w:val="24"/>
          <w:szCs w:val="24"/>
        </w:rPr>
        <w:t>(Burbank and Friedman 2002; Linzer and Staton 2015)</w:t>
      </w:r>
      <w:r w:rsidRPr="00416426">
        <w:rPr>
          <w:sz w:val="24"/>
          <w:szCs w:val="24"/>
        </w:rPr>
        <w:fldChar w:fldCharType="end"/>
      </w:r>
      <w:r w:rsidRPr="00416426">
        <w:rPr>
          <w:sz w:val="24"/>
          <w:szCs w:val="24"/>
        </w:rPr>
        <w:t xml:space="preserve">. Researchers regularly draw a distinction between de jure judicial independence—“formal rules designed to insulate judges from undue pressure” </w:t>
      </w:r>
      <w:r w:rsidRPr="00416426">
        <w:rPr>
          <w:sz w:val="24"/>
          <w:szCs w:val="24"/>
        </w:rPr>
        <w:fldChar w:fldCharType="begin" w:fldLock="1"/>
      </w:r>
      <w:r w:rsidR="00FA05AF">
        <w:rPr>
          <w:sz w:val="24"/>
          <w:szCs w:val="24"/>
        </w:rPr>
        <w:instrText>ADDIN CSL_CITATION {"citationItems":[{"id":"ITEM-1","itemData":{"DOI":"10.1093/jleo/ews029","ISSN":"87566222","abstract":"We provide a conceptual map of judicial independence and evaluate the content, construct, and convergent validity of 13 cross-national measures. There is evidence suggesting the validity of extant de facto measures, though their proper use requires attention to correlated patterns of measurement error and missing data. The evidence for the validity of extant de jure measures is weaker. Among other findings, we do not observe a strong and direct link between the rules that allegedly promote judicial independence and independent behavior. The results suggest that while the measurement of both de jure and de facto judicial independence requires a careful strategy for measuring latent concepts, the way that scholars should address this issue depends on whether they are targeting the incentives for independent behavior induced by formal rules or independent behavior itself. (JEL C19, C80, O43) © 2012 The Author 2012. Published by Oxford University Press on behalf of Yale University. All rights reserved.","author":[{"dropping-particle":"","family":"Ríos-Figueroa","given":"Julio","non-dropping-particle":"","parse-names":false,"suffix":""},{"dropping-particle":"","family":"Staton","given":"Jeffrey K.","non-dropping-particle":"","parse-names":false,"suffix":""}],"container-title":"Journal of Law, Economics, and Organization","id":"ITEM-1","issue":"1","issued":{"date-parts":[["2014"]]},"page":"104-137","title":"An evaluation of cross-national measures of judicial independence","type":"article-journal","volume":"30"},"locator":"106","uris":["http://www.mendeley.com/documents/?uuid=1292f198-14e5-46e9-b1dd-7a28fd19c5e2"]}],"mendeley":{"formattedCitation":"(Ríos-Figueroa and Staton 2014, 106)","plainTextFormattedCitation":"(Ríos-Figueroa and Staton 2014, 106)","previouslyFormattedCitation":"(Ríos-Figueroa and Staton 2014, 106)"},"properties":{"noteIndex":0},"schema":"https://github.com/citation-style-language/schema/raw/master/csl-citation.json"}</w:instrText>
      </w:r>
      <w:r w:rsidRPr="00416426">
        <w:rPr>
          <w:sz w:val="24"/>
          <w:szCs w:val="24"/>
        </w:rPr>
        <w:fldChar w:fldCharType="separate"/>
      </w:r>
      <w:r w:rsidR="00416426" w:rsidRPr="00416426">
        <w:rPr>
          <w:noProof/>
          <w:sz w:val="24"/>
          <w:szCs w:val="24"/>
        </w:rPr>
        <w:t>(Ríos-Figueroa and Staton 2014, 106)</w:t>
      </w:r>
      <w:r w:rsidRPr="00416426">
        <w:rPr>
          <w:sz w:val="24"/>
          <w:szCs w:val="24"/>
        </w:rPr>
        <w:fldChar w:fldCharType="end"/>
      </w:r>
      <w:r w:rsidRPr="00416426">
        <w:rPr>
          <w:sz w:val="24"/>
          <w:szCs w:val="24"/>
        </w:rPr>
        <w:t>, and behavioral, de facto independence</w:t>
      </w:r>
      <w:r w:rsidR="005B68E3" w:rsidRPr="00416426">
        <w:rPr>
          <w:sz w:val="24"/>
          <w:szCs w:val="24"/>
        </w:rPr>
        <w:t>—</w:t>
      </w:r>
      <w:r w:rsidRPr="00416426">
        <w:rPr>
          <w:sz w:val="24"/>
          <w:szCs w:val="24"/>
        </w:rPr>
        <w:t>the</w:t>
      </w:r>
      <w:r w:rsidR="005B68E3" w:rsidRPr="00416426">
        <w:rPr>
          <w:sz w:val="24"/>
          <w:szCs w:val="24"/>
        </w:rPr>
        <w:t xml:space="preserve"> </w:t>
      </w:r>
      <w:r w:rsidRPr="00416426">
        <w:rPr>
          <w:sz w:val="24"/>
          <w:szCs w:val="24"/>
        </w:rPr>
        <w:t>degree to which judges determine their rulings autonomously and have their decisions enforced, even when rulings are adverse to other political actors.</w:t>
      </w:r>
      <w:r w:rsidR="00821662" w:rsidRPr="00416426">
        <w:rPr>
          <w:sz w:val="24"/>
          <w:szCs w:val="24"/>
        </w:rPr>
        <w:t xml:space="preserve"> </w:t>
      </w:r>
    </w:p>
    <w:p w14:paraId="3A452DF2" w14:textId="698858E5" w:rsidR="00370A45" w:rsidRDefault="002E1DC2" w:rsidP="00026649">
      <w:pPr>
        <w:spacing w:line="480" w:lineRule="auto"/>
        <w:ind w:firstLine="720"/>
        <w:rPr>
          <w:sz w:val="24"/>
          <w:szCs w:val="24"/>
        </w:rPr>
      </w:pPr>
      <w:r>
        <w:rPr>
          <w:sz w:val="24"/>
          <w:szCs w:val="24"/>
        </w:rPr>
        <w:t>J</w:t>
      </w:r>
      <w:r w:rsidRPr="00416426">
        <w:rPr>
          <w:sz w:val="24"/>
          <w:szCs w:val="24"/>
        </w:rPr>
        <w:t xml:space="preserve">udicial independence is generally taken to be positive for democratic governance—though with the caveat that </w:t>
      </w:r>
      <w:ins w:id="17" w:author="Author">
        <w:r w:rsidR="007B409F">
          <w:rPr>
            <w:sz w:val="24"/>
            <w:szCs w:val="24"/>
          </w:rPr>
          <w:t>may</w:t>
        </w:r>
      </w:ins>
      <w:r w:rsidRPr="00416426">
        <w:rPr>
          <w:sz w:val="24"/>
          <w:szCs w:val="24"/>
        </w:rPr>
        <w:t xml:space="preserve"> confound majority rule </w:t>
      </w:r>
      <w:r w:rsidRPr="00416426">
        <w:rPr>
          <w:sz w:val="24"/>
          <w:szCs w:val="24"/>
        </w:rPr>
        <w:fldChar w:fldCharType="begin" w:fldLock="1"/>
      </w:r>
      <w:r>
        <w:rPr>
          <w:sz w:val="24"/>
          <w:szCs w:val="24"/>
        </w:rPr>
        <w:instrText>ADDIN CSL_CITATION {"citationItems":[{"id":"ITEM-1","itemData":{"DOI":"10.1146/annurev.polisci.12.040907.121521","ISBN":"978-0-8243-3312-6","ISSN":"1094-2939","abstract":"According to popular wisdom, judicial independence and the rule of law are essential features of modern democracy. Drawing on the growing comparative literature on courts, we unpack this claim by focusing on two broad questions: How does the type of political regime affect ju- dicial independence? Are independent courts, in fact, always essential for establishing the rule of law? In highlighting the role of institutional fragmentation and public opinion, we explain why democracies are in- deed more likely than dictatorships to produce both independent courts and the rule of law. Yet, by also considering the puzzle of institutional instability that marks courts in much of the developing world, we iden- tify several reasons why democracy may not always prove sufficient for constructing either. Finally, we argue that independent courts are not always necessary for the rule of law, particularly where support for in- dividual rights is relatively widespread.","author":[{"dropping-particle":"","family":"Helmke","given":"Gretchen","non-dropping-particle":"","parse-names":false,"suffix":""},{"dropping-particle":"","family":"Rosenbluth","given":"Frances","non-dropping-particle":"","parse-names":false,"suffix":""}],"container-title":"Annual Review of Political Science","id":"ITEM-1","issue":"1","issued":{"date-parts":[["2009"]]},"page":"345-366","title":"Regimes and the Rule of Law: Judicial Independence in Comparative Perspective","type":"article-journal","volume":"12"},"uris":["http://www.mendeley.com/documents/?uuid=2e61624a-35e1-4aa6-8487-e81d2fc58b3e"]}],"mendeley":{"formattedCitation":"(Helmke and Rosenbluth 2009)","plainTextFormattedCitation":"(Helmke and Rosenbluth 2009)","previouslyFormattedCitation":"(Helmke and Rosenbluth 2009)"},"properties":{"noteIndex":0},"schema":"https://github.com/citation-style-language/schema/raw/master/csl-citation.json"}</w:instrText>
      </w:r>
      <w:r w:rsidRPr="00416426">
        <w:rPr>
          <w:sz w:val="24"/>
          <w:szCs w:val="24"/>
        </w:rPr>
        <w:fldChar w:fldCharType="separate"/>
      </w:r>
      <w:r w:rsidRPr="00416426">
        <w:rPr>
          <w:noProof/>
          <w:sz w:val="24"/>
          <w:szCs w:val="24"/>
        </w:rPr>
        <w:t>(Helmke and Rosenbluth 2009)</w:t>
      </w:r>
      <w:r w:rsidRPr="00416426">
        <w:rPr>
          <w:sz w:val="24"/>
          <w:szCs w:val="24"/>
        </w:rPr>
        <w:fldChar w:fldCharType="end"/>
      </w:r>
      <w:r w:rsidRPr="00416426">
        <w:rPr>
          <w:sz w:val="24"/>
          <w:szCs w:val="24"/>
        </w:rPr>
        <w:t xml:space="preserve">. </w:t>
      </w:r>
      <w:r>
        <w:rPr>
          <w:sz w:val="24"/>
          <w:szCs w:val="24"/>
        </w:rPr>
        <w:t xml:space="preserve"> </w:t>
      </w:r>
      <w:r w:rsidRPr="00416426">
        <w:rPr>
          <w:sz w:val="24"/>
          <w:szCs w:val="24"/>
        </w:rPr>
        <w:t xml:space="preserve">An independent judiciary can protect </w:t>
      </w:r>
      <w:r w:rsidR="00811E43">
        <w:rPr>
          <w:sz w:val="24"/>
          <w:szCs w:val="24"/>
        </w:rPr>
        <w:t xml:space="preserve">civil and political </w:t>
      </w:r>
      <w:r>
        <w:rPr>
          <w:sz w:val="24"/>
          <w:szCs w:val="24"/>
        </w:rPr>
        <w:t>rights</w:t>
      </w:r>
      <w:r w:rsidRPr="00416426">
        <w:rPr>
          <w:sz w:val="24"/>
          <w:szCs w:val="24"/>
        </w:rPr>
        <w:t xml:space="preserve"> </w:t>
      </w:r>
      <w:r w:rsidR="00811E43">
        <w:rPr>
          <w:sz w:val="24"/>
          <w:szCs w:val="24"/>
        </w:rPr>
        <w:fldChar w:fldCharType="begin" w:fldLock="1"/>
      </w:r>
      <w:r w:rsidR="007652C0">
        <w:rPr>
          <w:sz w:val="24"/>
          <w:szCs w:val="24"/>
        </w:rPr>
        <w:instrText>ADDIN CSL_CITATION {"citationItems":[{"id":"ITEM-1","itemData":{"author":[{"dropping-particle":"","family":"Larkins","given":"Christopher M","non-dropping-particle":"","parse-names":false,"suffix":""}],"container-title":"The American Journal of Comparative Law","id":"ITEM-1","issue":"4","issued":{"date-parts":[["1996"]]},"page":"605-626","title":"Judicial Independence and Democratization : A Theoretical and Conceptual Analysis","type":"article-journal","volume":"44"},"uris":["http://www.mendeley.com/documents/?uuid=7012bc9f-7e62-41d3-b12f-73996ececf3b"]},{"id":"ITEM-2","itemData":{"author":[{"dropping-particle":"","family":"Linz","given":"Juan J","non-dropping-particle":"","parse-names":false,"suffix":""},{"dropping-particle":"","family":"Stepan","given":"Alfred","non-dropping-particle":"","parse-names":false,"suffix":""}],"id":"ITEM-2","issued":{"date-parts":[["1996"]]},"publisher":"JHU Press","title":"Problems of democratic transition and consolidation: Southern Europe, South America, and post-communist Europe","title-short":"Problems of democratic transition and consolidatio","type":"book"},"uris":["http://www.mendeley.com/documents/?uuid=38c77e2d-b0b3-4ab1-99d9-566c5d58b655"]},{"id":"ITEM-3","itemData":{"DOI":"10.1093/isq/sqw056","ISSN":"14682478","abstract":"Does increased judicial independence lead to increased state respect for empow-erment rights? Initial research on this topic has suggested an affirmative answer. Advances in measurement, however, call into question our understanding of the effects of judicial independence. In this paper, we re-examine the effect of de facto judicial independence on state respect for empowerment rights, making use of new measures and different modeling methods. In our empirical analysis, we find a positive association between the two concepts. This result is robust to a range of measures and modelling strategies. Increased judicial independence appears to substantially limit state violations of empowerment rights.","author":[{"dropping-particle":"","family":"Crabtree","given":"Charles","non-dropping-particle":"","parse-names":false,"suffix":""},{"dropping-particle":"","family":"Nelson","given":"Michael J.","non-dropping-particle":"","parse-names":false,"suffix":""}],"container-title":"International Studies Quarterly","id":"ITEM-3","issue":"1","issued":{"date-parts":[["2017"]]},"page":"210-224","title":"New evidence for a positive relationship between de facto judicial independence and state respect for empowerment rights","type":"article-journal","volume":"61"},"uris":["http://www.mendeley.com/documents/?uuid=60e41a12-a736-4d7e-a6ba-178bc7f6c239"]}],"mendeley":{"formattedCitation":"(Larkins 1996; Linz and Stepan 1996; Crabtree and Nelson 2017)","plainTextFormattedCitation":"(Larkins 1996; Linz and Stepan 1996; Crabtree and Nelson 2017)","previouslyFormattedCitation":"(Larkins 1996; Linz and Stepan 1996; Crabtree and Nelson 2017)"},"properties":{"noteIndex":0},"schema":"https://github.com/citation-style-language/schema/raw/master/csl-citation.json"}</w:instrText>
      </w:r>
      <w:r w:rsidR="00811E43">
        <w:rPr>
          <w:sz w:val="24"/>
          <w:szCs w:val="24"/>
        </w:rPr>
        <w:fldChar w:fldCharType="separate"/>
      </w:r>
      <w:r w:rsidR="00811E43" w:rsidRPr="00811E43">
        <w:rPr>
          <w:noProof/>
          <w:sz w:val="24"/>
          <w:szCs w:val="24"/>
        </w:rPr>
        <w:t>(Larkins 1996; Linz and Stepan 1996; Crabtree and Nelson 2017)</w:t>
      </w:r>
      <w:r w:rsidR="00811E43">
        <w:rPr>
          <w:sz w:val="24"/>
          <w:szCs w:val="24"/>
        </w:rPr>
        <w:fldChar w:fldCharType="end"/>
      </w:r>
      <w:r w:rsidRPr="00416426">
        <w:rPr>
          <w:sz w:val="24"/>
          <w:szCs w:val="24"/>
        </w:rPr>
        <w:t>,</w:t>
      </w:r>
      <w:r w:rsidR="00811E43">
        <w:rPr>
          <w:sz w:val="24"/>
          <w:szCs w:val="24"/>
        </w:rPr>
        <w:t xml:space="preserve"> provide a focal point for citizen coordination </w:t>
      </w:r>
      <w:r w:rsidR="00811E43" w:rsidRPr="00416426">
        <w:rPr>
          <w:sz w:val="24"/>
          <w:szCs w:val="24"/>
        </w:rPr>
        <w:fldChar w:fldCharType="begin" w:fldLock="1"/>
      </w:r>
      <w:r w:rsidR="00811E43">
        <w:rPr>
          <w:sz w:val="24"/>
          <w:szCs w:val="24"/>
        </w:rPr>
        <w:instrText>ADDIN CSL_CITATION {"citationItems":[{"id":"ITEM-1","itemData":{"author":[{"dropping-particle":"","family":"Weingast","given":"Barry R.","non-dropping-particle":"","parse-names":false,"suffix":""}],"container-title":"American Political Science Review","id":"ITEM-1","issue":"2","issued":{"date-parts":[["1997"]]},"page":"245-263","title":"The Political Foundations of Democracy and the Rule of Law","type":"article-journal","volume":"91"},"uris":["http://www.mendeley.com/documents/?uuid=b21095ef-5ff2-4731-b1d6-a505936bdf32"]}],"mendeley":{"formattedCitation":"(Weingast 1997)","plainTextFormattedCitation":"(Weingast 1997)","previouslyFormattedCitation":"(Weingast 1997)"},"properties":{"noteIndex":0},"schema":"https://github.com/citation-style-language/schema/raw/master/csl-citation.json"}</w:instrText>
      </w:r>
      <w:r w:rsidR="00811E43" w:rsidRPr="00416426">
        <w:rPr>
          <w:sz w:val="24"/>
          <w:szCs w:val="24"/>
        </w:rPr>
        <w:fldChar w:fldCharType="separate"/>
      </w:r>
      <w:r w:rsidR="00811E43" w:rsidRPr="00416426">
        <w:rPr>
          <w:noProof/>
          <w:sz w:val="24"/>
          <w:szCs w:val="24"/>
        </w:rPr>
        <w:t>(Weingast 1997)</w:t>
      </w:r>
      <w:r w:rsidR="00811E43" w:rsidRPr="00416426">
        <w:rPr>
          <w:sz w:val="24"/>
          <w:szCs w:val="24"/>
        </w:rPr>
        <w:fldChar w:fldCharType="end"/>
      </w:r>
      <w:r w:rsidR="00811E43">
        <w:rPr>
          <w:sz w:val="24"/>
          <w:szCs w:val="24"/>
        </w:rPr>
        <w:t>, and</w:t>
      </w:r>
      <w:r w:rsidRPr="00416426">
        <w:rPr>
          <w:sz w:val="24"/>
          <w:szCs w:val="24"/>
        </w:rPr>
        <w:t xml:space="preserve"> help maintain the rule of law </w:t>
      </w:r>
      <w:r w:rsidRPr="00416426">
        <w:rPr>
          <w:sz w:val="24"/>
          <w:szCs w:val="24"/>
        </w:rPr>
        <w:fldChar w:fldCharType="begin" w:fldLock="1"/>
      </w:r>
      <w:r>
        <w:rPr>
          <w:sz w:val="24"/>
          <w:szCs w:val="24"/>
        </w:rPr>
        <w:instrText>ADDIN CSL_CITATION {"citationItems":[{"id":"ITEM-1","itemData":{"author":[{"dropping-particle":"","family":"Dahl","given":"Robert A","non-dropping-particle":"","parse-names":false,"suffix":""}],"container-title":"Behavioral science","id":"ITEM-1","issue":"3","issued":{"date-parts":[["1957"]]},"page":"201-215","title":"The concept of power","type":"article-journal","volume":"2"},"uris":["http://www.mendeley.com/documents/?uuid=2b3a2fe6-a2e7-49ab-93de-beeb49d54794"]},{"id":"ITEM-2","itemData":{"author":[{"dropping-particle":"","family":"Landes","given":"William M","non-dropping-particle":"","parse-names":false,"suffix":""},{"dropping-particle":"","family":"Posner","given":"Richard A","non-dropping-particle":"","parse-names":false,"suffix":""}],"container-title":"The Journal of Law and Economics","id":"ITEM-2","issue":"3","issued":{"date-parts":[["1975"]]},"page":"875-901","title":"The independent judiciary in an interest-group perspective","type":"article-journal","volume":"18"},"uris":["http://www.mendeley.com/documents/?uuid=31992948-8e60-498f-a109-70632d03dd80"]}],"mendeley":{"formattedCitation":"(Dahl 1957; Landes and Posner 1975)","plainTextFormattedCitation":"(Dahl 1957; Landes and Posner 1975)","previouslyFormattedCitation":"(Dahl 1957; Landes and Posner 1975)"},"properties":{"noteIndex":0},"schema":"https://github.com/citation-style-language/schema/raw/master/csl-citation.json"}</w:instrText>
      </w:r>
      <w:r w:rsidRPr="00416426">
        <w:rPr>
          <w:sz w:val="24"/>
          <w:szCs w:val="24"/>
        </w:rPr>
        <w:fldChar w:fldCharType="separate"/>
      </w:r>
      <w:r w:rsidRPr="00416426">
        <w:rPr>
          <w:noProof/>
          <w:sz w:val="24"/>
          <w:szCs w:val="24"/>
        </w:rPr>
        <w:t>(Dahl 1957; Landes and Posner 1975)</w:t>
      </w:r>
      <w:r w:rsidRPr="00416426">
        <w:rPr>
          <w:sz w:val="24"/>
          <w:szCs w:val="24"/>
        </w:rPr>
        <w:fldChar w:fldCharType="end"/>
      </w:r>
      <w:r w:rsidRPr="00416426">
        <w:rPr>
          <w:sz w:val="24"/>
          <w:szCs w:val="24"/>
        </w:rPr>
        <w:t xml:space="preserve">. </w:t>
      </w:r>
      <w:ins w:id="18" w:author="Author">
        <w:r w:rsidR="007B409F">
          <w:rPr>
            <w:sz w:val="24"/>
            <w:szCs w:val="24"/>
          </w:rPr>
          <w:t xml:space="preserve">Established </w:t>
        </w:r>
      </w:ins>
      <w:r w:rsidR="007B409F">
        <w:rPr>
          <w:sz w:val="24"/>
          <w:szCs w:val="24"/>
        </w:rPr>
        <w:t>i</w:t>
      </w:r>
      <w:r w:rsidRPr="00416426">
        <w:rPr>
          <w:sz w:val="24"/>
          <w:szCs w:val="24"/>
        </w:rPr>
        <w:t xml:space="preserve">ndependent judiciaries can help prevent authoritarian backsliding in a crisis </w:t>
      </w:r>
      <w:r w:rsidRPr="00416426">
        <w:rPr>
          <w:sz w:val="24"/>
          <w:szCs w:val="24"/>
        </w:rPr>
        <w:fldChar w:fldCharType="begin" w:fldLock="1"/>
      </w:r>
      <w:r>
        <w:rPr>
          <w:sz w:val="24"/>
          <w:szCs w:val="24"/>
        </w:rPr>
        <w:instrText>ADDIN CSL_CITATION {"citationItems":[{"id":"ITEM-1","itemData":{"DOI":"10.1111/j.1540-5907.2010.00504.x","ISBN":"1540-5907","ISSN":"00925853","PMID":"62272235","abstract":"We test the efficacy of judicial independence in preventing regime reversals toward authoritarianism. Using a dataset of judicial constraints across 163 different countries from 1960 to 2000, we find that established independent judiciaries prevent regime changes toward authoritarianism across all types of states. Established courts are also capable of thwarting regime collapses in nondemocracies. These results provide some of the first large-n evidence confirming the ability of the judiciary to maintain regime stability. Unfortunately, however, the beneficial effects of court systems seem to take time to develop. The evidence indicates that newly formed courts are positively associated with regime collapses in both democracies and nondemocracies.","author":[{"dropping-particle":"","family":"Gibler","given":"Douglas M","non-dropping-particle":"","parse-names":false,"suffix":""},{"dropping-particle":"","family":"Randazzo","given":"Kirk A","non-dropping-particle":"","parse-names":false,"suffix":""}],"container-title":"American Journal of Political Science","id":"ITEM-1","issue":"3","issued":{"date-parts":[["2011"]]},"page":"696-709","title":"Testing the effects of independent judiciaries on the likelihood of democratic backsliding","type":"article-journal","volume":"55"},"uris":["http://www.mendeley.com/documents/?uuid=03f98668-c864-4d53-8a90-36479938944e"]},{"id":"ITEM-2","itemData":{"DOI":"10.1017/S0003055417000326","ISSN":"15375943","abstract":"Democracy is often fragile, especially in states recovering from civil conflict. To protect emerging democracies, many scholars and practitioners recommend political powersharing institutions, which aim to safeguard minority group interests. Yet there is little empirical research on whether powersharing promotes democratic survival, and some concern that it limits electoral accountability. To fill this gap, we differentiate between inclusive, dispersive, and constraining powersharing institutions and analyze their effects on democratic survival from 1975 to 2015 using a global dataset. We find sharp distinctions across types of powersharing and political context. Inclusive powersharing, such as ethnic quotas, promotes democratic survival only in post-conflict settings. In contrast, dispersive institutions such as federalism tend to destabilize post-conflict democracies. Only constraining powersharing consistently facilitates democratic survival regardless of recent conflict. Institution-builders and international organizations should therefore prioritize institutions that constrain leaders, including independent judiciaries, civilian control of the armed forces, and constitutional protections of individual and group rights.","author":[{"dropping-particle":"","family":"Graham","given":"Benjamin A.T.","non-dropping-particle":"","parse-names":false,"suffix":""},{"dropping-particle":"","family":"Miller","given":"Michael K","non-dropping-particle":"","parse-names":false,"suffix":""},{"dropping-particle":"","family":"Strom","given":"Kaare W.","non-dropping-particle":"","parse-names":false,"suffix":""}],"container-title":"American Political Science Review","id":"ITEM-2","issue":"4","issued":{"date-parts":[["2017"]]},"page":"686-704","title":"Safeguarding democracy: Powersharing and democratic survival","type":"article-journal","volume":"111"},"uris":["http://www.mendeley.com/documents/?uuid=62329503-cde4-4bf1-906c-996a4c85fa75"]}],"mendeley":{"formattedCitation":"(Gibler and Randazzo 2011; Graham, Miller, and Strom 2017)","plainTextFormattedCitation":"(Gibler and Randazzo 2011; Graham, Miller, and Strom 2017)","previouslyFormattedCitation":"(Gibler and Randazzo 2011; Graham, Miller, and Strom 2017)"},"properties":{"noteIndex":0},"schema":"https://github.com/citation-style-language/schema/raw/master/csl-citation.json"}</w:instrText>
      </w:r>
      <w:r w:rsidRPr="00416426">
        <w:rPr>
          <w:sz w:val="24"/>
          <w:szCs w:val="24"/>
        </w:rPr>
        <w:fldChar w:fldCharType="separate"/>
      </w:r>
      <w:r w:rsidRPr="00416426">
        <w:rPr>
          <w:noProof/>
          <w:sz w:val="24"/>
          <w:szCs w:val="24"/>
        </w:rPr>
        <w:t>(Gibler and Randazzo 2011; Graham, Miller, and Strom 2017)</w:t>
      </w:r>
      <w:r w:rsidRPr="00416426">
        <w:rPr>
          <w:sz w:val="24"/>
          <w:szCs w:val="24"/>
        </w:rPr>
        <w:fldChar w:fldCharType="end"/>
      </w:r>
      <w:r w:rsidRPr="00416426">
        <w:rPr>
          <w:sz w:val="24"/>
          <w:szCs w:val="24"/>
        </w:rPr>
        <w:t xml:space="preserve">. </w:t>
      </w:r>
    </w:p>
    <w:p w14:paraId="5B52A689" w14:textId="2EC73D8E" w:rsidR="002E1DC2" w:rsidRDefault="00F710D1" w:rsidP="00026649">
      <w:pPr>
        <w:spacing w:line="480" w:lineRule="auto"/>
        <w:ind w:firstLine="720"/>
        <w:rPr>
          <w:sz w:val="24"/>
          <w:szCs w:val="24"/>
        </w:rPr>
      </w:pPr>
      <w:r>
        <w:rPr>
          <w:sz w:val="24"/>
          <w:szCs w:val="24"/>
        </w:rPr>
        <w:t>However, r</w:t>
      </w:r>
      <w:r w:rsidR="002E1DC2" w:rsidRPr="00416426">
        <w:rPr>
          <w:sz w:val="24"/>
          <w:szCs w:val="24"/>
        </w:rPr>
        <w:t>ecently it has become clear that some measure of judicial independence can benefi</w:t>
      </w:r>
      <w:r w:rsidR="002E1DC2">
        <w:rPr>
          <w:sz w:val="24"/>
          <w:szCs w:val="24"/>
        </w:rPr>
        <w:t>t</w:t>
      </w:r>
      <w:r w:rsidR="002E1DC2" w:rsidRPr="00416426">
        <w:rPr>
          <w:sz w:val="24"/>
          <w:szCs w:val="24"/>
        </w:rPr>
        <w:t xml:space="preserve"> ruling parties </w:t>
      </w:r>
      <w:r w:rsidR="002E1DC2">
        <w:rPr>
          <w:sz w:val="24"/>
          <w:szCs w:val="24"/>
        </w:rPr>
        <w:t>in non-democracies as well</w:t>
      </w:r>
      <w:r w:rsidR="002E1DC2" w:rsidRPr="00416426">
        <w:rPr>
          <w:sz w:val="24"/>
          <w:szCs w:val="24"/>
        </w:rPr>
        <w:t xml:space="preserve">. Independent courts can </w:t>
      </w:r>
      <w:r w:rsidR="00AA6ABF">
        <w:rPr>
          <w:sz w:val="24"/>
          <w:szCs w:val="24"/>
        </w:rPr>
        <w:t>help</w:t>
      </w:r>
      <w:r w:rsidR="002E1DC2" w:rsidRPr="00416426">
        <w:rPr>
          <w:sz w:val="24"/>
          <w:szCs w:val="24"/>
        </w:rPr>
        <w:t xml:space="preserve"> gather </w:t>
      </w:r>
      <w:r w:rsidR="002E1DC2" w:rsidRPr="00416426">
        <w:rPr>
          <w:sz w:val="24"/>
          <w:szCs w:val="24"/>
        </w:rPr>
        <w:lastRenderedPageBreak/>
        <w:t xml:space="preserve">information on citizen grievances, monitor social discontent </w:t>
      </w:r>
      <w:r w:rsidR="002E1DC2" w:rsidRPr="00416426">
        <w:rPr>
          <w:sz w:val="24"/>
          <w:szCs w:val="24"/>
        </w:rPr>
        <w:fldChar w:fldCharType="begin" w:fldLock="1"/>
      </w:r>
      <w:r w:rsidR="002E1DC2">
        <w:rPr>
          <w:sz w:val="24"/>
          <w:szCs w:val="24"/>
        </w:rPr>
        <w:instrText>ADDIN CSL_CITATION {"citationItems":[{"id":"ITEM-1","itemData":{"author":[{"dropping-particle":"","family":"Ríos-Figueroa","given":"Julio","non-dropping-particle":"","parse-names":false,"suffix":""},{"dropping-particle":"","family":"Aguilar","given":"Paloma","non-dropping-particle":"","parse-names":false,"suffix":""}],"container-title":"Democratization","id":"ITEM-1","issued":{"date-parts":[["2017"]]},"page":"1-18","title":"Justice institutions in autocracies: a framework for analysis","title-short":"Justice institutions in autocracies","type":"article-journal"},"uris":["http://www.mendeley.com/documents/?uuid=ae36f490-384d-4051-a113-42a6105d120e"]}],"mendeley":{"formattedCitation":"(Ríos-Figueroa and Aguilar 2017)","plainTextFormattedCitation":"(Ríos-Figueroa and Aguilar 2017)","previouslyFormattedCitation":"(Ríos-Figueroa and Aguilar 2017)"},"properties":{"noteIndex":0},"schema":"https://github.com/citation-style-language/schema/raw/master/csl-citation.json"}</w:instrText>
      </w:r>
      <w:r w:rsidR="002E1DC2" w:rsidRPr="00416426">
        <w:rPr>
          <w:sz w:val="24"/>
          <w:szCs w:val="24"/>
        </w:rPr>
        <w:fldChar w:fldCharType="separate"/>
      </w:r>
      <w:r w:rsidR="002E1DC2" w:rsidRPr="00416426">
        <w:rPr>
          <w:noProof/>
          <w:sz w:val="24"/>
          <w:szCs w:val="24"/>
        </w:rPr>
        <w:t>(Ríos-Figueroa and Aguilar 2017)</w:t>
      </w:r>
      <w:r w:rsidR="002E1DC2" w:rsidRPr="00416426">
        <w:rPr>
          <w:sz w:val="24"/>
          <w:szCs w:val="24"/>
        </w:rPr>
        <w:fldChar w:fldCharType="end"/>
      </w:r>
      <w:r w:rsidR="002E1DC2" w:rsidRPr="00416426">
        <w:rPr>
          <w:sz w:val="24"/>
          <w:szCs w:val="24"/>
        </w:rPr>
        <w:t xml:space="preserve"> and excessive abuses by lower-level agents of the regime </w:t>
      </w:r>
      <w:r w:rsidR="002E1DC2" w:rsidRPr="00416426">
        <w:rPr>
          <w:sz w:val="24"/>
          <w:szCs w:val="24"/>
        </w:rPr>
        <w:fldChar w:fldCharType="begin" w:fldLock="1"/>
      </w:r>
      <w:r w:rsidR="002E1DC2">
        <w:rPr>
          <w:sz w:val="24"/>
          <w:szCs w:val="24"/>
        </w:rPr>
        <w:instrText>ADDIN CSL_CITATION {"citationItems":[{"id":"ITEM-1","itemData":{"author":[{"dropping-particle":"","family":"Ginsburg","given":"Tom","non-dropping-particle":"","parse-names":false,"suffix":""}],"container-title":"Rule by Law: The Politics of Courts in Authoritarian Regimes","id":"ITEM-1","issued":{"date-parts":[["2008"]]},"title":"Administrative Law and the Judicial Control of Agents in Authoritarian Regimes","type":"chapter"},"uris":["http://www.mendeley.com/documents/?uuid=7dc8fa2c-299d-4059-9788-c5e7f22f0c0c"]}],"mendeley":{"formattedCitation":"(Ginsburg 2008)","plainTextFormattedCitation":"(Ginsburg 2008)","previouslyFormattedCitation":"(Ginsburg 2008)"},"properties":{"noteIndex":0},"schema":"https://github.com/citation-style-language/schema/raw/master/csl-citation.json"}</w:instrText>
      </w:r>
      <w:r w:rsidR="002E1DC2" w:rsidRPr="00416426">
        <w:rPr>
          <w:sz w:val="24"/>
          <w:szCs w:val="24"/>
        </w:rPr>
        <w:fldChar w:fldCharType="separate"/>
      </w:r>
      <w:r w:rsidR="002E1DC2" w:rsidRPr="00416426">
        <w:rPr>
          <w:noProof/>
          <w:sz w:val="24"/>
          <w:szCs w:val="24"/>
        </w:rPr>
        <w:t>(Ginsburg 2008)</w:t>
      </w:r>
      <w:r w:rsidR="002E1DC2" w:rsidRPr="00416426">
        <w:rPr>
          <w:sz w:val="24"/>
          <w:szCs w:val="24"/>
        </w:rPr>
        <w:fldChar w:fldCharType="end"/>
      </w:r>
      <w:r w:rsidR="002E1DC2" w:rsidRPr="00416426">
        <w:rPr>
          <w:sz w:val="24"/>
          <w:szCs w:val="24"/>
        </w:rPr>
        <w:t>, legitimat</w:t>
      </w:r>
      <w:r w:rsidR="00AA6ABF">
        <w:rPr>
          <w:sz w:val="24"/>
          <w:szCs w:val="24"/>
        </w:rPr>
        <w:t>e</w:t>
      </w:r>
      <w:r w:rsidR="002E1DC2" w:rsidRPr="00416426">
        <w:rPr>
          <w:sz w:val="24"/>
          <w:szCs w:val="24"/>
        </w:rPr>
        <w:t xml:space="preserve"> the regime through appeals to the rule of law </w:t>
      </w:r>
      <w:r w:rsidR="002E1DC2" w:rsidRPr="00416426">
        <w:rPr>
          <w:sz w:val="24"/>
          <w:szCs w:val="24"/>
        </w:rPr>
        <w:fldChar w:fldCharType="begin" w:fldLock="1"/>
      </w:r>
      <w:r w:rsidR="002E1DC2">
        <w:rPr>
          <w:sz w:val="24"/>
          <w:szCs w:val="24"/>
        </w:rPr>
        <w:instrText>ADDIN CSL_CITATION {"citationItems":[{"id":"ITEM-1","itemData":{"author":[{"dropping-particle":"","family":"Moustafa","given":"Tamir","non-dropping-particle":"","parse-names":false,"suffix":""}],"container-title":"Rule by Law: The Politics of Courts in Authoritarian Regimes","id":"ITEM-1","issued":{"date-parts":[["2008"]]},"publisher":"Cambridge University Press","title":"Law and Resistance in Authoritarian States: The judicialization of politics in Egypt","type":"chapter"},"uris":["http://www.mendeley.com/documents/?uuid=f948969a-5e38-4493-90c7-c00d0deeb61a"]},{"id":"ITEM-2","itemData":{"DOI":"10.1177/0010414016688008","ISSN":"0010-4140","abstract":"A prominent hypothesis to explain the durability of authoritarian regimes focuses on the official adoption of law and legal institutions. The present study offers a novel empirical approach to test the relationship between legal construction and regime legitimation, drawing on a quasi-experiment and original panel survey in rural China. Using difference-in-difference, subgroup, and two-stage least squares analyses, it finds that the Chinese state’s project of legal construction powerfully shapes the legal consciousness of ordinary rural citizens and that state-constructed legal consciousness enhances regime legitimacy. The study also presents qualitative evidence to identify the causal mechanism linking state-constructed legal consciousness and regime legitimacy: the expansion of local institutions like state-run legal-aid centers in rural communities. The study contributes to the institutional focus in debates about authoritarian durability by providing evidence at the intersection of state and society.","author":[{"dropping-particle":"","family":"Whiting","given":"Susan H.","non-dropping-particle":"","parse-names":false,"suffix":""}],"container-title":"Comparative Political Studies","id":"ITEM-2","issued":{"date-parts":[["2017"]]},"page":"001041401668800","title":"Authoritarian “Rule of Law” and Regime Legitimacy","type":"article-journal"},"uris":["http://www.mendeley.com/documents/?uuid=3fcff5d0-8604-4934-abb8-9dd6edd46d75"]}],"mendeley":{"formattedCitation":"(Moustafa 2008; Whiting 2017)","manualFormatting":"(Moustafa, 2008; Whiting, 2017)","plainTextFormattedCitation":"(Moustafa 2008; Whiting 2017)","previouslyFormattedCitation":"(Moustafa 2008; Whiting 2017)"},"properties":{"noteIndex":0},"schema":"https://github.com/citation-style-language/schema/raw/master/csl-citation.json"}</w:instrText>
      </w:r>
      <w:r w:rsidR="002E1DC2" w:rsidRPr="00416426">
        <w:rPr>
          <w:sz w:val="24"/>
          <w:szCs w:val="24"/>
        </w:rPr>
        <w:fldChar w:fldCharType="separate"/>
      </w:r>
      <w:r w:rsidR="002E1DC2" w:rsidRPr="00416426">
        <w:rPr>
          <w:noProof/>
          <w:sz w:val="24"/>
          <w:szCs w:val="24"/>
        </w:rPr>
        <w:t>(Moustafa, 2008; Whiting, 2017)</w:t>
      </w:r>
      <w:r w:rsidR="002E1DC2" w:rsidRPr="00416426">
        <w:rPr>
          <w:sz w:val="24"/>
          <w:szCs w:val="24"/>
        </w:rPr>
        <w:fldChar w:fldCharType="end"/>
      </w:r>
      <w:r w:rsidR="002E1DC2" w:rsidRPr="00416426">
        <w:rPr>
          <w:sz w:val="24"/>
          <w:szCs w:val="24"/>
        </w:rPr>
        <w:t xml:space="preserve">, protect investments </w:t>
      </w:r>
      <w:r w:rsidR="002E1DC2" w:rsidRPr="00416426">
        <w:rPr>
          <w:sz w:val="24"/>
          <w:szCs w:val="24"/>
        </w:rPr>
        <w:fldChar w:fldCharType="begin" w:fldLock="1"/>
      </w:r>
      <w:r w:rsidR="002E1DC2">
        <w:rPr>
          <w:sz w:val="24"/>
          <w:szCs w:val="24"/>
        </w:rPr>
        <w:instrText>ADDIN CSL_CITATION {"citationItems":[{"id":"ITEM-1","itemData":{"author":[{"dropping-particle":"","family":"Moustafa","given":"Tamir","non-dropping-particle":"","parse-names":false,"suffix":""}],"container-title":"Rule by Law: The Politics of Courts in Authoritarian Regimes","id":"ITEM-1","issued":{"date-parts":[["2008"]]},"publisher":"Cambridge University Press","title":"Law and Resistance in Authoritarian States: The judicialization of politics in Egypt","type":"chapter"},"uris":["http://www.mendeley.com/documents/?uuid=f948969a-5e38-4493-90c7-c00d0deeb61a"]}],"mendeley":{"formattedCitation":"(Moustafa 2008)","plainTextFormattedCitation":"(Moustafa 2008)","previouslyFormattedCitation":"(Moustafa 2008)"},"properties":{"noteIndex":0},"schema":"https://github.com/citation-style-language/schema/raw/master/csl-citation.json"}</w:instrText>
      </w:r>
      <w:r w:rsidR="002E1DC2" w:rsidRPr="00416426">
        <w:rPr>
          <w:sz w:val="24"/>
          <w:szCs w:val="24"/>
        </w:rPr>
        <w:fldChar w:fldCharType="separate"/>
      </w:r>
      <w:r w:rsidR="002E1DC2" w:rsidRPr="00416426">
        <w:rPr>
          <w:noProof/>
          <w:sz w:val="24"/>
          <w:szCs w:val="24"/>
        </w:rPr>
        <w:t>(Moustafa 2008)</w:t>
      </w:r>
      <w:r w:rsidR="002E1DC2" w:rsidRPr="00416426">
        <w:rPr>
          <w:sz w:val="24"/>
          <w:szCs w:val="24"/>
        </w:rPr>
        <w:fldChar w:fldCharType="end"/>
      </w:r>
      <w:r w:rsidR="002E1DC2" w:rsidRPr="00416426">
        <w:rPr>
          <w:sz w:val="24"/>
          <w:szCs w:val="24"/>
        </w:rPr>
        <w:t>, reduc</w:t>
      </w:r>
      <w:r w:rsidR="00AA6ABF">
        <w:rPr>
          <w:sz w:val="24"/>
          <w:szCs w:val="24"/>
        </w:rPr>
        <w:t>e</w:t>
      </w:r>
      <w:r w:rsidR="002E1DC2" w:rsidRPr="00416426">
        <w:rPr>
          <w:sz w:val="24"/>
          <w:szCs w:val="24"/>
        </w:rPr>
        <w:t xml:space="preserve"> uncertainty and the risk of internal conflict </w:t>
      </w:r>
      <w:r w:rsidR="002E1DC2" w:rsidRPr="00416426">
        <w:rPr>
          <w:sz w:val="24"/>
          <w:szCs w:val="24"/>
        </w:rPr>
        <w:fldChar w:fldCharType="begin" w:fldLock="1"/>
      </w:r>
      <w:r w:rsidR="002E1DC2">
        <w:rPr>
          <w:sz w:val="24"/>
          <w:szCs w:val="24"/>
        </w:rPr>
        <w:instrText>ADDIN CSL_CITATION {"citationItems":[{"id":"ITEM-1","itemData":{"DOI":"10.1111/j.1532-5415.1984.tb04172.x","ISBN":"0022343318","ISSN":"15325415","abstract":"Authoritarian regimes are not known for adopting independent courts, yet the frequency of states empowering their judiciaries has steadily increased. In 1961 only 9% of autocracies had a partially or fully independent court, but by 1987 more than one-third ofauthoritarian states had reformed their judiciaries. Initiating judicial reform is risky for a regime that seeks to maintain its authority over its populace, including risks to their preferred policy positions and judgments that run contrary to the preferences of the regime. Given these risks, why do authoritarian leaders often relinquish authority to independent courts? This article argues regime leaders will choose to empower at least nominally independent courts in order to resolve information problems that lead to bargaining failures and civil war. This project uses propensity score matching to account for the complex relationship between institutional arrangement and civil war, and finds that states that adopt an independent court reduce their risk ofcivil war between 54% and 75% when compared to states that are equally likely to have adopted an independent court, but did not. These results suggest that leaders seeking to reduce uncertainty when bargaining with potential oppositions groups have strong incentives to implement independent judiciaries, and improve our understanding of how and why authoritarian leaders choose to delegate authority to independent judicial institutions.","author":[{"dropping-particle":"","family":"Sievert","given":"Jacqueline M","non-dropping-particle":"","parse-names":false,"suffix":""}],"container-title":"Journal of Peace Research","id":"ITEM-1","issued":{"date-parts":[["2018"]]},"title":"The case for courts: Resolving information problems in authoritarian regimes","type":"article-journal"},"uris":["http://www.mendeley.com/documents/?uuid=d4ac3199-8608-49f4-990b-a83ab9451d45"]}],"mendeley":{"formattedCitation":"(Sievert 2018)","plainTextFormattedCitation":"(Sievert 2018)","previouslyFormattedCitation":"(Sievert 2018)"},"properties":{"noteIndex":0},"schema":"https://github.com/citation-style-language/schema/raw/master/csl-citation.json"}</w:instrText>
      </w:r>
      <w:r w:rsidR="002E1DC2" w:rsidRPr="00416426">
        <w:rPr>
          <w:sz w:val="24"/>
          <w:szCs w:val="24"/>
        </w:rPr>
        <w:fldChar w:fldCharType="separate"/>
      </w:r>
      <w:r w:rsidR="002E1DC2" w:rsidRPr="00416426">
        <w:rPr>
          <w:noProof/>
          <w:sz w:val="24"/>
          <w:szCs w:val="24"/>
        </w:rPr>
        <w:t>(Sievert 2018)</w:t>
      </w:r>
      <w:r w:rsidR="002E1DC2" w:rsidRPr="00416426">
        <w:rPr>
          <w:sz w:val="24"/>
          <w:szCs w:val="24"/>
        </w:rPr>
        <w:fldChar w:fldCharType="end"/>
      </w:r>
      <w:r w:rsidR="002E1DC2" w:rsidRPr="00416426">
        <w:rPr>
          <w:sz w:val="24"/>
          <w:szCs w:val="24"/>
        </w:rPr>
        <w:t>, mak</w:t>
      </w:r>
      <w:r w:rsidR="00AA6ABF">
        <w:rPr>
          <w:sz w:val="24"/>
          <w:szCs w:val="24"/>
        </w:rPr>
        <w:t>e</w:t>
      </w:r>
      <w:r w:rsidR="002E1DC2" w:rsidRPr="00416426">
        <w:rPr>
          <w:sz w:val="24"/>
          <w:szCs w:val="24"/>
        </w:rPr>
        <w:t xml:space="preserve"> post-election protest by opposition groups less likely </w:t>
      </w:r>
      <w:r w:rsidR="002E1DC2" w:rsidRPr="00416426">
        <w:rPr>
          <w:sz w:val="24"/>
          <w:szCs w:val="24"/>
        </w:rPr>
        <w:fldChar w:fldCharType="begin" w:fldLock="1"/>
      </w:r>
      <w:r w:rsidR="002E1DC2">
        <w:rPr>
          <w:sz w:val="24"/>
          <w:szCs w:val="24"/>
        </w:rPr>
        <w:instrText>ADDIN CSL_CITATION {"citationItems":[{"id":"ITEM-1","itemData":{"ISBN":"978-1-139-44969-4","abstract":"This book documents Mexico's gradual transition to democracy, written from a perspective which pits opposition activists' post-electoral conflicts against their usage of regime-constructed electoral courts at the centre of the democratization process. It addresses the puzzle of why, during key moments of Mexico's 27-year democratic transition, opposition parties failed to use autonomous electoral courts established to mitigate the country's often violent post-electoral disputes, despite formal guarantees of court independence from the Party of the Institutional Revolution (PRI), Mexico's ruling party for 71 years (preceeding the watershed 2000 presidential elections). Drawing on hundreds of author interviews throughout Mexico over a three-year period and extensive archival research, the author explores choices by the rightist National Action Party (PAN) and the leftist Party of the Democratic Revolution (PRD) between post-electoral conflict resolution via electoral courts and via traditional routes - mobilization and bargaining with the PRI-state.","author":[{"dropping-particle":"","family":"Eisenstadt","given":"Todd A","non-dropping-particle":"","parse-names":false,"suffix":""}],"id":"ITEM-1","issued":{"date-parts":[["2003","11"]]},"publisher":"Cambridge University Press","title":"Courting Democracy in Mexico: Party Strategies and Electoral Institutions","title-short":"Courting {Democracy} in {Mexico}","type":"book"},"uris":["http://www.mendeley.com/documents/?uuid=af18ec6d-0d64-42e6-819e-fa97c32cd72e"]}],"mendeley":{"formattedCitation":"(Eisenstadt 2003b)","plainTextFormattedCitation":"(Eisenstadt 2003b)","previouslyFormattedCitation":"(Eisenstadt 2003b)"},"properties":{"noteIndex":0},"schema":"https://github.com/citation-style-language/schema/raw/master/csl-citation.json"}</w:instrText>
      </w:r>
      <w:r w:rsidR="002E1DC2" w:rsidRPr="00416426">
        <w:rPr>
          <w:sz w:val="24"/>
          <w:szCs w:val="24"/>
        </w:rPr>
        <w:fldChar w:fldCharType="separate"/>
      </w:r>
      <w:r w:rsidR="002E1DC2" w:rsidRPr="00416426">
        <w:rPr>
          <w:noProof/>
          <w:sz w:val="24"/>
          <w:szCs w:val="24"/>
        </w:rPr>
        <w:t>(Eisenstadt 2003b)</w:t>
      </w:r>
      <w:r w:rsidR="002E1DC2" w:rsidRPr="00416426">
        <w:rPr>
          <w:sz w:val="24"/>
          <w:szCs w:val="24"/>
        </w:rPr>
        <w:fldChar w:fldCharType="end"/>
      </w:r>
      <w:r w:rsidR="002E1DC2" w:rsidRPr="00416426">
        <w:rPr>
          <w:sz w:val="24"/>
          <w:szCs w:val="24"/>
        </w:rPr>
        <w:t>, and polic</w:t>
      </w:r>
      <w:r w:rsidR="00AA6ABF">
        <w:rPr>
          <w:sz w:val="24"/>
          <w:szCs w:val="24"/>
        </w:rPr>
        <w:t>e</w:t>
      </w:r>
      <w:r w:rsidR="002E1DC2" w:rsidRPr="00416426">
        <w:rPr>
          <w:sz w:val="24"/>
          <w:szCs w:val="24"/>
        </w:rPr>
        <w:t xml:space="preserve"> possible threats to the ruling party from other power centers in society </w:t>
      </w:r>
      <w:r w:rsidR="002E1DC2" w:rsidRPr="00416426">
        <w:rPr>
          <w:sz w:val="24"/>
          <w:szCs w:val="24"/>
        </w:rPr>
        <w:fldChar w:fldCharType="begin" w:fldLock="1"/>
      </w:r>
      <w:r w:rsidR="002E1DC2">
        <w:rPr>
          <w:sz w:val="24"/>
          <w:szCs w:val="24"/>
        </w:rPr>
        <w:instrText>ADDIN CSL_CITATION {"citationItems":[{"id":"ITEM-1","itemData":{"DOI":"10.1080/13510347.2016.1242580","ISSN":"1743890X","abstract":"The question of how ordinary courts in new and emerging democracies may gain judicial independence remains an understudied subject compared to its constitutional court counterpart. Through a case study of Taiwan, this article adopts and expands upon the concept of power diffusion from the extant literature, arguing that the growing power of Taiwan's private corporate sector led the dominant political party Kuomintang (KMT) to grant independence to the ordinary courts as a means to check against this threat, because the excessive rent-seeking and corruption brought about by these empowered corporations were threatening the nation's successful economic model and its rule of law. Also, due to the corporate sector's growing influence on the ruling party itself, the KMT leadership had to devise strategies that can credibly commit to ordinary court independence, which would otherwise be reversed thereafter. This unique implication guides a qualitative empirical analysis that reinterprets the historical events surrounding the judicial reforms that took place in the mid-1990s. The results yield strong evidence in support of the theory.","author":[{"dropping-particle":"","family":"Ma","given":"David K.","non-dropping-particle":"","parse-names":false,"suffix":""}],"container-title":"Democratization","id":"ITEM-1","issue":"6","issued":{"date-parts":[["2017"]]},"page":"889-905","title":"Judicial independence and state-business relations: the case of Taiwan’s ordinary courts","type":"article-journal","volume":"24"},"uris":["http://www.mendeley.com/documents/?uuid=7c1f481e-4e42-4901-9c98-0a3b6f50e134"]}],"mendeley":{"formattedCitation":"(Ma 2017)","plainTextFormattedCitation":"(Ma 2017)","previouslyFormattedCitation":"(Ma 2017)"},"properties":{"noteIndex":0},"schema":"https://github.com/citation-style-language/schema/raw/master/csl-citation.json"}</w:instrText>
      </w:r>
      <w:r w:rsidR="002E1DC2" w:rsidRPr="00416426">
        <w:rPr>
          <w:sz w:val="24"/>
          <w:szCs w:val="24"/>
        </w:rPr>
        <w:fldChar w:fldCharType="separate"/>
      </w:r>
      <w:r w:rsidR="002E1DC2" w:rsidRPr="00416426">
        <w:rPr>
          <w:noProof/>
          <w:sz w:val="24"/>
          <w:szCs w:val="24"/>
        </w:rPr>
        <w:t>(Ma 2017)</w:t>
      </w:r>
      <w:r w:rsidR="002E1DC2" w:rsidRPr="00416426">
        <w:rPr>
          <w:sz w:val="24"/>
          <w:szCs w:val="24"/>
        </w:rPr>
        <w:fldChar w:fldCharType="end"/>
      </w:r>
      <w:r w:rsidR="002E1DC2" w:rsidRPr="00416426">
        <w:rPr>
          <w:sz w:val="24"/>
          <w:szCs w:val="24"/>
        </w:rPr>
        <w:t>. As a result, many authoritarian regimes have adopted one or more of the formal institutions that preserve judicial autonomy</w:t>
      </w:r>
      <w:ins w:id="19" w:author="Author">
        <w:r w:rsidR="003C1F3F">
          <w:rPr>
            <w:sz w:val="24"/>
            <w:szCs w:val="24"/>
          </w:rPr>
          <w:t xml:space="preserve">. In particular, </w:t>
        </w:r>
        <w:r w:rsidR="003C1F3F">
          <w:rPr>
            <w:i/>
            <w:iCs/>
            <w:sz w:val="24"/>
            <w:szCs w:val="24"/>
          </w:rPr>
          <w:t>de jure</w:t>
        </w:r>
        <w:r w:rsidR="003C1F3F">
          <w:rPr>
            <w:sz w:val="24"/>
            <w:szCs w:val="24"/>
          </w:rPr>
          <w:t xml:space="preserve"> reforms can include </w:t>
        </w:r>
        <w:r w:rsidR="009059B6">
          <w:rPr>
            <w:sz w:val="24"/>
            <w:szCs w:val="24"/>
          </w:rPr>
          <w:t>lengthening judicial tenure, insulating judicial salaries from political interference, amending selection procedures to limit political pressures (</w:t>
        </w:r>
        <w:r w:rsidR="007B409F">
          <w:rPr>
            <w:sz w:val="24"/>
            <w:szCs w:val="24"/>
          </w:rPr>
          <w:t xml:space="preserve">e.g. </w:t>
        </w:r>
        <w:r w:rsidR="009059B6">
          <w:rPr>
            <w:sz w:val="24"/>
            <w:szCs w:val="24"/>
          </w:rPr>
          <w:t xml:space="preserve">through judicial councils), and restricting the conditions under which judges may be disciplined or dismissed (see Staton, Reenock, and Holsinger </w:t>
        </w:r>
        <w:r w:rsidR="009059B6">
          <w:rPr>
            <w:sz w:val="24"/>
            <w:szCs w:val="24"/>
          </w:rPr>
          <w:fldChar w:fldCharType="begin" w:fldLock="1"/>
        </w:r>
      </w:ins>
      <w:r w:rsidR="00B64B8B">
        <w:rPr>
          <w:sz w:val="24"/>
          <w:szCs w:val="24"/>
        </w:rPr>
        <w:instrText>ADDIN CSL_CITATION {"citationItems":[{"id":"ITEM-1","itemData":{"author":[{"dropping-particle":"","family":"Staton","given":"Jeffrey","non-dropping-particle":"","parse-names":false,"suffix":""},{"dropping-particle":"","family":"Reenock","given":"Christopher","non-dropping-particle":"","parse-names":false,"suffix":""},{"dropping-particle":"","family":"Holsinger","given":"Jordan","non-dropping-particle":"","parse-names":false,"suffix":""}],"id":"ITEM-1","issued":{"date-parts":[["2020"]]},"title":"Can Courts be Bulwarks of Democracy? Judges and the Politics of Prudence","type":"report"},"locator":"67-72","suppress-author":1,"uris":["http://www.mendeley.com/documents/?uuid=09698af9-8ba0-4842-834e-3ad35bbc0923"]}],"mendeley":{"formattedCitation":"(2020, 67–72)","plainTextFormattedCitation":"(2020, 67–72)","previouslyFormattedCitation":"(2020, 67–72)"},"properties":{"noteIndex":0},"schema":"https://github.com/citation-style-language/schema/raw/master/csl-citation.json"}</w:instrText>
      </w:r>
      <w:r w:rsidR="009059B6">
        <w:rPr>
          <w:sz w:val="24"/>
          <w:szCs w:val="24"/>
        </w:rPr>
        <w:fldChar w:fldCharType="separate"/>
      </w:r>
      <w:r w:rsidR="009059B6" w:rsidRPr="009059B6">
        <w:rPr>
          <w:noProof/>
          <w:sz w:val="24"/>
          <w:szCs w:val="24"/>
        </w:rPr>
        <w:t>(2020, 67–72)</w:t>
      </w:r>
      <w:ins w:id="20" w:author="Author">
        <w:r w:rsidR="009059B6">
          <w:rPr>
            <w:sz w:val="24"/>
            <w:szCs w:val="24"/>
          </w:rPr>
          <w:fldChar w:fldCharType="end"/>
        </w:r>
        <w:r w:rsidR="009059B6">
          <w:rPr>
            <w:sz w:val="24"/>
            <w:szCs w:val="24"/>
          </w:rPr>
          <w:t xml:space="preserve"> for a more detailed overview of these institutions). C</w:t>
        </w:r>
      </w:ins>
      <w:r w:rsidR="002E1DC2" w:rsidRPr="00416426">
        <w:rPr>
          <w:sz w:val="24"/>
          <w:szCs w:val="24"/>
        </w:rPr>
        <w:t>rucially, regimes may adopt these reforms in order to capture the benefits listed above, which have little to do with liberalization or a desire to win elections.</w:t>
      </w:r>
      <w:r w:rsidR="002E1DC2">
        <w:rPr>
          <w:rStyle w:val="FootnoteReference"/>
          <w:sz w:val="24"/>
          <w:szCs w:val="24"/>
        </w:rPr>
        <w:footnoteReference w:id="2"/>
      </w:r>
      <w:r w:rsidR="002E1DC2" w:rsidRPr="00416426">
        <w:rPr>
          <w:sz w:val="24"/>
          <w:szCs w:val="24"/>
        </w:rPr>
        <w:t xml:space="preserve"> </w:t>
      </w:r>
    </w:p>
    <w:p w14:paraId="079AA388" w14:textId="30880073" w:rsidR="009F3EC5" w:rsidRDefault="00176133" w:rsidP="008D44A7">
      <w:pPr>
        <w:spacing w:line="480" w:lineRule="auto"/>
        <w:ind w:firstLine="720"/>
        <w:rPr>
          <w:iCs/>
          <w:sz w:val="24"/>
          <w:szCs w:val="24"/>
        </w:rPr>
      </w:pPr>
      <w:r>
        <w:rPr>
          <w:sz w:val="24"/>
          <w:szCs w:val="24"/>
        </w:rPr>
        <w:t>Nevertheless,</w:t>
      </w:r>
      <w:r w:rsidRPr="00416426">
        <w:rPr>
          <w:sz w:val="24"/>
          <w:szCs w:val="24"/>
        </w:rPr>
        <w:t xml:space="preserve"> it is</w:t>
      </w:r>
      <w:r>
        <w:rPr>
          <w:sz w:val="24"/>
          <w:szCs w:val="24"/>
        </w:rPr>
        <w:t xml:space="preserve"> also</w:t>
      </w:r>
      <w:r w:rsidRPr="00416426">
        <w:rPr>
          <w:sz w:val="24"/>
          <w:szCs w:val="24"/>
        </w:rPr>
        <w:t xml:space="preserve"> clear that an independent judiciary can be a double-edged sword, creating “a uniquely independent institution with public access in the midst of an authoritarian state” </w:t>
      </w:r>
      <w:r w:rsidRPr="00416426">
        <w:rPr>
          <w:sz w:val="24"/>
          <w:szCs w:val="24"/>
        </w:rPr>
        <w:fldChar w:fldCharType="begin" w:fldLock="1"/>
      </w:r>
      <w:r>
        <w:rPr>
          <w:sz w:val="24"/>
          <w:szCs w:val="24"/>
        </w:rPr>
        <w:instrText>ADDIN CSL_CITATION {"citationItems":[{"id":"ITEM-1","itemData":{"ISBN":"978-1-139-47313-2","abstract":"Scholars have generally assumed that courts in authoritarian states are pawns of their regimes, upholding the interests of governing elites and frustrating the efforts of their opponents. As a result, nearly all studies in comparative judicial politics have focused on democratic and democratizing countries. This volume brings together leading scholars in comparative judicial politics to consider the causes and consequences of judicial empowerment in authoritarian states. It demonstrates the wide range of governance tasks that courts perform, as well as the way in which courts can serve as critical sites of contention both among the ruling elite and between regimes and their citizens. Drawing on empirical and theoretical insights from every major region of the world, this volume advances our understanding of judicial politics in authoritarian regimes.","author":[{"dropping-particle":"","family":"Ginsburg","given":"Tom","non-dropping-particle":"","parse-names":false,"suffix":""},{"dropping-particle":"","family":"Moustafa","given":"Tamir","non-dropping-particle":"","parse-names":false,"suffix":""}],"id":"ITEM-1","issued":{"date-parts":[["2008","5"]]},"note":"Google-Books-ID: q61rD35AJOUC","publisher":"Cambridge University Press","title":"Rule by Law: The Politics of Courts in Authoritarian Regimes","title-short":"Rule by {Law}","type":"book"},"uris":["http://www.mendeley.com/documents/?uuid=9212a888-12bb-45da-9ead-6c25b85d618d"]}],"mendeley":{"formattedCitation":"(Ginsburg and Moustafa 2008)","manualFormatting":"(Ginsburg and Moustafa, 2008, p. 13)","plainTextFormattedCitation":"(Ginsburg and Moustafa 2008)","previouslyFormattedCitation":"(Ginsburg and Moustafa 2008)"},"properties":{"noteIndex":0},"schema":"https://github.com/citation-style-language/schema/raw/master/csl-citation.json"}</w:instrText>
      </w:r>
      <w:r w:rsidRPr="00416426">
        <w:rPr>
          <w:sz w:val="24"/>
          <w:szCs w:val="24"/>
        </w:rPr>
        <w:fldChar w:fldCharType="separate"/>
      </w:r>
      <w:r w:rsidRPr="00416426">
        <w:rPr>
          <w:noProof/>
          <w:sz w:val="24"/>
          <w:szCs w:val="24"/>
        </w:rPr>
        <w:t>(Ginsburg and Moustafa, 2008, p. 13)</w:t>
      </w:r>
      <w:r w:rsidRPr="00416426">
        <w:rPr>
          <w:sz w:val="24"/>
          <w:szCs w:val="24"/>
        </w:rPr>
        <w:fldChar w:fldCharType="end"/>
      </w:r>
      <w:r w:rsidR="008D44A7">
        <w:rPr>
          <w:sz w:val="24"/>
          <w:szCs w:val="24"/>
        </w:rPr>
        <w:t>, allowing for opposition actors to challenge—and sometimes defeat—the state</w:t>
      </w:r>
      <w:r w:rsidRPr="00416426">
        <w:rPr>
          <w:sz w:val="24"/>
          <w:szCs w:val="24"/>
        </w:rPr>
        <w:t xml:space="preserve">. After all, authoritarian governments only reap the benefits of </w:t>
      </w:r>
      <w:r w:rsidRPr="00416426">
        <w:rPr>
          <w:sz w:val="24"/>
          <w:szCs w:val="24"/>
        </w:rPr>
        <w:lastRenderedPageBreak/>
        <w:t>enhanced investment, greater legitimacy, and more control over agents if independent courts do in fact constrain arbitrary uses of state power</w:t>
      </w:r>
      <w:r>
        <w:rPr>
          <w:sz w:val="24"/>
          <w:szCs w:val="24"/>
        </w:rPr>
        <w:t>.</w:t>
      </w:r>
      <w:r w:rsidR="0053055B">
        <w:rPr>
          <w:sz w:val="24"/>
          <w:szCs w:val="24"/>
        </w:rPr>
        <w:t xml:space="preserve"> </w:t>
      </w:r>
      <w:r w:rsidR="00AA6ABF">
        <w:rPr>
          <w:iCs/>
          <w:sz w:val="24"/>
          <w:szCs w:val="24"/>
        </w:rPr>
        <w:t>I</w:t>
      </w:r>
      <w:r w:rsidR="00231FAB">
        <w:rPr>
          <w:iCs/>
          <w:sz w:val="24"/>
          <w:szCs w:val="24"/>
        </w:rPr>
        <w:t>t is</w:t>
      </w:r>
      <w:r w:rsidR="00AA6ABF">
        <w:rPr>
          <w:iCs/>
          <w:sz w:val="24"/>
          <w:szCs w:val="24"/>
        </w:rPr>
        <w:t xml:space="preserve"> also</w:t>
      </w:r>
      <w:r w:rsidR="00231FAB">
        <w:rPr>
          <w:iCs/>
          <w:sz w:val="24"/>
          <w:szCs w:val="24"/>
        </w:rPr>
        <w:t xml:space="preserve"> well established that governments in non-democracies routinely use informal pressure techniques</w:t>
      </w:r>
      <w:r w:rsidR="00F90FD2">
        <w:rPr>
          <w:iCs/>
          <w:sz w:val="24"/>
          <w:szCs w:val="24"/>
        </w:rPr>
        <w:t xml:space="preserve">—such as threats, physical attacks, bribes, and social ties </w:t>
      </w:r>
      <w:r w:rsidR="00F90FD2" w:rsidRPr="00416426">
        <w:rPr>
          <w:sz w:val="24"/>
          <w:szCs w:val="24"/>
        </w:rPr>
        <w:fldChar w:fldCharType="begin" w:fldLock="1"/>
      </w:r>
      <w:r w:rsidR="00F90FD2">
        <w:rPr>
          <w:sz w:val="24"/>
          <w:szCs w:val="24"/>
        </w:rPr>
        <w:instrText>ADDIN CSL_CITATION {"citationItems":[{"id":"ITEM-1","itemData":{"DOI":"10.1080/13510347.2015.1081170","ISSN":"1351-0347","author":[{"dropping-particle":"","family":"Llanos","given":"Mariana","non-dropping-particle":"","parse-names":false,"suffix":""},{"dropping-particle":"","family":"Tibi Weber","given":"Cordula","non-dropping-particle":"","parse-names":false,"suffix":""},{"dropping-particle":"","family":"Heyl","given":"Charlotte","non-dropping-particle":"","parse-names":false,"suffix":""},{"dropping-particle":"","family":"Stroh","given":"Alexander","non-dropping-particle":"","parse-names":false,"suffix":""}],"container-title":"Democratization","id":"ITEM-1","issue":"7","issued":{"date-parts":[["2016"]]},"note":"Driect interference: public violation of formal rules (compromises judicial integrity and autonomy, spreads fear). Examples: rhetorical attacks, threats of violence, physical assault\n\nSubtle interference: requires secrecy and privileged channels of influence, increases lack of transparency and violates fairness. Examples: unofficial communications between judges and power holders, obligations due to social ties, and bribes\n\nQualititative comparison of 6 cases (3 LA, 3 Africa). 117 interviews (45 were high court judges)","page":"1236-1253","publisher":"Taylor &amp; Francis","title":"Informal interference in the judiciary in new democracies: a comparison of six African and Latin American cases","type":"article-journal","volume":"23"},"uris":["http://www.mendeley.com/documents/?uuid=8929e9cb-bf50-43ab-a694-0d6b6e02fb8b"]},{"id":"ITEM-2","itemData":{"DOI":"10.1016/J.POSTCOMSTUD.2010.10.006","ISSN":"0967-067X","abstract":"To participate in the global economy authoritarian states are pressed to offer international business a legal order that protects the interests of investors, customers, and sellers, but the creation of a modern legal order threatens to undermine the leaders’ control of public life. An increasingly common way to resolve this dilemma, I argue, is developing formal legal institutions that appear to meet world standards, while using informal practices to maintain control over the administration of justice when needed. In this paper I show how the governments of post-Soviet Russia (with its hybrid or competitive authoritarian regime) and the fully authoritarian People’s Republic of China as well, have used this approach in their relations with judges and defense lawyers in their respective countries. The analysis underscores the utility of investigating informal practices along with the reform of formal legal institutions, especially in the context of transition.","author":[{"dropping-particle":"","family":"Solomon","given":"Peter H.","non-dropping-particle":"","parse-names":false,"suffix":""}],"container-title":"Communist and Post-Communist Studies","id":"ITEM-2","issue":"4","issued":{"date-parts":[["2010","12","1"]]},"page":"351-362","publisher":"Pergamon","title":"Authoritarian legality and informal practices: Judges, lawyers and the state in Russia and China","type":"article-journal","volume":"43"},"uris":["http://www.mendeley.com/documents/?uuid=168f9d7b-04d3-3485-8690-3cb34df853ba"]},{"id":"ITEM-3","itemData":{"DOI":"10.2747/1060-586X.24.4.324","ISSN":"1060-586X","abstract":"This article investigates the predicament of the Russian legal system associated with the phenomenon of telefonnoye pravo or \"telephone justice\"—informal influence or pressure exerted on the judiciary—using quantitative data obtained from the all-Russia national survey conducted in 2007. These data are complemented by subsequent in-depth interviews with experts. The article offers a conceptual framework for the analysis of informal influence and empirical findings about forms of telephone justice. Using both qualitative and quantitative methods, the spread of the practice is assessed and the relationship of pervasiveness of the practice to its effectiveness is analyzed.","author":[{"dropping-particle":"","family":"Ledeneva","given":"Alena","non-dropping-particle":"","parse-names":false,"suffix":""}],"container-title":"Post-Soviet Affairs","id":"ITEM-3","issue":"4","issued":{"date-parts":[["2008"]]},"page":"324-350","title":"Telephone Justice in Russia","type":"article-journal","volume":"24"},"uris":["http://www.mendeley.com/documents/?uuid=ccb57d97-001c-4aad-98dc-d89cdbfb351c"]}],"mendeley":{"formattedCitation":"(Llanos et al. 2016; Solomon 2010; Ledeneva 2008)","plainTextFormattedCitation":"(Llanos et al. 2016; Solomon 2010; Ledeneva 2008)","previouslyFormattedCitation":"(Llanos et al. 2016; Solomon 2010; Ledeneva 2008)"},"properties":{"noteIndex":0},"schema":"https://github.com/citation-style-language/schema/raw/master/csl-citation.json"}</w:instrText>
      </w:r>
      <w:r w:rsidR="00F90FD2" w:rsidRPr="00416426">
        <w:rPr>
          <w:sz w:val="24"/>
          <w:szCs w:val="24"/>
        </w:rPr>
        <w:fldChar w:fldCharType="separate"/>
      </w:r>
      <w:r w:rsidR="00F90FD2" w:rsidRPr="00416426">
        <w:rPr>
          <w:noProof/>
          <w:sz w:val="24"/>
          <w:szCs w:val="24"/>
        </w:rPr>
        <w:t>(Llanos et al. 2016; Solomon 2010; Ledeneva 2008)</w:t>
      </w:r>
      <w:r w:rsidR="00F90FD2" w:rsidRPr="00416426">
        <w:rPr>
          <w:sz w:val="24"/>
          <w:szCs w:val="24"/>
        </w:rPr>
        <w:fldChar w:fldCharType="end"/>
      </w:r>
      <w:r w:rsidR="00F90FD2">
        <w:rPr>
          <w:sz w:val="24"/>
          <w:szCs w:val="24"/>
        </w:rPr>
        <w:t>—</w:t>
      </w:r>
      <w:r w:rsidR="00231FAB">
        <w:rPr>
          <w:iCs/>
          <w:sz w:val="24"/>
          <w:szCs w:val="24"/>
        </w:rPr>
        <w:t>to</w:t>
      </w:r>
      <w:r w:rsidR="00F90FD2">
        <w:rPr>
          <w:iCs/>
          <w:sz w:val="24"/>
          <w:szCs w:val="24"/>
        </w:rPr>
        <w:t xml:space="preserve"> </w:t>
      </w:r>
      <w:r w:rsidR="00231FAB">
        <w:rPr>
          <w:iCs/>
          <w:sz w:val="24"/>
          <w:szCs w:val="24"/>
        </w:rPr>
        <w:t xml:space="preserve">influence judges’ rulings in </w:t>
      </w:r>
      <w:r w:rsidR="00231FAB">
        <w:rPr>
          <w:i/>
          <w:sz w:val="24"/>
          <w:szCs w:val="24"/>
        </w:rPr>
        <w:t>particular</w:t>
      </w:r>
      <w:r w:rsidR="00231FAB">
        <w:rPr>
          <w:iCs/>
          <w:sz w:val="24"/>
          <w:szCs w:val="24"/>
        </w:rPr>
        <w:t xml:space="preserve"> cases of high interest to the regime, while allowing courts to rule more independently on other topics </w:t>
      </w:r>
      <w:r w:rsidR="00231FAB">
        <w:rPr>
          <w:iCs/>
          <w:sz w:val="24"/>
          <w:szCs w:val="24"/>
        </w:rPr>
        <w:fldChar w:fldCharType="begin" w:fldLock="1"/>
      </w:r>
      <w:r w:rsidR="00231FAB">
        <w:rPr>
          <w:iCs/>
          <w:sz w:val="24"/>
          <w:szCs w:val="24"/>
        </w:rPr>
        <w:instrText>ADDIN CSL_CITATION {"citationItems":[{"id":"ITEM-1","itemData":{"DOI":"10.1017/S0022216X14000017","ISSN":"0022-216X","author":[{"dropping-particle":"","family":"Taylor","given":"Matthew M.","non-dropping-particle":"","parse-names":false,"suffix":""}],"container-title":"Journal of Latin American Studies","id":"ITEM-1","issue":"02","issued":{"date-parts":[["2014"]]},"page":"229-259","title":"The Limits of Judicial Independence: A Model with Illustration from Venezuela under Chávez","type":"article-journal","volume":"46"},"uris":["http://www.mendeley.com/documents/?uuid=2c848ada-95b6-4d19-a29c-092a01a975e7"]},{"id":"ITEM-2","itemData":{"ISBN":"978-1-107-01489-3","abstract":"Why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rulings.","author":[{"dropping-particle":"","family":"Popova","given":"Maria","non-dropping-particle":"","parse-names":false,"suffix":""}],"id":"ITEM-2","issued":{"date-parts":[["2012","1"]]},"note":"Google-Books-ID: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id":"ITEM-3","itemData":{"author":[{"dropping-particle":"","family":"Wang","given":"Yueduan","non-dropping-particle":"","parse-names":false,"suffix":""}],"container-title":"Journal of Constitutional Law","id":"ITEM-3","issue":"2","issued":{"date-parts":[["2020"]]},"page":"529-560","title":"The More Authoritarian, the More Judicial Independence? The Paradox of Court Reforms in China and Russia","type":"article-journal","volume":"22"},"uris":["http://www.mendeley.com/documents/?uuid=c8327073-acff-46f3-8f30-28b985dd1997"]},{"id":"ITEM-4","itemData":{"DOI":"papers2://publication/uuid/C40FEA74-E8EE-4689-B224-5178D4BC703F","ISBN":"1747-4469","ISSN":"0897-6546","abstract":"This study seeks to explain the paradoxical expansion of constitutional power in Egypt over the past two decades, despite that country's authoritarian political system. I find that the Egyptian regime established an independent constitutional court, capable of providing institutional guarantees on the security of property rights, in order to attract desperately needed private investment after the failure of its socialist-oriented development strategy. The court continued to expand its authority, fundamentally transforming the mode of interaction between state and society by supporting regime efforts to liberalize the economy while simultaneously providing new avenues for opposition activists and human rights groups to challenge the state. The Egyptian case challenges some of our basic assumptions about the conditions under which we are likely to see a judicialization of politics, and it invites scholars to explore the dynamics of judicial politics in other authoritarian political systems.","author":[{"dropping-particle":"","family":"Moustafa","given":"Tamir","non-dropping-particle":"","parse-names":false,"suffix":""}],"container-title":"Law &amp; Soc. Inquiry","id":"ITEM-4","issue":"4","issued":{"date-parts":[["2003"]]},"page":"883","title":"Law versus the State: The Judicialization of Politics in Egypt","type":"article-journal","volume":"28"},"uris":["http://www.mendeley.com/documents/?uuid=15464ef8-f92d-499c-8b2d-d4dfe6ec7a93"]}],"mendeley":{"formattedCitation":"(Taylor 2014; Popova 2012; Wang 2020; Moustafa 2003)","plainTextFormattedCitation":"(Taylor 2014; Popova 2012; Wang 2020; Moustafa 2003)","previouslyFormattedCitation":"(Taylor 2014; Popova 2012; Wang 2020; Moustafa 2003)"},"properties":{"noteIndex":0},"schema":"https://github.com/citation-style-language/schema/raw/master/csl-citation.json"}</w:instrText>
      </w:r>
      <w:r w:rsidR="00231FAB">
        <w:rPr>
          <w:iCs/>
          <w:sz w:val="24"/>
          <w:szCs w:val="24"/>
        </w:rPr>
        <w:fldChar w:fldCharType="separate"/>
      </w:r>
      <w:r w:rsidR="00231FAB" w:rsidRPr="00E30ED2">
        <w:rPr>
          <w:iCs/>
          <w:noProof/>
          <w:sz w:val="24"/>
          <w:szCs w:val="24"/>
        </w:rPr>
        <w:t>(Taylor 2014; Popova 2012; Wang 2020; Moustafa 2003)</w:t>
      </w:r>
      <w:r w:rsidR="00231FAB">
        <w:rPr>
          <w:iCs/>
          <w:sz w:val="24"/>
          <w:szCs w:val="24"/>
        </w:rPr>
        <w:fldChar w:fldCharType="end"/>
      </w:r>
      <w:r w:rsidR="00231FAB">
        <w:rPr>
          <w:iCs/>
          <w:sz w:val="24"/>
          <w:szCs w:val="24"/>
        </w:rPr>
        <w:t xml:space="preserve">. </w:t>
      </w:r>
      <w:r w:rsidR="005A4066">
        <w:rPr>
          <w:iCs/>
          <w:sz w:val="24"/>
          <w:szCs w:val="24"/>
        </w:rPr>
        <w:t>In other words</w:t>
      </w:r>
      <w:r w:rsidR="00231FAB">
        <w:rPr>
          <w:iCs/>
          <w:sz w:val="24"/>
          <w:szCs w:val="24"/>
        </w:rPr>
        <w:t>,</w:t>
      </w:r>
      <w:r w:rsidR="00D80F6A">
        <w:rPr>
          <w:iCs/>
          <w:sz w:val="24"/>
          <w:szCs w:val="24"/>
        </w:rPr>
        <w:t xml:space="preserve"> it is possible for courts in non-democracies to be allowed to rule independently in non-sensitive domains, while </w:t>
      </w:r>
      <w:r w:rsidR="00F90FD2">
        <w:rPr>
          <w:iCs/>
          <w:sz w:val="24"/>
          <w:szCs w:val="24"/>
        </w:rPr>
        <w:t>facing</w:t>
      </w:r>
      <w:r w:rsidR="005A4066">
        <w:rPr>
          <w:iCs/>
          <w:sz w:val="24"/>
          <w:szCs w:val="24"/>
        </w:rPr>
        <w:t xml:space="preserve"> pressure to fall in line in more sensitive </w:t>
      </w:r>
      <w:r w:rsidR="00AE5956">
        <w:rPr>
          <w:iCs/>
          <w:sz w:val="24"/>
          <w:szCs w:val="24"/>
        </w:rPr>
        <w:t>cases</w:t>
      </w:r>
      <w:r w:rsidR="005A4066">
        <w:rPr>
          <w:iCs/>
          <w:sz w:val="24"/>
          <w:szCs w:val="24"/>
        </w:rPr>
        <w:t>. Moreover, it is possible for the same policy domain to be non-sensitive under some circumstances, but to become sensitive—and subject to pressure—as circumstances change</w:t>
      </w:r>
      <w:r w:rsidR="00231FAB">
        <w:rPr>
          <w:iCs/>
          <w:sz w:val="24"/>
          <w:szCs w:val="24"/>
        </w:rPr>
        <w:t xml:space="preserve">. </w:t>
      </w:r>
    </w:p>
    <w:p w14:paraId="3A489112" w14:textId="0E32CF0D" w:rsidR="00416426" w:rsidRDefault="005A4066" w:rsidP="00416426">
      <w:pPr>
        <w:spacing w:line="480" w:lineRule="auto"/>
        <w:ind w:firstLine="720"/>
        <w:rPr>
          <w:sz w:val="24"/>
          <w:szCs w:val="24"/>
        </w:rPr>
      </w:pPr>
      <w:r>
        <w:rPr>
          <w:sz w:val="24"/>
          <w:szCs w:val="24"/>
        </w:rPr>
        <w:t xml:space="preserve">The conduct of an election is one such policy domain. </w:t>
      </w:r>
      <w:r w:rsidR="009F3EC5">
        <w:rPr>
          <w:sz w:val="24"/>
          <w:szCs w:val="24"/>
        </w:rPr>
        <w:t>T</w:t>
      </w:r>
      <w:r w:rsidR="00C411C5" w:rsidRPr="00416426">
        <w:rPr>
          <w:sz w:val="24"/>
          <w:szCs w:val="24"/>
        </w:rPr>
        <w:t xml:space="preserve">here is no shortage of tools with which </w:t>
      </w:r>
      <w:r w:rsidR="00FF448E" w:rsidRPr="00416426">
        <w:rPr>
          <w:sz w:val="24"/>
          <w:szCs w:val="24"/>
        </w:rPr>
        <w:t>ruling parties may</w:t>
      </w:r>
      <w:r w:rsidR="00C411C5" w:rsidRPr="00416426">
        <w:rPr>
          <w:sz w:val="24"/>
          <w:szCs w:val="24"/>
        </w:rPr>
        <w:t xml:space="preserve"> bias the outcomes of elections </w:t>
      </w:r>
      <w:r w:rsidR="009F3EC5">
        <w:rPr>
          <w:sz w:val="24"/>
          <w:szCs w:val="24"/>
        </w:rPr>
        <w:t xml:space="preserve">in non-democracies </w:t>
      </w:r>
      <w:r w:rsidR="00552F9A" w:rsidRPr="00416426">
        <w:rPr>
          <w:sz w:val="24"/>
          <w:szCs w:val="24"/>
        </w:rPr>
        <w:fldChar w:fldCharType="begin" w:fldLock="1"/>
      </w:r>
      <w:r w:rsidR="00FA05AF">
        <w:rPr>
          <w:sz w:val="24"/>
          <w:szCs w:val="24"/>
        </w:rPr>
        <w:instrText>ADDIN CSL_CITATION {"citationItems":[{"id":"ITEM-1","itemData":{"DOI":"10.1353/jod.2002.0031","ISSN":"1086-3214","author":[{"dropping-particle":"","family":"Schedler","given":"Andreas","non-dropping-particle":"","parse-names":false,"suffix":""}],"container-title":"Journal of Democracy","id":"ITEM-1","issue":"2","issued":{"date-parts":[["2002"]]},"page":"36-50","title":"The Menu of Manipulation","type":"article-journal","volume":"13"},"uris":["http://www.mendeley.com/documents/?uuid=85064e86-f6c9-43e6-b92f-4b90b4f9a9f2"]},{"id":"ITEM-2","itemData":{"author":[{"dropping-particle":"","family":"Norris","given":"Pippa","non-dropping-particle":"","parse-names":false,"suffix":""}],"id":"ITEM-2","issued":{"date-parts":[["2015"]]},"publisher":"Cambridge University Press","title":"Why Elections Fail","type":"book"},"uris":["http://www.mendeley.com/documents/?uuid=25f3e325-d8f5-47f6-b3fa-509ce6747953"]}],"mendeley":{"formattedCitation":"(Schedler 2002; Norris 2015)","plainTextFormattedCitation":"(Schedler 2002; Norris 2015)","previouslyFormattedCitation":"(Schedler 2002; Norris 2015)"},"properties":{"noteIndex":0},"schema":"https://github.com/citation-style-language/schema/raw/master/csl-citation.json"}</w:instrText>
      </w:r>
      <w:r w:rsidR="00552F9A" w:rsidRPr="00416426">
        <w:rPr>
          <w:sz w:val="24"/>
          <w:szCs w:val="24"/>
        </w:rPr>
        <w:fldChar w:fldCharType="separate"/>
      </w:r>
      <w:r w:rsidR="00416426" w:rsidRPr="00416426">
        <w:rPr>
          <w:noProof/>
          <w:sz w:val="24"/>
          <w:szCs w:val="24"/>
        </w:rPr>
        <w:t>(Schedler 2002; Norris 2015)</w:t>
      </w:r>
      <w:r w:rsidR="00552F9A" w:rsidRPr="00416426">
        <w:rPr>
          <w:sz w:val="24"/>
          <w:szCs w:val="24"/>
        </w:rPr>
        <w:fldChar w:fldCharType="end"/>
      </w:r>
      <w:r w:rsidR="00C411C5" w:rsidRPr="00416426">
        <w:rPr>
          <w:sz w:val="24"/>
          <w:szCs w:val="24"/>
        </w:rPr>
        <w:t xml:space="preserve">. These include techniques which are almost always against the law, such as ballot-stuffing or falsification </w:t>
      </w:r>
      <w:r w:rsidR="00C411C5" w:rsidRPr="00416426">
        <w:rPr>
          <w:sz w:val="24"/>
          <w:szCs w:val="24"/>
        </w:rPr>
        <w:fldChar w:fldCharType="begin" w:fldLock="1"/>
      </w:r>
      <w:r w:rsidR="00FA05AF">
        <w:rPr>
          <w:sz w:val="24"/>
          <w:szCs w:val="24"/>
        </w:rPr>
        <w:instrText>ADDIN CSL_CITATION {"citationItems":[{"id":"ITEM-1","itemData":{"DOI":"10.1017/gov.2015.6","ISBN":"1477-7053","ISSN":"0017-257X","abstract":"Over 90 per cent of the world’s states currently select their national leaders through multiparty elections. However, in Africa the quality of elections still varies widely, ranging from elections plagued by violence and fraud to elections that are relatively ‘free and fair’. Yet, little is known about trade-offs between different strategies of electoral manipulation and the differences between incumbent and opposition actors’ strategies. We theorize that choices for specific types of manipulation are driven by available resources and cost considerations for both incumbents and opposition actors, and are mutually responsive. We also suggest that costs of manipulative strategies are shaped by the level of democratization. We test our hypotheses on a time series, cross-sectional data set with observations for 286 African elections from 1986 to 2012. We find that democratization makes ‘cheap’ forms of electoral manipulation available to incumbents such as intimidation and manipulating electoral administration less viable, thus leading to increases in vote buying. The future of democracy in Africa thus promises elections where the administration of elections becomes better and better but at the same time vote buying will increase. Not all things go together, at least not all the time. The future of democracy in Africa will mean more money in politics, more patronage and more clientelistic offers thrown around, at least in the short to medium term.","author":[{"dropping-particle":"","family":"Ham","given":"Carolien","non-dropping-particle":"van","parse-names":false,"suffix":""},{"dropping-particle":"","family":"Lindberg","given":"Staffan I.","non-dropping-particle":"","parse-names":false,"suffix":""}],"container-title":"Government and Opposition","id":"ITEM-1","issue":"03","issued":{"date-parts":[["2015"]]},"note":"Over 90% of states currently select national leaders through multiparty elections.\nLittle is known about the tradeoffs between different types of electoral manipulation.\n\nWe theorize that choices for specific types of manipulation are driven by available resources and cost considerations for both incumbents and opposition actors, and are mutually responsive. We also suggest that costs of manipulative strategies are shaped by the level of democratization.\n\nFinding: Demcoratization makes 'cheap' forms of manipulation available to incumbents (such as intimidation and manipulating electoral administration) less viable, thus leading to increases in vote-buying.","page":"521-548","title":"From Sticks to Carrots: Electoral Manipulation in Africa, 1986–2012","type":"article-journal","volume":"50"},"uris":["http://www.mendeley.com/documents/?uuid=bd55c583-a283-45ef-9b03-25794a878d18"]}],"mendeley":{"formattedCitation":"(van Ham and Lindberg 2015)","plainTextFormattedCitation":"(van Ham and Lindberg 2015)","previouslyFormattedCitation":"(van Ham and Lindberg 2015)"},"properties":{"noteIndex":0},"schema":"https://github.com/citation-style-language/schema/raw/master/csl-citation.json"}</w:instrText>
      </w:r>
      <w:r w:rsidR="00C411C5" w:rsidRPr="00416426">
        <w:rPr>
          <w:sz w:val="24"/>
          <w:szCs w:val="24"/>
        </w:rPr>
        <w:fldChar w:fldCharType="separate"/>
      </w:r>
      <w:r w:rsidR="00416426" w:rsidRPr="00416426">
        <w:rPr>
          <w:noProof/>
          <w:sz w:val="24"/>
          <w:szCs w:val="24"/>
        </w:rPr>
        <w:t>(van Ham and Lindberg 2015)</w:t>
      </w:r>
      <w:r w:rsidR="00C411C5" w:rsidRPr="00416426">
        <w:rPr>
          <w:sz w:val="24"/>
          <w:szCs w:val="24"/>
        </w:rPr>
        <w:fldChar w:fldCharType="end"/>
      </w:r>
      <w:r w:rsidR="00C411C5" w:rsidRPr="00416426">
        <w:rPr>
          <w:sz w:val="24"/>
          <w:szCs w:val="24"/>
        </w:rPr>
        <w:t xml:space="preserve">, voter pressure </w:t>
      </w:r>
      <w:r w:rsidR="00C411C5" w:rsidRPr="00416426">
        <w:rPr>
          <w:sz w:val="24"/>
          <w:szCs w:val="24"/>
        </w:rPr>
        <w:fldChar w:fldCharType="begin" w:fldLock="1"/>
      </w:r>
      <w:r w:rsidR="00FA05AF">
        <w:rPr>
          <w:sz w:val="24"/>
          <w:szCs w:val="24"/>
        </w:rPr>
        <w:instrText>ADDIN CSL_CITATION {"citationItems":[{"id":"ITEM-1","itemData":{"DOI":"10.1017/S004388711400001X","ISBN":"0043-8871","ISSN":"0043-8871","abstract":"The authors explore how modern autocrats win elections by inducing employers to mobilize their employees to vote for the regime and thereby subvert the electoral process. using two original surveys of employers and workers conducted around the 2011 parliamentary elections in russia, they find that just under one-quarter of employers engaged in some form of political mobilization. they then develop a simple framework for identifying which firms engage in voter mobilization and which workers are targeted for mobilization. firms that are vulnerable to state pressure—financially dependent firms and those in sectors characterized by asset immobility—are among the most common sites of workplace-based electoral subversion. the authors also find that workers who are especially dependent on their employer are more likely to be targeted for mobilization. By identifying the conditions under which workplace mobilization occurs in authoritarian regimes, the authors contribute to the long-standing debate about the economic bases of democratization. in addition, they explore an understudied means of subverting elections in contemporary autocracies: the use of economic coercion to mobilize voters. Moreover, their research finds that clientelist exchange can thrive in industrial settings and in the absence of deeply embedded political parties.","author":[{"dropping-particle":"","family":"Frye","given":"Timothy","non-dropping-particle":"","parse-names":false,"suffix":""},{"dropping-particle":"","family":"Reuter","given":"Ora John","non-dropping-particle":"","parse-names":false,"suffix":""},{"dropping-particle":"","family":"Szakonyi","given":"David","non-dropping-particle":"","parse-names":false,"suffix":""}],"container-title":"World Politics","id":"ITEM-1","issue":"02","issued":{"date-parts":[["2014"]]},"page":"195-228","title":"Political Machines at Work Voter Mobilization and Electoral Subversion in the Workplace","type":"article-journal","volume":"66"},"uris":["http://www.mendeley.com/documents/?uuid=dd9c477e-087a-425e-b4bc-df113083045b"]}],"mendeley":{"formattedCitation":"(Frye, Reuter, and Szakonyi 2014)","plainTextFormattedCitation":"(Frye, Reuter, and Szakonyi 2014)","previouslyFormattedCitation":"(Frye, Reuter, and Szakonyi 2014)"},"properties":{"noteIndex":0},"schema":"https://github.com/citation-style-language/schema/raw/master/csl-citation.json"}</w:instrText>
      </w:r>
      <w:r w:rsidR="00C411C5" w:rsidRPr="00416426">
        <w:rPr>
          <w:sz w:val="24"/>
          <w:szCs w:val="24"/>
        </w:rPr>
        <w:fldChar w:fldCharType="separate"/>
      </w:r>
      <w:r w:rsidR="00416426" w:rsidRPr="00416426">
        <w:rPr>
          <w:noProof/>
          <w:sz w:val="24"/>
          <w:szCs w:val="24"/>
        </w:rPr>
        <w:t>(Frye, Reuter, and Szakonyi 2014)</w:t>
      </w:r>
      <w:r w:rsidR="00C411C5" w:rsidRPr="00416426">
        <w:rPr>
          <w:sz w:val="24"/>
          <w:szCs w:val="24"/>
        </w:rPr>
        <w:fldChar w:fldCharType="end"/>
      </w:r>
      <w:r w:rsidR="00C411C5" w:rsidRPr="00416426">
        <w:rPr>
          <w:sz w:val="24"/>
          <w:szCs w:val="24"/>
        </w:rPr>
        <w:t xml:space="preserve">, or intimidation </w:t>
      </w:r>
      <w:r w:rsidR="00C411C5" w:rsidRPr="00416426">
        <w:rPr>
          <w:sz w:val="24"/>
          <w:szCs w:val="24"/>
        </w:rPr>
        <w:fldChar w:fldCharType="begin" w:fldLock="1"/>
      </w:r>
      <w:r w:rsidR="00FA05AF">
        <w:rPr>
          <w:sz w:val="24"/>
          <w:szCs w:val="24"/>
        </w:rPr>
        <w:instrText>ADDIN CSL_CITATION {"citationItems":[{"id":"ITEM-1","itemData":{"DOI":"10.1017/S0007123416000491","ISSN":"14692112","abstract":"This article reports on the effects of domestic election observers on electoral fraud and violence. Using an experimental research design and polling station data on fraud and violence during Ghana’s 2012 elections, it shows that observers reduced fraud and violence at the polling stations which they monitored. It is argued that local electoral competition shapes party activists’ response to observers. As expected, in single-party dominant areas, parties used their local political networks to relocate fraud to polling stations without an election observer, and, in contrast, party activists relocated violence to stations without observers in competitive areas – a response that requires less local organizational capacity. This highlights how local party organization and electoral incentives can shape the manipulative electoral strategies employed by parties in democratic elections.","author":[{"dropping-particle":"","family":"Asunka","given":"Joseph","non-dropping-particle":"","parse-names":false,"suffix":""},{"dropping-particle":"","family":"Brierley","given":"Sarah","non-dropping-particle":"","parse-names":false,"suffix":""},{"dropping-particle":"","family":"Golden","given":"Miriam","non-dropping-particle":"","parse-names":false,"suffix":""},{"dropping-particle":"","family":"Kramon","given":"Eric","non-dropping-particle":"","parse-names":false,"suffix":""},{"dropping-particle":"","family":"Ofosu","given":"George","non-dropping-particle":"","parse-names":false,"suffix":""}],"container-title":"British Journal of Political Science","id":"ITEM-1","issued":{"date-parts":[["2017"]]},"note":"An important article on variation in election manipulation tactics in response to monitoring and competitiveness","title":"Electoral Fraud or Violence: The Effect of Observers on Party Manipulation Strategies","type":"article-journal"},"uris":["http://www.mendeley.com/documents/?uuid=0c2f1ee6-8586-4d3f-84d4-5f611814ef1b"]},{"id":"ITEM-2","itemData":{"ISSN":"0010-4159","abstract":"This article presents an account of the conditions under which politicians engage in the production of electoral intimidation, by enlisting support from state employees and private actors. We characterize the political and economic factors that influence the cost-benefit calculations of these actors and their decisions to engage in the systematic harassment of voters. Empirically, our article examines the political and economic determinants of electoral irregularities in German elections during the period between 1870 and 1912. The most salient economic variable that affects the decision of private actors to engage in the electoral intimidation of voters is the occupational heterogeneity of a district. Other economic conditions in a district have no systematic effect on the incidence of electoral intimidation. We also find that political factors such as the level of electoral competition, strength of the political opposition, and the fragmentation among right parties affect the incidence of electoral irregularities.","author":[{"dropping-particle":"","family":"Mares","given":"Isabela","non-dropping-particle":"","parse-names":false,"suffix":""},{"dropping-particle":"","family":"Zhu","given":"Boliang","non-dropping-particle":"","parse-names":false,"suffix":""}],"container-title":"Comparative Politics","id":"ITEM-2","issue":"1","issued":{"date-parts":[["2015"]]},"note":"Main findings:\n\nPolitical conditions are important; including the strength of the opposition Social Democrats (a nonlinear relationship), competitiveness, runoff elections, and political fragmentation on the right.\n\nEconomic variables also matter; more economic concentration leads to more intimidation.\n\nWorkers' skills do not appear to matter.","page":"23-43","title":"The Production of Electoral Intimidation, Economic and Political Incentives","type":"article-journal","volume":"48"},"uris":["http://www.mendeley.com/documents/?uuid=9a4c5eaa-a2fd-4105-83d2-bc7d13c0b8db"]}],"mendeley":{"formattedCitation":"(Asunka et al. 2017; Mares and Zhu 2015)","plainTextFormattedCitation":"(Asunka et al. 2017; Mares and Zhu 2015)","previouslyFormattedCitation":"(Asunka et al. 2017; Mares and Zhu 2015)"},"properties":{"noteIndex":0},"schema":"https://github.com/citation-style-language/schema/raw/master/csl-citation.json"}</w:instrText>
      </w:r>
      <w:r w:rsidR="00C411C5" w:rsidRPr="00416426">
        <w:rPr>
          <w:sz w:val="24"/>
          <w:szCs w:val="24"/>
        </w:rPr>
        <w:fldChar w:fldCharType="separate"/>
      </w:r>
      <w:r w:rsidR="00416426" w:rsidRPr="00416426">
        <w:rPr>
          <w:noProof/>
          <w:sz w:val="24"/>
          <w:szCs w:val="24"/>
        </w:rPr>
        <w:t>(Asunka et al. 2017; Mares and Zhu 2015)</w:t>
      </w:r>
      <w:r w:rsidR="00C411C5" w:rsidRPr="00416426">
        <w:rPr>
          <w:sz w:val="24"/>
          <w:szCs w:val="24"/>
        </w:rPr>
        <w:fldChar w:fldCharType="end"/>
      </w:r>
      <w:r w:rsidR="00C411C5" w:rsidRPr="00416426">
        <w:rPr>
          <w:sz w:val="24"/>
          <w:szCs w:val="24"/>
        </w:rPr>
        <w:t xml:space="preserve">. </w:t>
      </w:r>
      <w:r w:rsidR="006047FD" w:rsidRPr="00416426">
        <w:rPr>
          <w:sz w:val="24"/>
          <w:szCs w:val="24"/>
        </w:rPr>
        <w:t xml:space="preserve">Severe election manipulation is not limited to competitive races, but can occur in highly authoritarian states as a signal of dominance </w:t>
      </w:r>
      <w:r w:rsidR="006047FD" w:rsidRPr="00416426">
        <w:rPr>
          <w:sz w:val="24"/>
          <w:szCs w:val="24"/>
        </w:rPr>
        <w:fldChar w:fldCharType="begin" w:fldLock="1"/>
      </w:r>
      <w:r w:rsidR="00FA05AF">
        <w:rPr>
          <w:sz w:val="24"/>
          <w:szCs w:val="24"/>
        </w:rPr>
        <w:instrText>ADDIN CSL_CITATION {"citationItems":[{"id":"ITEM-1","itemData":{"author":[{"dropping-particle":"","family":"Simpser","given":"Alberto","non-dropping-particle":"","parse-names":false,"suffix":""}],"id":"ITEM-1","issued":{"date-parts":[["2013"]]},"publisher":"Cambridge University Press","title":"Why Governments and Parties Manipulate Elections: Theory, Practice, and Implications","type":"book"},"uris":["http://www.mendeley.com/documents/?uuid=a8fc5213-cc6e-4a88-bd1f-99898a74520c"]}],"mendeley":{"formattedCitation":"(Simpser 2013)","plainTextFormattedCitation":"(Simpser 2013)","previouslyFormattedCitation":"(Simpser 2013)"},"properties":{"noteIndex":0},"schema":"https://github.com/citation-style-language/schema/raw/master/csl-citation.json"}</w:instrText>
      </w:r>
      <w:r w:rsidR="006047FD" w:rsidRPr="00416426">
        <w:rPr>
          <w:sz w:val="24"/>
          <w:szCs w:val="24"/>
        </w:rPr>
        <w:fldChar w:fldCharType="separate"/>
      </w:r>
      <w:r w:rsidR="00416426" w:rsidRPr="00416426">
        <w:rPr>
          <w:noProof/>
          <w:sz w:val="24"/>
          <w:szCs w:val="24"/>
        </w:rPr>
        <w:t>(Simpser 2013)</w:t>
      </w:r>
      <w:r w:rsidR="006047FD" w:rsidRPr="00416426">
        <w:rPr>
          <w:sz w:val="24"/>
          <w:szCs w:val="24"/>
        </w:rPr>
        <w:fldChar w:fldCharType="end"/>
      </w:r>
      <w:r w:rsidR="006047FD" w:rsidRPr="00416426">
        <w:rPr>
          <w:sz w:val="24"/>
          <w:szCs w:val="24"/>
        </w:rPr>
        <w:t xml:space="preserve"> or through a bandwagon effect by subordinates eager to be on the winning side </w:t>
      </w:r>
      <w:r w:rsidR="00F56B71">
        <w:rPr>
          <w:sz w:val="24"/>
          <w:szCs w:val="24"/>
        </w:rPr>
        <w:fldChar w:fldCharType="begin" w:fldLock="1"/>
      </w:r>
      <w:r w:rsidR="00F56B71">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F56B71">
        <w:rPr>
          <w:sz w:val="24"/>
          <w:szCs w:val="24"/>
        </w:rPr>
        <w:fldChar w:fldCharType="separate"/>
      </w:r>
      <w:r w:rsidR="00F56B71" w:rsidRPr="00F56B71">
        <w:rPr>
          <w:noProof/>
          <w:sz w:val="24"/>
          <w:szCs w:val="24"/>
        </w:rPr>
        <w:t>(Rundlett and Svolik 2016)</w:t>
      </w:r>
      <w:r w:rsidR="00F56B71">
        <w:rPr>
          <w:sz w:val="24"/>
          <w:szCs w:val="24"/>
        </w:rPr>
        <w:fldChar w:fldCharType="end"/>
      </w:r>
      <w:r w:rsidR="006047FD" w:rsidRPr="00416426">
        <w:rPr>
          <w:sz w:val="24"/>
          <w:szCs w:val="24"/>
        </w:rPr>
        <w:t xml:space="preserve">. </w:t>
      </w:r>
    </w:p>
    <w:p w14:paraId="3BFB84B4" w14:textId="1320E349" w:rsidR="00416426" w:rsidRDefault="006047FD" w:rsidP="00416426">
      <w:pPr>
        <w:spacing w:line="480" w:lineRule="auto"/>
        <w:ind w:firstLine="720"/>
        <w:rPr>
          <w:bCs/>
          <w:sz w:val="24"/>
          <w:szCs w:val="24"/>
        </w:rPr>
      </w:pPr>
      <w:r w:rsidRPr="00416426">
        <w:rPr>
          <w:sz w:val="24"/>
          <w:szCs w:val="24"/>
        </w:rPr>
        <w:t xml:space="preserve">Illegal forms </w:t>
      </w:r>
      <w:r w:rsidR="00C411C5" w:rsidRPr="00416426">
        <w:rPr>
          <w:sz w:val="24"/>
          <w:szCs w:val="24"/>
        </w:rPr>
        <w:t xml:space="preserve">of electoral malfeasance are regularly addressed by courts in response to complaints by citizens, candidates, or parties </w:t>
      </w:r>
      <w:r w:rsidR="00C411C5" w:rsidRPr="00416426">
        <w:rPr>
          <w:sz w:val="24"/>
          <w:szCs w:val="24"/>
        </w:rPr>
        <w:fldChar w:fldCharType="begin" w:fldLock="1"/>
      </w:r>
      <w:r w:rsidR="00FA05AF">
        <w:rPr>
          <w:sz w:val="24"/>
          <w:szCs w:val="24"/>
        </w:rPr>
        <w:instrText>ADDIN CSL_CITATION {"citationItems":[{"id":"ITEM-1","itemData":{"ISBN":"9780511490910","author":[{"dropping-particle":"","family":"Eisenstadt","given":"Todd A","non-dropping-particle":"","parse-names":false,"suffix":""}],"container-title":"Courting Democracy in Mexico: Party Strategies and Electoral Institutions","id":"ITEM-1","issued":{"date-parts":[["2003"]]},"page":"1-31","title":"Electoral Courts and Actor Compliance: Opposition-Authoritarian Relations and Protracted Transitions","type":"chapter"},"uris":["http://www.mendeley.com/documents/?uuid=45dd2196-a27f-4d15-8eca-e4257449dc86"]},{"id":"ITEM-2","itemData":{"DOI":"10.1111/1475-6765.12189","ISSN":"14756765","abstract":"The main insight is that deficiencies in formal electoral management can be effectively compensated for via one or more other institutional checks: an active and independent judiciary; an active and independent media; and/or an active and independent civil society.Flawed elections aremost likely to take place when all four checks on electoral conduct fail in key ways. These hypotheses are tested and supported on a cross-national time-series dataset of 1,047 national-level elections held in 156 electoral regimes between 1990 and 2012","author":[{"dropping-particle":"","family":"Birch","given":"Sarah","non-dropping-particle":"","parse-names":false,"suffix":""},{"dropping-particle":"","family":"Ham","given":"Carolien","non-dropping-particle":"Van","parse-names":false,"suffix":""}],"container-title":"European Journal of Political Research","id":"ITEM-2","issued":{"date-parts":[["2017"]]},"page":"487-511","title":"Getting away with foul play? The importance of formal and informal oversight institutions for electoral integrity","type":"article-journal","volume":"56"},"uris":["http://www.mendeley.com/documents/?uuid=fdb18344-c9e1-41d9-a165-b537c8e5d2fe"]}],"mendeley":{"formattedCitation":"(Eisenstadt 2003a; Birch and Van Ham 2017)","plainTextFormattedCitation":"(Eisenstadt 2003a; Birch and Van Ham 2017)","previouslyFormattedCitation":"(Eisenstadt 2003a; Birch and Van Ham 2017)"},"properties":{"noteIndex":0},"schema":"https://github.com/citation-style-language/schema/raw/master/csl-citation.json"}</w:instrText>
      </w:r>
      <w:r w:rsidR="00C411C5" w:rsidRPr="00416426">
        <w:rPr>
          <w:sz w:val="24"/>
          <w:szCs w:val="24"/>
        </w:rPr>
        <w:fldChar w:fldCharType="separate"/>
      </w:r>
      <w:r w:rsidR="00416426" w:rsidRPr="00416426">
        <w:rPr>
          <w:noProof/>
          <w:sz w:val="24"/>
          <w:szCs w:val="24"/>
        </w:rPr>
        <w:t>(Eisenstadt 2003a; Birch and Van Ham 2017)</w:t>
      </w:r>
      <w:r w:rsidR="00C411C5" w:rsidRPr="00416426">
        <w:rPr>
          <w:sz w:val="24"/>
          <w:szCs w:val="24"/>
        </w:rPr>
        <w:fldChar w:fldCharType="end"/>
      </w:r>
      <w:r w:rsidR="00C411C5" w:rsidRPr="00416426">
        <w:rPr>
          <w:sz w:val="24"/>
          <w:szCs w:val="24"/>
        </w:rPr>
        <w:t xml:space="preserve">. When cases of illegal electoral misdeeds come before courts in non-democracies—often </w:t>
      </w:r>
      <w:r w:rsidR="00C411C5" w:rsidRPr="00416426">
        <w:rPr>
          <w:sz w:val="24"/>
          <w:szCs w:val="24"/>
        </w:rPr>
        <w:lastRenderedPageBreak/>
        <w:t>through the work of election observers and opposition activists—</w:t>
      </w:r>
      <w:r w:rsidR="001C5EC3" w:rsidRPr="00416426">
        <w:rPr>
          <w:sz w:val="24"/>
          <w:szCs w:val="24"/>
        </w:rPr>
        <w:t>t</w:t>
      </w:r>
      <w:r w:rsidR="001C5EC3" w:rsidRPr="00416426">
        <w:rPr>
          <w:bCs/>
          <w:sz w:val="24"/>
          <w:szCs w:val="24"/>
        </w:rPr>
        <w:t>here are multiple avenues through which judiciaries may exert influence</w:t>
      </w:r>
      <w:ins w:id="21" w:author="Author">
        <w:r w:rsidR="00D865CB">
          <w:rPr>
            <w:bCs/>
            <w:sz w:val="24"/>
            <w:szCs w:val="24"/>
          </w:rPr>
          <w:t xml:space="preserve"> </w:t>
        </w:r>
      </w:ins>
      <w:r w:rsidR="001C5EC3" w:rsidRPr="00416426">
        <w:rPr>
          <w:bCs/>
          <w:sz w:val="24"/>
          <w:szCs w:val="24"/>
        </w:rPr>
        <w:fldChar w:fldCharType="begin" w:fldLock="1"/>
      </w:r>
      <w:r w:rsidR="00FA05AF">
        <w:rPr>
          <w:bCs/>
          <w:sz w:val="24"/>
          <w:szCs w:val="24"/>
        </w:rPr>
        <w:instrText>ADDIN CSL_CITATION {"citationItems":[{"id":"ITEM-1","itemData":{"ISBN":"9789185724963","author":[{"dropping-particle":"","family":"Orozco-Henríquez","given":"Jesús","non-dropping-particle":"","parse-names":false,"suffix":""},{"dropping-particle":"","family":"Ayoub","given":"Ayman","non-dropping-particle":"","parse-names":false,"suffix":""},{"dropping-particle":"","family":"Ellis","given":"Andrew","non-dropping-particle":"","parse-names":false,"suffix":""}],"id":"ITEM-1","issued":{"date-parts":[["2010"]]},"publisher-place":"Stockholm, Sweden","title":"Electoral Justice: The International IDEA Handbook","type":"report"},"uris":["http://www.mendeley.com/documents/?uuid=96b0c4b5-da84-4799-90ef-ba0bf7f672c2"]}],"mendeley":{"formattedCitation":"(Orozco-Henríquez, Ayoub, and Ellis 2010)","manualFormatting":"(Orozco-Henriquez et al., 2010, pp. 86, 138-139)","plainTextFormattedCitation":"(Orozco-Henríquez, Ayoub, and Ellis 2010)","previouslyFormattedCitation":"(Orozco-Henríquez, Ayoub, and Ellis 2010)"},"properties":{"noteIndex":0},"schema":"https://github.com/citation-style-language/schema/raw/master/csl-citation.json"}</w:instrText>
      </w:r>
      <w:r w:rsidR="001C5EC3" w:rsidRPr="00416426">
        <w:rPr>
          <w:bCs/>
          <w:sz w:val="24"/>
          <w:szCs w:val="24"/>
        </w:rPr>
        <w:fldChar w:fldCharType="separate"/>
      </w:r>
      <w:r w:rsidR="001C5EC3" w:rsidRPr="00416426">
        <w:rPr>
          <w:bCs/>
          <w:noProof/>
          <w:sz w:val="24"/>
          <w:szCs w:val="24"/>
        </w:rPr>
        <w:t>(Orozco-Henriquez et al., 2010, pp. 86, 138-139)</w:t>
      </w:r>
      <w:r w:rsidR="001C5EC3" w:rsidRPr="00416426">
        <w:rPr>
          <w:bCs/>
          <w:sz w:val="24"/>
          <w:szCs w:val="24"/>
        </w:rPr>
        <w:fldChar w:fldCharType="end"/>
      </w:r>
      <w:r w:rsidR="001C5EC3" w:rsidRPr="00416426">
        <w:rPr>
          <w:bCs/>
          <w:sz w:val="24"/>
          <w:szCs w:val="24"/>
        </w:rPr>
        <w:t xml:space="preserve">. </w:t>
      </w:r>
      <w:r w:rsidR="00461C66" w:rsidRPr="00416426">
        <w:rPr>
          <w:rStyle w:val="tlid-translation"/>
          <w:sz w:val="24"/>
          <w:szCs w:val="24"/>
          <w:lang w:val="en"/>
        </w:rPr>
        <w:t>As redress, courts</w:t>
      </w:r>
      <w:r w:rsidR="00461C66" w:rsidRPr="00416426">
        <w:rPr>
          <w:bCs/>
          <w:sz w:val="24"/>
          <w:szCs w:val="24"/>
        </w:rPr>
        <w:t xml:space="preserve"> can order recounts or nullify contested election results </w:t>
      </w:r>
      <w:r w:rsidR="00461C66" w:rsidRPr="00416426">
        <w:rPr>
          <w:bCs/>
          <w:sz w:val="24"/>
          <w:szCs w:val="24"/>
        </w:rPr>
        <w:fldChar w:fldCharType="begin" w:fldLock="1"/>
      </w:r>
      <w:r w:rsidR="00FA05AF">
        <w:rPr>
          <w:bCs/>
          <w:sz w:val="24"/>
          <w:szCs w:val="24"/>
        </w:rPr>
        <w:instrText>ADDIN CSL_CITATION {"citationItems":[{"id":"ITEM-1","itemData":{"DOI":"10.1177/0010414013512597","ISSN":"0010-4140, 1552-3829","abstract":"Often, one or more of the parties participating in an election refuse to comply with the announced results and frequently resort to extra-legal strategies to dispute electoral outcomes. Such protests frequently turn violent, occasionally with major repercussions for political stability and the process of democratization. But, why do some political parties use legal avenues to reject electoral outcomes whereas others go outside of the established legal routes? Based on the original data from new democracies in Eastern Europe and the former Soviet Union from 1990 to 2009, I show that political parties are more likely to reject electoral outcomes using extra-legal means when election-related institutions have been changed prior to an election. This study demonstrates the importance of accounting for pre-election day factors when analyzing post-electoral disputes. It also contributes to the literature by presenting a new conceptual framework for studying electoral compliance.","author":[{"dropping-particle":"","family":"Chernykh","given":"Svitlana","non-dropping-particle":"","parse-names":false,"suffix":""}],"container-title":"Comparative Political Studies","id":"ITEM-1","issue":"10","issued":{"date-parts":[["2014","9"]]},"page":"1359-1383","title":"When Do Political Parties Protest Election Results?","type":"article-journal","volume":"47"},"uris":["http://www.mendeley.com/documents/?uuid=72075d4a-d83a-4eb4-bcfa-e3eaeb94de4c"]}],"mendeley":{"formattedCitation":"(Chernykh 2014)","plainTextFormattedCitation":"(Chernykh 2014)","previouslyFormattedCitation":"(Chernykh 2014)"},"properties":{"noteIndex":0},"schema":"https://github.com/citation-style-language/schema/raw/master/csl-citation.json"}</w:instrText>
      </w:r>
      <w:r w:rsidR="00461C66" w:rsidRPr="00416426">
        <w:rPr>
          <w:bCs/>
          <w:sz w:val="24"/>
          <w:szCs w:val="24"/>
        </w:rPr>
        <w:fldChar w:fldCharType="separate"/>
      </w:r>
      <w:r w:rsidR="00416426" w:rsidRPr="00416426">
        <w:rPr>
          <w:bCs/>
          <w:noProof/>
          <w:sz w:val="24"/>
          <w:szCs w:val="24"/>
        </w:rPr>
        <w:t>(Chernykh 2014)</w:t>
      </w:r>
      <w:r w:rsidR="00461C66" w:rsidRPr="00416426">
        <w:rPr>
          <w:bCs/>
          <w:sz w:val="24"/>
          <w:szCs w:val="24"/>
        </w:rPr>
        <w:fldChar w:fldCharType="end"/>
      </w:r>
      <w:r w:rsidR="00461C66" w:rsidRPr="00416426">
        <w:rPr>
          <w:bCs/>
          <w:sz w:val="24"/>
          <w:szCs w:val="24"/>
        </w:rPr>
        <w:t>,</w:t>
      </w:r>
      <w:r w:rsidR="00F90FD2">
        <w:rPr>
          <w:bCs/>
          <w:sz w:val="24"/>
          <w:szCs w:val="24"/>
        </w:rPr>
        <w:t xml:space="preserve"> but</w:t>
      </w:r>
      <w:r w:rsidR="00461C66" w:rsidRPr="00416426">
        <w:rPr>
          <w:bCs/>
          <w:sz w:val="24"/>
          <w:szCs w:val="24"/>
        </w:rPr>
        <w:t xml:space="preserve"> they may also apply criminal</w:t>
      </w:r>
      <w:r w:rsidR="00F90FD2">
        <w:rPr>
          <w:bCs/>
          <w:sz w:val="24"/>
          <w:szCs w:val="24"/>
        </w:rPr>
        <w:t xml:space="preserve"> or administrative</w:t>
      </w:r>
      <w:r w:rsidR="00461C66" w:rsidRPr="00416426">
        <w:rPr>
          <w:bCs/>
          <w:sz w:val="24"/>
          <w:szCs w:val="24"/>
        </w:rPr>
        <w:t xml:space="preserve"> penalties for those who violate electoral law.</w:t>
      </w:r>
      <w:r w:rsidR="00F90FD2">
        <w:rPr>
          <w:rStyle w:val="FootnoteReference"/>
          <w:bCs/>
          <w:sz w:val="24"/>
          <w:szCs w:val="24"/>
        </w:rPr>
        <w:footnoteReference w:id="3"/>
      </w:r>
      <w:r w:rsidR="00461C66" w:rsidRPr="00416426">
        <w:rPr>
          <w:bCs/>
          <w:sz w:val="24"/>
          <w:szCs w:val="24"/>
        </w:rPr>
        <w:t xml:space="preserve"> </w:t>
      </w:r>
    </w:p>
    <w:p w14:paraId="1C03139D" w14:textId="5AE14746" w:rsidR="00AE5956" w:rsidRDefault="001C5EC3" w:rsidP="007E4881">
      <w:pPr>
        <w:spacing w:line="480" w:lineRule="auto"/>
        <w:ind w:firstLine="720"/>
        <w:rPr>
          <w:sz w:val="24"/>
          <w:szCs w:val="24"/>
        </w:rPr>
      </w:pPr>
      <w:r w:rsidRPr="00416426">
        <w:rPr>
          <w:sz w:val="24"/>
          <w:szCs w:val="24"/>
        </w:rPr>
        <w:t xml:space="preserve">How might courts influence election integrity in </w:t>
      </w:r>
      <w:r w:rsidR="009F3EC5">
        <w:rPr>
          <w:sz w:val="24"/>
          <w:szCs w:val="24"/>
        </w:rPr>
        <w:t>non-democracies</w:t>
      </w:r>
      <w:r w:rsidRPr="00416426">
        <w:rPr>
          <w:sz w:val="24"/>
          <w:szCs w:val="24"/>
        </w:rPr>
        <w:t>?</w:t>
      </w:r>
      <w:r w:rsidR="00C474A3">
        <w:rPr>
          <w:sz w:val="24"/>
          <w:szCs w:val="24"/>
        </w:rPr>
        <w:t xml:space="preserve"> Two mechanisms are contemplated in prior work. First, Chernykh and Svolik </w:t>
      </w:r>
      <w:r w:rsidR="00C474A3">
        <w:rPr>
          <w:sz w:val="24"/>
          <w:szCs w:val="24"/>
        </w:rPr>
        <w:fldChar w:fldCharType="begin" w:fldLock="1"/>
      </w:r>
      <w:r w:rsidR="00C474A3">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suppress-author":1,"uris":["http://www.mendeley.com/documents/?uuid=40d2029d-02c6-4446-ab2c-909ef215b7fa"]}],"mendeley":{"formattedCitation":"(2015)","plainTextFormattedCitation":"(2015)","previouslyFormattedCitation":"(2015)"},"properties":{"noteIndex":0},"schema":"https://github.com/citation-style-language/schema/raw/master/csl-citation.json"}</w:instrText>
      </w:r>
      <w:r w:rsidR="00C474A3">
        <w:rPr>
          <w:sz w:val="24"/>
          <w:szCs w:val="24"/>
        </w:rPr>
        <w:fldChar w:fldCharType="separate"/>
      </w:r>
      <w:r w:rsidR="00C474A3" w:rsidRPr="00C474A3">
        <w:rPr>
          <w:noProof/>
          <w:sz w:val="24"/>
          <w:szCs w:val="24"/>
        </w:rPr>
        <w:t>(2015)</w:t>
      </w:r>
      <w:r w:rsidR="00C474A3">
        <w:rPr>
          <w:sz w:val="24"/>
          <w:szCs w:val="24"/>
        </w:rPr>
        <w:fldChar w:fldCharType="end"/>
      </w:r>
      <w:r w:rsidR="00C474A3">
        <w:rPr>
          <w:sz w:val="24"/>
          <w:szCs w:val="24"/>
        </w:rPr>
        <w:t xml:space="preserve"> argue that more independent courts reveal more information about fraud, which raises the risk of post-election protest; fearing this, ruling parties perpetrate less fraud</w:t>
      </w:r>
      <w:r w:rsidR="00AE5956">
        <w:rPr>
          <w:sz w:val="24"/>
          <w:szCs w:val="24"/>
        </w:rPr>
        <w:t xml:space="preserve"> in competitive conditions</w:t>
      </w:r>
      <w:r w:rsidR="00C474A3">
        <w:rPr>
          <w:sz w:val="24"/>
          <w:szCs w:val="24"/>
        </w:rPr>
        <w:t>.</w:t>
      </w:r>
      <w:r w:rsidR="00E87587">
        <w:rPr>
          <w:sz w:val="24"/>
          <w:szCs w:val="24"/>
        </w:rPr>
        <w:t xml:space="preserve"> However, in some cases, information about election manipulation may actually reduce the risk of protest by signaling regime strength </w:t>
      </w:r>
      <w:r w:rsidR="00E87587">
        <w:rPr>
          <w:sz w:val="24"/>
          <w:szCs w:val="24"/>
        </w:rPr>
        <w:fldChar w:fldCharType="begin" w:fldLock="1"/>
      </w:r>
      <w:r w:rsidR="001374E1">
        <w:rPr>
          <w:sz w:val="24"/>
          <w:szCs w:val="24"/>
        </w:rPr>
        <w:instrText>ADDIN CSL_CITATION {"citationItems":[{"id":"ITEM-1","itemData":{"author":[{"dropping-particle":"","family":"Simpser","given":"Alberto","non-dropping-particle":"","parse-names":false,"suffix":""}],"id":"ITEM-1","issued":{"date-parts":[["2013"]]},"publisher":"Cambridge University Press","title":"Why Governments and Parties Manipulate Elections: Theory, Practice, and Implications","type":"book"},"uris":["http://www.mendeley.com/documents/?uuid=a8fc5213-cc6e-4a88-bd1f-99898a74520c"]},{"id":"ITEM-2","itemData":{"DOI":"10.1017/gov.2018.38","ISSN":"14777053","abstract":"The risk of popular protest is one of the few deterrents against election manipulation in authoritarian regimes and unconsolidated democracies, but why are some fraudulent elections met with popular protest while others are not? We use data from elections in 108 countries, from 1980 to 2004, to show that the regime's choice of election manipulation tactics affects the likelihood of post-election protest. Leaders signal their strength and resources by manipulating elections, but some manipulation tactics send stronger signals than others. We find that opposition groups are more likely to protest when relatively cheap administrative fraud is employed, but not when more costly forms of manipulation - extra-legal mobilization and voter intimidation - are used. This study demonstrates the importance of accounting for variation in electoral manipulation tactics, and the information communicated by those tactics, in explaining post-election protest and the stability of electoral authoritarian and newly democratic regimes.","author":[{"dropping-particle":"","family":"Harvey","given":"Cole J.","non-dropping-particle":"","parse-names":false,"suffix":""},{"dropping-particle":"","family":"Mukherjee","given":"Paula","non-dropping-particle":"","parse-names":false,"suffix":""}],"container-title":"Government and Opposition","id":"ITEM-2","issue":"4","issued":{"date-parts":[["2020"]]},"page":"534-556","title":"Methods of Election Manipulation and the Likelihood of Post-Election Protest","type":"article-journal","volume":"55"},"uris":["http://www.mendeley.com/documents/?uuid=f1e6573d-69f0-492f-a40a-6e7b34faada4"]}],"mendeley":{"formattedCitation":"(Simpser 2013; Harvey and Mukherjee 2020)","plainTextFormattedCitation":"(Simpser 2013; Harvey and Mukherjee 2020)","previouslyFormattedCitation":"(Simpser 2013; Harvey and Mukherjee 2020)"},"properties":{"noteIndex":0},"schema":"https://github.com/citation-style-language/schema/raw/master/csl-citation.json"}</w:instrText>
      </w:r>
      <w:r w:rsidR="00E87587">
        <w:rPr>
          <w:sz w:val="24"/>
          <w:szCs w:val="24"/>
        </w:rPr>
        <w:fldChar w:fldCharType="separate"/>
      </w:r>
      <w:r w:rsidR="001374E1" w:rsidRPr="001374E1">
        <w:rPr>
          <w:noProof/>
          <w:sz w:val="24"/>
          <w:szCs w:val="24"/>
        </w:rPr>
        <w:t>(Simpser 2013; Harvey and Mukherjee 2020)</w:t>
      </w:r>
      <w:r w:rsidR="00E87587">
        <w:rPr>
          <w:sz w:val="24"/>
          <w:szCs w:val="24"/>
        </w:rPr>
        <w:fldChar w:fldCharType="end"/>
      </w:r>
      <w:r w:rsidR="00AE5956">
        <w:rPr>
          <w:sz w:val="24"/>
          <w:szCs w:val="24"/>
        </w:rPr>
        <w:t>, calling this proposed mechanism into question</w:t>
      </w:r>
      <w:r w:rsidR="00E87587">
        <w:rPr>
          <w:sz w:val="24"/>
          <w:szCs w:val="24"/>
        </w:rPr>
        <w:t>.</w:t>
      </w:r>
      <w:r w:rsidR="00C474A3">
        <w:rPr>
          <w:sz w:val="24"/>
          <w:szCs w:val="24"/>
        </w:rPr>
        <w:t xml:space="preserve"> </w:t>
      </w:r>
      <w:r w:rsidR="006D2E7C">
        <w:rPr>
          <w:sz w:val="24"/>
          <w:szCs w:val="24"/>
        </w:rPr>
        <w:t xml:space="preserve">A second school of thought holds that increased competitiveness drives ruling parties to put increased pressure on the courts, allowing them to prevail in election-related cases </w:t>
      </w:r>
      <w:r w:rsidR="006D2E7C">
        <w:rPr>
          <w:sz w:val="24"/>
          <w:szCs w:val="24"/>
        </w:rPr>
        <w:fldChar w:fldCharType="begin" w:fldLock="1"/>
      </w:r>
      <w:r w:rsidR="00596A7D">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{Democracies}","type":"book"},"uris":["http://www.mendeley.com/documents/?uuid=4571336b-38ec-4b57-ac47-864896ce7b1f"]}],"mendeley":{"formattedCitation":"(Popova 2012)","plainTextFormattedCitation":"(Popova 2012)","previouslyFormattedCitation":"(Popova 2012)"},"properties":{"noteIndex":0},"schema":"https://github.com/citation-style-language/schema/raw/master/csl-citation.json"}</w:instrText>
      </w:r>
      <w:r w:rsidR="006D2E7C">
        <w:rPr>
          <w:sz w:val="24"/>
          <w:szCs w:val="24"/>
        </w:rPr>
        <w:fldChar w:fldCharType="separate"/>
      </w:r>
      <w:r w:rsidR="006D2E7C" w:rsidRPr="006D2E7C">
        <w:rPr>
          <w:noProof/>
          <w:sz w:val="24"/>
          <w:szCs w:val="24"/>
        </w:rPr>
        <w:t>(Popova 2012)</w:t>
      </w:r>
      <w:r w:rsidR="006D2E7C">
        <w:rPr>
          <w:sz w:val="24"/>
          <w:szCs w:val="24"/>
        </w:rPr>
        <w:fldChar w:fldCharType="end"/>
      </w:r>
      <w:r w:rsidR="006D2E7C">
        <w:rPr>
          <w:sz w:val="24"/>
          <w:szCs w:val="24"/>
        </w:rPr>
        <w:t xml:space="preserve">. There are thus competing predictions for the role that competitiveness may play in allowing courts to restrain election manipulation. </w:t>
      </w:r>
    </w:p>
    <w:p w14:paraId="53926125" w14:textId="6FBC1E97" w:rsidR="007E4881" w:rsidRPr="00416426" w:rsidRDefault="006D2E7C" w:rsidP="007E4881">
      <w:pPr>
        <w:spacing w:line="480" w:lineRule="auto"/>
        <w:ind w:firstLine="720"/>
        <w:rPr>
          <w:rStyle w:val="tlid-translation"/>
          <w:bCs/>
          <w:sz w:val="24"/>
          <w:szCs w:val="24"/>
        </w:rPr>
      </w:pPr>
      <w:r>
        <w:rPr>
          <w:sz w:val="24"/>
          <w:szCs w:val="24"/>
        </w:rPr>
        <w:t>Finally, a</w:t>
      </w:r>
      <w:r w:rsidR="00C474A3">
        <w:rPr>
          <w:sz w:val="24"/>
          <w:szCs w:val="24"/>
        </w:rPr>
        <w:t>lternative explanations for the severity of election manipulation rely on principal-agent and coordination problems among low-level election-manipulating agents</w:t>
      </w:r>
      <w:r w:rsidR="00C14665">
        <w:rPr>
          <w:sz w:val="24"/>
          <w:szCs w:val="24"/>
        </w:rPr>
        <w:t xml:space="preserve">. The classic account holds that agents fear punishment if their patron loses the election, </w:t>
      </w:r>
      <w:r w:rsidR="00AE5956">
        <w:rPr>
          <w:sz w:val="24"/>
          <w:szCs w:val="24"/>
        </w:rPr>
        <w:t>which</w:t>
      </w:r>
      <w:r w:rsidR="00C14665">
        <w:rPr>
          <w:sz w:val="24"/>
          <w:szCs w:val="24"/>
        </w:rPr>
        <w:t xml:space="preserve"> causes manipulation to fall</w:t>
      </w:r>
      <w:r w:rsidR="00AE5956">
        <w:rPr>
          <w:sz w:val="24"/>
          <w:szCs w:val="24"/>
        </w:rPr>
        <w:t xml:space="preserve"> as competitiveness increases</w:t>
      </w:r>
      <w:r w:rsidR="00C474A3">
        <w:rPr>
          <w:sz w:val="24"/>
          <w:szCs w:val="24"/>
        </w:rPr>
        <w:t xml:space="preserve"> </w:t>
      </w:r>
      <w:r w:rsidR="00F56B71">
        <w:rPr>
          <w:sz w:val="24"/>
          <w:szCs w:val="24"/>
        </w:rPr>
        <w:fldChar w:fldCharType="begin" w:fldLock="1"/>
      </w:r>
      <w:r w:rsidR="00F56B71">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F56B71">
        <w:rPr>
          <w:sz w:val="24"/>
          <w:szCs w:val="24"/>
        </w:rPr>
        <w:fldChar w:fldCharType="separate"/>
      </w:r>
      <w:r w:rsidR="00F56B71" w:rsidRPr="00F56B71">
        <w:rPr>
          <w:noProof/>
          <w:sz w:val="24"/>
          <w:szCs w:val="24"/>
        </w:rPr>
        <w:t>(Rundlett and Svolik 2016)</w:t>
      </w:r>
      <w:r w:rsidR="00F56B71">
        <w:rPr>
          <w:sz w:val="24"/>
          <w:szCs w:val="24"/>
        </w:rPr>
        <w:fldChar w:fldCharType="end"/>
      </w:r>
      <w:r w:rsidR="000C43C6">
        <w:rPr>
          <w:sz w:val="24"/>
          <w:szCs w:val="24"/>
        </w:rPr>
        <w:t>.</w:t>
      </w:r>
      <w:r w:rsidR="00C14665">
        <w:rPr>
          <w:sz w:val="24"/>
          <w:szCs w:val="24"/>
        </w:rPr>
        <w:t xml:space="preserve"> However, </w:t>
      </w:r>
      <w:r w:rsidR="00C14665">
        <w:rPr>
          <w:sz w:val="24"/>
          <w:szCs w:val="24"/>
        </w:rPr>
        <w:lastRenderedPageBreak/>
        <w:t xml:space="preserve">this formalization overlooks the possibility that agents may face legal risks even if their patrons remain in office. </w:t>
      </w:r>
      <w:r w:rsidR="00C14665" w:rsidRPr="00416426">
        <w:rPr>
          <w:bCs/>
          <w:sz w:val="24"/>
          <w:szCs w:val="24"/>
        </w:rPr>
        <w:t>To date there is no systematic study of judicial proceedings against individuals accused of violating electoral law; they are, however, well documented by journalists and election monitors.</w:t>
      </w:r>
      <w:r w:rsidR="00C14665">
        <w:rPr>
          <w:bCs/>
          <w:sz w:val="24"/>
          <w:szCs w:val="24"/>
        </w:rPr>
        <w:t xml:space="preserve"> In Russia,</w:t>
      </w:r>
      <w:r w:rsidR="00C14665" w:rsidRPr="00416426">
        <w:rPr>
          <w:bCs/>
          <w:sz w:val="24"/>
          <w:szCs w:val="24"/>
        </w:rPr>
        <w:t xml:space="preserve"> </w:t>
      </w:r>
      <w:r w:rsidR="00C14665">
        <w:rPr>
          <w:bCs/>
          <w:sz w:val="24"/>
          <w:szCs w:val="24"/>
        </w:rPr>
        <w:t>f</w:t>
      </w:r>
      <w:r w:rsidR="00C14665" w:rsidRPr="00416426">
        <w:rPr>
          <w:sz w:val="24"/>
          <w:szCs w:val="24"/>
        </w:rPr>
        <w:t xml:space="preserve">or example, the ruling party found over 1,000 of its agents subject to judicial penalties after the 2016 election </w:t>
      </w:r>
      <w:r w:rsidR="00C14665" w:rsidRPr="00416426">
        <w:rPr>
          <w:sz w:val="24"/>
          <w:szCs w:val="24"/>
        </w:rPr>
        <w:fldChar w:fldCharType="begin" w:fldLock="1"/>
      </w:r>
      <w:r w:rsidR="00C14665">
        <w:rPr>
          <w:sz w:val="24"/>
          <w:szCs w:val="24"/>
        </w:rPr>
        <w:instrText>ADDIN CSL_CITATION {"citationItems":[{"id":"ITEM-1","itemData":{"URL":"https://www.golosinfo.org/ru/articles/119034","abstract":"Движение в защиту прав избирателей","accessed":{"date-parts":[["2017","5","10"]]},"author":[{"dropping-particle":"","family":"Tikhonova","given":"Natalya","non-dropping-particle":"","parse-names":false,"suffix":""}],"container-title":"Голос — за честные выборы","id":"ITEM-1","issued":{"date-parts":[["2016"]]},"title":"ЦИК: по итогам выборов возбуждено 32 уголовных дела","title-short":"ЦИК","type":"webpage"},"uris":["http://www.mendeley.com/documents/?uuid=975e2e35-42d5-449a-9fae-7226b987e58b"]}],"mendeley":{"formattedCitation":"(Tikhonova 2016)","plainTextFormattedCitation":"(Tikhonova 2016)","previouslyFormattedCitation":"(Tikhonova 2016)"},"properties":{"noteIndex":0},"schema":"https://github.com/citation-style-language/schema/raw/master/csl-citation.json"}</w:instrText>
      </w:r>
      <w:r w:rsidR="00C14665" w:rsidRPr="00416426">
        <w:rPr>
          <w:sz w:val="24"/>
          <w:szCs w:val="24"/>
        </w:rPr>
        <w:fldChar w:fldCharType="separate"/>
      </w:r>
      <w:r w:rsidR="00C14665" w:rsidRPr="00416426">
        <w:rPr>
          <w:noProof/>
          <w:sz w:val="24"/>
          <w:szCs w:val="24"/>
        </w:rPr>
        <w:t>(Tikhonova 2016)</w:t>
      </w:r>
      <w:r w:rsidR="00C14665" w:rsidRPr="00416426">
        <w:rPr>
          <w:sz w:val="24"/>
          <w:szCs w:val="24"/>
        </w:rPr>
        <w:fldChar w:fldCharType="end"/>
      </w:r>
      <w:r w:rsidR="00C14665">
        <w:rPr>
          <w:sz w:val="24"/>
          <w:szCs w:val="24"/>
        </w:rPr>
        <w:t>—an outcome that is</w:t>
      </w:r>
      <w:r w:rsidR="00C14665" w:rsidRPr="00416426">
        <w:rPr>
          <w:sz w:val="24"/>
          <w:szCs w:val="24"/>
        </w:rPr>
        <w:t xml:space="preserve"> all the more remarkable given that Russia is a relatively low-competition regime, with relatively low de facto judicial independence </w:t>
      </w:r>
      <w:r w:rsidR="00C14665" w:rsidRPr="00416426">
        <w:rPr>
          <w:sz w:val="24"/>
          <w:szCs w:val="24"/>
        </w:rPr>
        <w:fldChar w:fldCharType="begin" w:fldLock="1"/>
      </w:r>
      <w:r w:rsidR="00C14665">
        <w:rPr>
          <w:sz w:val="24"/>
          <w:szCs w:val="24"/>
        </w:rPr>
        <w:instrText>ADDIN CSL_CITATION {"citationItems":[{"id":"ITEM-1","itemData":{"DOI":"10.1086/682150","ISSN":"2164-6570","abstract":"We present a new cross-national measure of de facto judicial independence, which is available for 200 countries from 1948 to 2012. To do so, we introduce a statistical measurement model for uncovering latent concepts commonly encountered in time-series, cross-sectional analyses in comparative politics and international relations. Our approach addresses unique challenges that arise in these data: temporal dependence in the observed and unobserved variables, conceptual boundedness in the latent quantity, and substantial missing data and measurement error in the observable indicators. The resulting measures match a common conceptual definition of independence with greater reliability than existing alternatives. The model is extensible to many concepts in comparative politics and international relations.","author":[{"dropping-particle":"","family":"Linzer","given":"Drew A.","non-dropping-particle":"","parse-names":false,"suffix":""},{"dropping-particle":"","family":"Staton","given":"Jeffrey K.","non-dropping-particle":"","parse-names":false,"suffix":""}],"container-title":"Journal of Law and Courts","id":"ITEM-1","issue":"2","issued":{"date-parts":[["2015"]]},"page":"223-256","title":"A Global Measure of Judicial Independence, 1948–2012","type":"article-journal","volume":"3"},"uris":["http://www.mendeley.com/documents/?uuid=1b7633c4-0132-4316-9c9b-77f942b3be52"]}],"mendeley":{"formattedCitation":"(Linzer and Staton 2015)","plainTextFormattedCitation":"(Linzer and Staton 2015)","previouslyFormattedCitation":"(Linzer and Staton 2015)"},"properties":{"noteIndex":0},"schema":"https://github.com/citation-style-language/schema/raw/master/csl-citation.json"}</w:instrText>
      </w:r>
      <w:r w:rsidR="00C14665" w:rsidRPr="00416426">
        <w:rPr>
          <w:sz w:val="24"/>
          <w:szCs w:val="24"/>
        </w:rPr>
        <w:fldChar w:fldCharType="separate"/>
      </w:r>
      <w:r w:rsidR="00C14665" w:rsidRPr="00416426">
        <w:rPr>
          <w:noProof/>
          <w:sz w:val="24"/>
          <w:szCs w:val="24"/>
        </w:rPr>
        <w:t>(Linzer and Staton 2015)</w:t>
      </w:r>
      <w:r w:rsidR="00C14665" w:rsidRPr="00416426">
        <w:rPr>
          <w:sz w:val="24"/>
          <w:szCs w:val="24"/>
        </w:rPr>
        <w:fldChar w:fldCharType="end"/>
      </w:r>
      <w:r w:rsidR="00C14665" w:rsidRPr="00416426">
        <w:rPr>
          <w:sz w:val="24"/>
          <w:szCs w:val="24"/>
        </w:rPr>
        <w:t>.</w:t>
      </w:r>
      <w:r w:rsidR="00C14665">
        <w:rPr>
          <w:sz w:val="24"/>
          <w:szCs w:val="24"/>
        </w:rPr>
        <w:t xml:space="preserve"> </w:t>
      </w:r>
      <w:r w:rsidR="00AA6ABF">
        <w:rPr>
          <w:sz w:val="24"/>
          <w:szCs w:val="24"/>
        </w:rPr>
        <w:t>This suggests that principal-agent problems may be</w:t>
      </w:r>
      <w:r w:rsidR="00C14665">
        <w:rPr>
          <w:sz w:val="24"/>
          <w:szCs w:val="24"/>
        </w:rPr>
        <w:t xml:space="preserve"> intensified as agents bear greater risk of legal exposure—a point which existing theory overlooks.</w:t>
      </w:r>
    </w:p>
    <w:p w14:paraId="5902DD38" w14:textId="51983038" w:rsidR="00C73B90" w:rsidRPr="00416426" w:rsidRDefault="008751DA" w:rsidP="00416426">
      <w:pPr>
        <w:spacing w:line="480" w:lineRule="auto"/>
        <w:rPr>
          <w:b/>
          <w:sz w:val="24"/>
          <w:szCs w:val="24"/>
        </w:rPr>
      </w:pPr>
      <w:r w:rsidRPr="00416426">
        <w:rPr>
          <w:b/>
          <w:sz w:val="24"/>
          <w:szCs w:val="24"/>
        </w:rPr>
        <w:t xml:space="preserve">Theory: </w:t>
      </w:r>
      <w:ins w:id="22" w:author="Author">
        <w:r w:rsidR="00F9771D">
          <w:rPr>
            <w:b/>
            <w:sz w:val="24"/>
            <w:szCs w:val="24"/>
          </w:rPr>
          <w:t>D</w:t>
        </w:r>
      </w:ins>
      <w:del w:id="23" w:author="Author">
        <w:r w:rsidR="00BC7273" w:rsidRPr="00416426" w:rsidDel="00F9771D">
          <w:rPr>
            <w:b/>
            <w:sz w:val="24"/>
            <w:szCs w:val="24"/>
          </w:rPr>
          <w:delText>d</w:delText>
        </w:r>
      </w:del>
      <w:r w:rsidR="00BC7273" w:rsidRPr="00416426">
        <w:rPr>
          <w:b/>
          <w:sz w:val="24"/>
          <w:szCs w:val="24"/>
        </w:rPr>
        <w:t xml:space="preserve">e </w:t>
      </w:r>
      <w:del w:id="24" w:author="Author">
        <w:r w:rsidR="00BC7273" w:rsidRPr="00416426" w:rsidDel="00F9771D">
          <w:rPr>
            <w:b/>
            <w:sz w:val="24"/>
            <w:szCs w:val="24"/>
          </w:rPr>
          <w:delText>j</w:delText>
        </w:r>
      </w:del>
      <w:ins w:id="25" w:author="Author">
        <w:r w:rsidR="00F9771D">
          <w:rPr>
            <w:b/>
            <w:sz w:val="24"/>
            <w:szCs w:val="24"/>
          </w:rPr>
          <w:t>J</w:t>
        </w:r>
      </w:ins>
      <w:r w:rsidR="00BC7273" w:rsidRPr="00416426">
        <w:rPr>
          <w:b/>
          <w:sz w:val="24"/>
          <w:szCs w:val="24"/>
        </w:rPr>
        <w:t xml:space="preserve">ure </w:t>
      </w:r>
      <w:del w:id="26" w:author="Author">
        <w:r w:rsidR="00BC7273" w:rsidRPr="00416426" w:rsidDel="00F9771D">
          <w:rPr>
            <w:b/>
            <w:sz w:val="24"/>
            <w:szCs w:val="24"/>
          </w:rPr>
          <w:delText>i</w:delText>
        </w:r>
      </w:del>
      <w:ins w:id="27" w:author="Author">
        <w:r w:rsidR="00F9771D">
          <w:rPr>
            <w:b/>
            <w:sz w:val="24"/>
            <w:szCs w:val="24"/>
          </w:rPr>
          <w:t>I</w:t>
        </w:r>
      </w:ins>
      <w:r w:rsidR="00BC7273" w:rsidRPr="00416426">
        <w:rPr>
          <w:b/>
          <w:sz w:val="24"/>
          <w:szCs w:val="24"/>
        </w:rPr>
        <w:t>ndependence</w:t>
      </w:r>
      <w:r w:rsidR="008E0B1E" w:rsidRPr="00416426">
        <w:rPr>
          <w:b/>
          <w:sz w:val="24"/>
          <w:szCs w:val="24"/>
        </w:rPr>
        <w:t xml:space="preserve">, </w:t>
      </w:r>
      <w:del w:id="28" w:author="Author">
        <w:r w:rsidR="008E0B1E" w:rsidRPr="00416426" w:rsidDel="00F9771D">
          <w:rPr>
            <w:b/>
            <w:sz w:val="24"/>
            <w:szCs w:val="24"/>
          </w:rPr>
          <w:delText>s</w:delText>
        </w:r>
      </w:del>
      <w:ins w:id="29" w:author="Author">
        <w:r w:rsidR="00F9771D">
          <w:rPr>
            <w:b/>
            <w:sz w:val="24"/>
            <w:szCs w:val="24"/>
          </w:rPr>
          <w:t>S</w:t>
        </w:r>
      </w:ins>
      <w:r w:rsidR="008E0B1E" w:rsidRPr="00416426">
        <w:rPr>
          <w:b/>
          <w:sz w:val="24"/>
          <w:szCs w:val="24"/>
        </w:rPr>
        <w:t xml:space="preserve">trategic </w:t>
      </w:r>
      <w:del w:id="30" w:author="Author">
        <w:r w:rsidR="008E0B1E" w:rsidRPr="00416426" w:rsidDel="00F9771D">
          <w:rPr>
            <w:b/>
            <w:sz w:val="24"/>
            <w:szCs w:val="24"/>
          </w:rPr>
          <w:delText>p</w:delText>
        </w:r>
      </w:del>
      <w:ins w:id="31" w:author="Author">
        <w:r w:rsidR="00F9771D">
          <w:rPr>
            <w:b/>
            <w:sz w:val="24"/>
            <w:szCs w:val="24"/>
          </w:rPr>
          <w:t>P</w:t>
        </w:r>
      </w:ins>
      <w:r w:rsidR="008E0B1E" w:rsidRPr="00416426">
        <w:rPr>
          <w:b/>
          <w:sz w:val="24"/>
          <w:szCs w:val="24"/>
        </w:rPr>
        <w:t xml:space="preserve">ressure, and </w:t>
      </w:r>
      <w:ins w:id="32" w:author="Author">
        <w:r w:rsidR="00F9771D">
          <w:rPr>
            <w:b/>
            <w:sz w:val="24"/>
            <w:szCs w:val="24"/>
          </w:rPr>
          <w:t>E</w:t>
        </w:r>
      </w:ins>
      <w:del w:id="33" w:author="Author">
        <w:r w:rsidR="00E97161" w:rsidRPr="00416426" w:rsidDel="00F9771D">
          <w:rPr>
            <w:b/>
            <w:sz w:val="24"/>
            <w:szCs w:val="24"/>
          </w:rPr>
          <w:delText>e</w:delText>
        </w:r>
      </w:del>
      <w:r w:rsidR="00E97161" w:rsidRPr="00416426">
        <w:rPr>
          <w:b/>
          <w:sz w:val="24"/>
          <w:szCs w:val="24"/>
        </w:rPr>
        <w:t xml:space="preserve">lection </w:t>
      </w:r>
      <w:del w:id="34" w:author="Author">
        <w:r w:rsidR="00E97161" w:rsidRPr="00416426" w:rsidDel="00F9771D">
          <w:rPr>
            <w:b/>
            <w:sz w:val="24"/>
            <w:szCs w:val="24"/>
          </w:rPr>
          <w:delText>m</w:delText>
        </w:r>
      </w:del>
      <w:ins w:id="35" w:author="Author">
        <w:r w:rsidR="00F9771D">
          <w:rPr>
            <w:b/>
            <w:sz w:val="24"/>
            <w:szCs w:val="24"/>
          </w:rPr>
          <w:t>M</w:t>
        </w:r>
      </w:ins>
      <w:r w:rsidR="00E97161" w:rsidRPr="00416426">
        <w:rPr>
          <w:b/>
          <w:sz w:val="24"/>
          <w:szCs w:val="24"/>
        </w:rPr>
        <w:t>anipulation</w:t>
      </w:r>
    </w:p>
    <w:p w14:paraId="32AD046D" w14:textId="1EEE741A" w:rsidR="0097797C" w:rsidRPr="008E19B2" w:rsidRDefault="002D5B56" w:rsidP="00C83B44">
      <w:pPr>
        <w:spacing w:line="480" w:lineRule="auto"/>
        <w:rPr>
          <w:sz w:val="24"/>
          <w:szCs w:val="24"/>
        </w:rPr>
      </w:pPr>
      <w:r>
        <w:rPr>
          <w:sz w:val="24"/>
          <w:szCs w:val="24"/>
        </w:rPr>
        <w:t xml:space="preserve">As discussed above, </w:t>
      </w:r>
      <w:r w:rsidR="008E19B2" w:rsidRPr="00416426">
        <w:rPr>
          <w:sz w:val="24"/>
          <w:szCs w:val="24"/>
        </w:rPr>
        <w:t>creating the formal space for judicial independence in non-democracies includes risks as well as benefits</w:t>
      </w:r>
      <w:r>
        <w:rPr>
          <w:sz w:val="24"/>
          <w:szCs w:val="24"/>
        </w:rPr>
        <w:t xml:space="preserve"> for ruling parties</w:t>
      </w:r>
      <w:r w:rsidR="008E19B2" w:rsidRPr="00416426">
        <w:rPr>
          <w:sz w:val="24"/>
          <w:szCs w:val="24"/>
        </w:rPr>
        <w:t>.</w:t>
      </w:r>
      <w:r>
        <w:rPr>
          <w:sz w:val="24"/>
          <w:szCs w:val="24"/>
        </w:rPr>
        <w:t xml:space="preserve"> </w:t>
      </w:r>
      <w:r w:rsidR="008E19B2">
        <w:rPr>
          <w:sz w:val="24"/>
          <w:szCs w:val="24"/>
        </w:rPr>
        <w:t xml:space="preserve">In particular, greater </w:t>
      </w:r>
      <w:r w:rsidR="008E19B2">
        <w:rPr>
          <w:i/>
          <w:iCs/>
          <w:sz w:val="24"/>
          <w:szCs w:val="24"/>
        </w:rPr>
        <w:t>de jure</w:t>
      </w:r>
      <w:r w:rsidR="008E19B2">
        <w:rPr>
          <w:sz w:val="24"/>
          <w:szCs w:val="24"/>
        </w:rPr>
        <w:t xml:space="preserve"> independence increases opportunities for opposition-oriented actors to press their case in court, even when they </w:t>
      </w:r>
      <w:r>
        <w:rPr>
          <w:sz w:val="24"/>
          <w:szCs w:val="24"/>
        </w:rPr>
        <w:t>believe they are unlikely to win</w:t>
      </w:r>
      <w:r w:rsidR="008E19B2">
        <w:rPr>
          <w:sz w:val="24"/>
          <w:szCs w:val="24"/>
        </w:rPr>
        <w:t xml:space="preserve">. </w:t>
      </w:r>
      <w:r w:rsidR="008E19B2">
        <w:rPr>
          <w:iCs/>
          <w:sz w:val="24"/>
          <w:szCs w:val="24"/>
        </w:rPr>
        <w:t>O</w:t>
      </w:r>
      <w:r w:rsidR="00A70701">
        <w:rPr>
          <w:iCs/>
          <w:sz w:val="24"/>
          <w:szCs w:val="24"/>
        </w:rPr>
        <w:t xml:space="preserve">pposition groups may take cases to court to raise publicity around </w:t>
      </w:r>
      <w:r w:rsidR="008E19B2">
        <w:rPr>
          <w:iCs/>
          <w:sz w:val="24"/>
          <w:szCs w:val="24"/>
        </w:rPr>
        <w:t>an</w:t>
      </w:r>
      <w:r w:rsidR="00A70701">
        <w:rPr>
          <w:iCs/>
          <w:sz w:val="24"/>
          <w:szCs w:val="24"/>
        </w:rPr>
        <w:t xml:space="preserve"> issue </w:t>
      </w:r>
      <w:r w:rsidR="00A70701">
        <w:rPr>
          <w:iCs/>
          <w:sz w:val="24"/>
          <w:szCs w:val="24"/>
        </w:rPr>
        <w:fldChar w:fldCharType="begin" w:fldLock="1"/>
      </w:r>
      <w:r w:rsidR="00C544B4">
        <w:rPr>
          <w:iCs/>
          <w:sz w:val="24"/>
          <w:szCs w:val="24"/>
        </w:rPr>
        <w:instrText>ADDIN CSL_CITATION {"citationItems":[{"id":"ITEM-1","itemData":{"DOI":"10.1177/0010414004270969","ISSN":"00104140","abstract":"Why do political parties and politicians turn to litigation instead of using political channels in their efforts to affect public policies? Over the past 20 years, there has been a noticeable trend in which Israeli parties and politicians have turned to the courts for intervention in national and internal party affairs, government policies, and even parliamentary procedures. The authors argue that this phenomenon is tied to the growth of open competition within political parties on one hand and reforms in the legal doctrines controlling access to litigation on the other. This study indicates that politicians seek litigation even when their chances of winning in court are marginal. According to the findings, politicians exhibit a lower propensity to seek out-of-court settlements than other kinds of litigants. The results suggest that politicians resort to litigation to challenge majoritarian policies and also because they gain considerable media exposure (regardless of the actual outcome of litigation), enhancing their political stature.","author":[{"dropping-particle":"","family":"Dotan","given":"Yoav","non-dropping-particle":"","parse-names":false,"suffix":""},{"dropping-particle":"","family":"Hofnung","given":"Menachem","non-dropping-particle":"","parse-names":false,"suffix":""}],"container-title":"Comparative Political Studies","id":"ITEM-1","issue":"1","issued":{"date-parts":[["2005"]]},"page":"75-103","title":"Legal defeats - Political wins why do elected representatives go to court?","type":"article-journal","volume":"38"},"uris":["http://www.mendeley.com/documents/?uuid=7dba23c6-065f-459d-9160-f019a1057eda"]},{"id":"ITEM-2","itemData":{"author":[{"dropping-particle":"","family":"McCann","given":"Michael W.","non-dropping-particle":"","parse-names":false,"suffix":""}],"id":"ITEM-2","issued":{"date-parts":[["1994"]]},"publisher":"University of Chicago Press","title":"Rights at Work Pay Equity Reform and the Politics of Legal Mobilization","type":"book"},"uris":["http://www.mendeley.com/documents/?uuid=9645345f-eccb-4b0a-9a1c-75171e229251"]}],"mendeley":{"formattedCitation":"(Dotan and Hofnung 2005; McCann 1994)","plainTextFormattedCitation":"(Dotan and Hofnung 2005; McCann 1994)","previouslyFormattedCitation":"(Dotan and Hofnung 2005; McCann 1994)"},"properties":{"noteIndex":0},"schema":"https://github.com/citation-style-language/schema/raw/master/csl-citation.json"}</w:instrText>
      </w:r>
      <w:r w:rsidR="00A70701">
        <w:rPr>
          <w:iCs/>
          <w:sz w:val="24"/>
          <w:szCs w:val="24"/>
        </w:rPr>
        <w:fldChar w:fldCharType="separate"/>
      </w:r>
      <w:r w:rsidR="00A70701" w:rsidRPr="00A70701">
        <w:rPr>
          <w:iCs/>
          <w:noProof/>
          <w:sz w:val="24"/>
          <w:szCs w:val="24"/>
        </w:rPr>
        <w:t>(Dotan and Hofnung 2005; McCann 1994)</w:t>
      </w:r>
      <w:r w:rsidR="00A70701">
        <w:rPr>
          <w:iCs/>
          <w:sz w:val="24"/>
          <w:szCs w:val="24"/>
        </w:rPr>
        <w:fldChar w:fldCharType="end"/>
      </w:r>
      <w:r w:rsidR="00C544B4">
        <w:rPr>
          <w:iCs/>
          <w:sz w:val="24"/>
          <w:szCs w:val="24"/>
        </w:rPr>
        <w:t>,</w:t>
      </w:r>
      <w:r w:rsidR="00C14665">
        <w:rPr>
          <w:iCs/>
          <w:sz w:val="24"/>
          <w:szCs w:val="24"/>
        </w:rPr>
        <w:t xml:space="preserve"> to</w:t>
      </w:r>
      <w:r w:rsidR="00C544B4">
        <w:rPr>
          <w:iCs/>
          <w:sz w:val="24"/>
          <w:szCs w:val="24"/>
        </w:rPr>
        <w:t xml:space="preserve"> </w:t>
      </w:r>
      <w:r w:rsidR="00A70701">
        <w:rPr>
          <w:iCs/>
          <w:sz w:val="24"/>
          <w:szCs w:val="24"/>
        </w:rPr>
        <w:t xml:space="preserve">protest against the authorities </w:t>
      </w:r>
      <w:r w:rsidR="00A70701">
        <w:rPr>
          <w:iCs/>
          <w:sz w:val="24"/>
          <w:szCs w:val="24"/>
        </w:rPr>
        <w:fldChar w:fldCharType="begin" w:fldLock="1"/>
      </w:r>
      <w:r w:rsidR="00A70701">
        <w:rPr>
          <w:iCs/>
          <w:sz w:val="24"/>
          <w:szCs w:val="24"/>
        </w:rPr>
        <w:instrText>ADDIN CSL_CITATION {"citationItems":[{"id":"ITEM-1","itemData":{"author":[{"dropping-particle":"","family":"Dor","given":"Gal","non-dropping-particle":"","parse-names":false,"suffix":""},{"dropping-particle":"","family":"Hofnung","given":"Menachem","non-dropping-particle":"","parse-names":false,"suffix":""}],"container-title":"Israel Studies","id":"ITEM-1","issue":"2","issued":{"date-parts":[["2006"]]},"page":"131-157","title":"Litigation as Political Participation","type":"article-journal","volume":"11"},"uris":["http://www.mendeley.com/documents/?uuid=320425d5-0640-4f0c-bf9f-59bf0b5735de"]}],"mendeley":{"formattedCitation":"(Dor and Hofnung 2006)","plainTextFormattedCitation":"(Dor and Hofnung 2006)","previouslyFormattedCitation":"(Dor and Hofnung 2006)"},"properties":{"noteIndex":0},"schema":"https://github.com/citation-style-language/schema/raw/master/csl-citation.json"}</w:instrText>
      </w:r>
      <w:r w:rsidR="00A70701">
        <w:rPr>
          <w:iCs/>
          <w:sz w:val="24"/>
          <w:szCs w:val="24"/>
        </w:rPr>
        <w:fldChar w:fldCharType="separate"/>
      </w:r>
      <w:r w:rsidR="00A70701" w:rsidRPr="00A70701">
        <w:rPr>
          <w:iCs/>
          <w:noProof/>
          <w:sz w:val="24"/>
          <w:szCs w:val="24"/>
        </w:rPr>
        <w:t>(Dor and Hofnung 2006)</w:t>
      </w:r>
      <w:r w:rsidR="00A70701">
        <w:rPr>
          <w:iCs/>
          <w:sz w:val="24"/>
          <w:szCs w:val="24"/>
        </w:rPr>
        <w:fldChar w:fldCharType="end"/>
      </w:r>
      <w:r w:rsidR="00C544B4">
        <w:rPr>
          <w:iCs/>
          <w:sz w:val="24"/>
          <w:szCs w:val="24"/>
        </w:rPr>
        <w:t xml:space="preserve">, </w:t>
      </w:r>
      <w:r w:rsidR="00C14665">
        <w:rPr>
          <w:iCs/>
          <w:sz w:val="24"/>
          <w:szCs w:val="24"/>
        </w:rPr>
        <w:t xml:space="preserve">or </w:t>
      </w:r>
      <w:r w:rsidR="00D1758B">
        <w:rPr>
          <w:iCs/>
          <w:sz w:val="24"/>
          <w:szCs w:val="24"/>
        </w:rPr>
        <w:t xml:space="preserve">to push the incumbent to make concessions between elections </w:t>
      </w:r>
      <w:r w:rsidR="00D1758B">
        <w:rPr>
          <w:iCs/>
          <w:sz w:val="24"/>
          <w:szCs w:val="24"/>
        </w:rPr>
        <w:fldChar w:fldCharType="begin" w:fldLock="1"/>
      </w:r>
      <w:r w:rsidR="001D4C6D">
        <w:rPr>
          <w:iCs/>
          <w:sz w:val="24"/>
          <w:szCs w:val="24"/>
        </w:rPr>
        <w:instrText>ADDIN CSL_CITATION {"citationItems":[{"id":"ITEM-1","itemData":{"DOI":"10.1177/0010414013512597","ISSN":"0010-4140, 1552-3829","abstract":"Often, one or more of the parties participating in an election refuse to comply with the announced results and frequently resort to extra-legal strategies to dispute electoral outcomes. Such protests frequently turn violent, occasionally with major repercussions for political stability and the process of democratization. But, why do some political parties use legal avenues to reject electoral outcomes whereas others go outside of the established legal routes? Based on the original data from new democracies in Eastern Europe and the former Soviet Union from 1990 to 2009, I show that political parties are more likely to reject electoral outcomes using extra-legal means when election-related institutions have been changed prior to an election. This study demonstrates the importance of accounting for pre-election day factors when analyzing post-electoral disputes. It also contributes to the literature by presenting a new conceptual framework for studying electoral compliance.","author":[{"dropping-particle":"","family":"Chernykh","given":"Svitlana","non-dropping-particle":"","parse-names":false,"suffix":""}],"container-title":"Comparative Political Studies","id":"ITEM-1","issue":"10","issued":{"date-parts":[["2014","9"]]},"page":"1359-1383","title":"When Do Political Parties Protest Election Results?","type":"article-journal","volume":"47"},"uris":["http://www.mendeley.com/documents/?uuid=72075d4a-d83a-4eb4-bcfa-e3eaeb94de4c"]}],"mendeley":{"formattedCitation":"(Chernykh 2014)","plainTextFormattedCitation":"(Chernykh 2014)","previouslyFormattedCitation":"(Chernykh 2014)"},"properties":{"noteIndex":0},"schema":"https://github.com/citation-style-language/schema/raw/master/csl-citation.json"}</w:instrText>
      </w:r>
      <w:r w:rsidR="00D1758B">
        <w:rPr>
          <w:iCs/>
          <w:sz w:val="24"/>
          <w:szCs w:val="24"/>
        </w:rPr>
        <w:fldChar w:fldCharType="separate"/>
      </w:r>
      <w:r w:rsidR="00D1758B" w:rsidRPr="00D1758B">
        <w:rPr>
          <w:iCs/>
          <w:noProof/>
          <w:sz w:val="24"/>
          <w:szCs w:val="24"/>
        </w:rPr>
        <w:t>(Chernykh 2014)</w:t>
      </w:r>
      <w:r w:rsidR="00D1758B">
        <w:rPr>
          <w:iCs/>
          <w:sz w:val="24"/>
          <w:szCs w:val="24"/>
        </w:rPr>
        <w:fldChar w:fldCharType="end"/>
      </w:r>
      <w:r w:rsidR="00C544B4">
        <w:rPr>
          <w:iCs/>
          <w:sz w:val="24"/>
          <w:szCs w:val="24"/>
        </w:rPr>
        <w:t>. Such strategic litigation can</w:t>
      </w:r>
      <w:r w:rsidR="00A70701">
        <w:rPr>
          <w:iCs/>
          <w:sz w:val="24"/>
          <w:szCs w:val="24"/>
        </w:rPr>
        <w:t xml:space="preserve"> be especially useful for impos</w:t>
      </w:r>
      <w:r w:rsidR="00C544B4">
        <w:rPr>
          <w:iCs/>
          <w:sz w:val="24"/>
          <w:szCs w:val="24"/>
        </w:rPr>
        <w:t>ing</w:t>
      </w:r>
      <w:r w:rsidR="00A70701">
        <w:rPr>
          <w:iCs/>
          <w:sz w:val="24"/>
          <w:szCs w:val="24"/>
        </w:rPr>
        <w:t xml:space="preserve"> a cost on the regime when the </w:t>
      </w:r>
      <w:r w:rsidR="00C544B4">
        <w:rPr>
          <w:iCs/>
          <w:sz w:val="24"/>
          <w:szCs w:val="24"/>
        </w:rPr>
        <w:t>policy domain i</w:t>
      </w:r>
      <w:r w:rsidR="00A70701">
        <w:rPr>
          <w:iCs/>
          <w:sz w:val="24"/>
          <w:szCs w:val="24"/>
        </w:rPr>
        <w:t xml:space="preserve">s </w:t>
      </w:r>
      <w:r w:rsidR="00C544B4">
        <w:rPr>
          <w:iCs/>
          <w:sz w:val="24"/>
          <w:szCs w:val="24"/>
        </w:rPr>
        <w:t xml:space="preserve">an issue—like election fraud, or corruption—which the government cannot defend on the merits </w:t>
      </w:r>
      <w:r w:rsidR="00C544B4">
        <w:rPr>
          <w:iCs/>
          <w:sz w:val="24"/>
          <w:szCs w:val="24"/>
        </w:rPr>
        <w:fldChar w:fldCharType="begin" w:fldLock="1"/>
      </w:r>
      <w:r w:rsidR="00D1758B">
        <w:rPr>
          <w:iCs/>
          <w:sz w:val="24"/>
          <w:szCs w:val="24"/>
        </w:rPr>
        <w:instrText>ADDIN CSL_CITATION {"citationItems":[{"id":"ITEM-1","itemData":{"DOI":"10.1177/1065912914533997","ISSN":"10659129","abstract":"This study argues that the proximity to a general election would affect the frequency of the opposition parties’ referrals to the constitutional court. This effect is hypothesized to be conditioned on the opposition parties’ prediction of the upcoming election results. To test this theory, I constructed an original data set including all acts promulgated by Turkish Parliament and all cases that were brought to the constitutional court by the opposition parties during 1984–2011. The results show that once the opposition party believes that it will lose the election, it increases its referrals to the court as election approaches.","author":[{"dropping-particle":"","family":"Aydın-Çakır","given":"Aylin","non-dropping-particle":"","parse-names":false,"suffix":""}],"container-title":"Political Research Quarterly","id":"ITEM-1","issue":"3","issued":{"date-parts":[["2014"]]},"page":"489-503","title":"Judicialization of Politics by Elected Politicians: The Theory of Strategic Litigation","type":"article-journal","volume":"67"},"uris":["http://www.mendeley.com/documents/?uuid=342f3fa1-4835-4350-ae9e-8c4ab861cf9a"]}],"mendeley":{"formattedCitation":"(Aydın-Çakır 2014)","plainTextFormattedCitation":"(Aydın-Çakır 2014)","previouslyFormattedCitation":"(Aydın-Çakır 2014)"},"properties":{"noteIndex":0},"schema":"https://github.com/citation-style-language/schema/raw/master/csl-citation.json"}</w:instrText>
      </w:r>
      <w:r w:rsidR="00C544B4">
        <w:rPr>
          <w:iCs/>
          <w:sz w:val="24"/>
          <w:szCs w:val="24"/>
        </w:rPr>
        <w:fldChar w:fldCharType="separate"/>
      </w:r>
      <w:r w:rsidR="00C544B4" w:rsidRPr="00C544B4">
        <w:rPr>
          <w:iCs/>
          <w:noProof/>
          <w:sz w:val="24"/>
          <w:szCs w:val="24"/>
        </w:rPr>
        <w:t>(Aydın-Çakır 2014)</w:t>
      </w:r>
      <w:r w:rsidR="00C544B4">
        <w:rPr>
          <w:iCs/>
          <w:sz w:val="24"/>
          <w:szCs w:val="24"/>
        </w:rPr>
        <w:fldChar w:fldCharType="end"/>
      </w:r>
      <w:r w:rsidR="00C544B4">
        <w:rPr>
          <w:iCs/>
          <w:sz w:val="24"/>
          <w:szCs w:val="24"/>
        </w:rPr>
        <w:t>.</w:t>
      </w:r>
      <w:r w:rsidR="001D4C6D">
        <w:rPr>
          <w:iCs/>
          <w:sz w:val="24"/>
          <w:szCs w:val="24"/>
        </w:rPr>
        <w:t xml:space="preserve"> For individual candidates, casting doubt on an election result in court can be a way of retaining political credibility for </w:t>
      </w:r>
      <w:r w:rsidR="001D4C6D">
        <w:rPr>
          <w:iCs/>
          <w:sz w:val="24"/>
          <w:szCs w:val="24"/>
        </w:rPr>
        <w:lastRenderedPageBreak/>
        <w:t xml:space="preserve">future races </w:t>
      </w:r>
      <w:r w:rsidR="001D4C6D">
        <w:rPr>
          <w:iCs/>
          <w:sz w:val="24"/>
          <w:szCs w:val="24"/>
        </w:rPr>
        <w:fldChar w:fldCharType="begin" w:fldLock="1"/>
      </w:r>
      <w:r w:rsidR="00E84461">
        <w:rPr>
          <w:iCs/>
          <w:sz w:val="24"/>
          <w:szCs w:val="24"/>
        </w:rPr>
        <w:instrText>ADDIN CSL_CITATION {"citationItems":[{"id":"ITEM-1","itemData":{"author":[{"dropping-particle":"","family":"Kerr","given":"Nicholas","non-dropping-particle":"","parse-names":false,"suffix":""},{"dropping-particle":"","family":"Wahman","given":"Michael","non-dropping-particle":"","parse-names":false,"suffix":""}],"container-title":"Comparative Politics","id":"ITEM-1","issued":{"date-parts":[["2021"]]},"title":"Electoral Rulings and Public Trust in African Courts and Elections","type":"article-journal"},"uris":["http://www.mendeley.com/documents/?uuid=29721f99-6a43-4c79-9557-c465652920d9"]}],"mendeley":{"formattedCitation":"(Kerr and Wahman 2021)","plainTextFormattedCitation":"(Kerr and Wahman 2021)","previouslyFormattedCitation":"(Kerr and Wahman 2021)"},"properties":{"noteIndex":0},"schema":"https://github.com/citation-style-language/schema/raw/master/csl-citation.json"}</w:instrText>
      </w:r>
      <w:r w:rsidR="001D4C6D">
        <w:rPr>
          <w:iCs/>
          <w:sz w:val="24"/>
          <w:szCs w:val="24"/>
        </w:rPr>
        <w:fldChar w:fldCharType="separate"/>
      </w:r>
      <w:r w:rsidR="001D4C6D" w:rsidRPr="001D4C6D">
        <w:rPr>
          <w:iCs/>
          <w:noProof/>
          <w:sz w:val="24"/>
          <w:szCs w:val="24"/>
        </w:rPr>
        <w:t>(Kerr and Wahman 2021)</w:t>
      </w:r>
      <w:r w:rsidR="001D4C6D">
        <w:rPr>
          <w:iCs/>
          <w:sz w:val="24"/>
          <w:szCs w:val="24"/>
        </w:rPr>
        <w:fldChar w:fldCharType="end"/>
      </w:r>
      <w:r w:rsidR="001D4C6D">
        <w:rPr>
          <w:iCs/>
          <w:sz w:val="24"/>
          <w:szCs w:val="24"/>
        </w:rPr>
        <w:t xml:space="preserve">. </w:t>
      </w:r>
      <w:r w:rsidR="00D1758B">
        <w:rPr>
          <w:iCs/>
          <w:sz w:val="24"/>
          <w:szCs w:val="24"/>
        </w:rPr>
        <w:t xml:space="preserve"> </w:t>
      </w:r>
      <w:r w:rsidR="0059266E">
        <w:rPr>
          <w:iCs/>
          <w:sz w:val="24"/>
          <w:szCs w:val="24"/>
        </w:rPr>
        <w:t xml:space="preserve">As a result, multiple actors can have incentives to take election-manipulation cases to court, even if they </w:t>
      </w:r>
      <w:r w:rsidR="006D2E7C">
        <w:rPr>
          <w:iCs/>
          <w:sz w:val="24"/>
          <w:szCs w:val="24"/>
        </w:rPr>
        <w:t>expect</w:t>
      </w:r>
      <w:r w:rsidR="0059266E">
        <w:rPr>
          <w:iCs/>
          <w:sz w:val="24"/>
          <w:szCs w:val="24"/>
        </w:rPr>
        <w:t xml:space="preserve"> the case to fail.</w:t>
      </w:r>
    </w:p>
    <w:p w14:paraId="0246F141" w14:textId="47AE15B3" w:rsidR="00891CF1" w:rsidRPr="00296A03" w:rsidRDefault="00891CF1" w:rsidP="00416426">
      <w:pPr>
        <w:spacing w:line="480" w:lineRule="auto"/>
        <w:ind w:firstLine="720"/>
        <w:rPr>
          <w:iCs/>
          <w:sz w:val="24"/>
          <w:szCs w:val="24"/>
        </w:rPr>
      </w:pPr>
      <w:r>
        <w:rPr>
          <w:iCs/>
          <w:sz w:val="24"/>
          <w:szCs w:val="24"/>
        </w:rPr>
        <w:t>Strategic litigation of this sort is more likely when potential litigants observe favorable</w:t>
      </w:r>
      <w:r w:rsidR="007652C0">
        <w:rPr>
          <w:iCs/>
          <w:sz w:val="24"/>
          <w:szCs w:val="24"/>
        </w:rPr>
        <w:t xml:space="preserve"> laws and</w:t>
      </w:r>
      <w:r>
        <w:rPr>
          <w:iCs/>
          <w:sz w:val="24"/>
          <w:szCs w:val="24"/>
        </w:rPr>
        <w:t xml:space="preserve"> constitutional provisions </w:t>
      </w:r>
      <w:r>
        <w:rPr>
          <w:iCs/>
          <w:sz w:val="24"/>
          <w:szCs w:val="24"/>
        </w:rPr>
        <w:fldChar w:fldCharType="begin" w:fldLock="1"/>
      </w:r>
      <w:r w:rsidR="00A62DB1">
        <w:rPr>
          <w:iCs/>
          <w:sz w:val="24"/>
          <w:szCs w:val="24"/>
        </w:rPr>
        <w:instrText>ADDIN CSL_CITATION {"citationItems":[{"id":"ITEM-1","itemData":{"author":[{"dropping-particle":"","family":"Epp","given":"Charles R.","non-dropping-particle":"","parse-names":false,"suffix":""}],"id":"ITEM-1","issued":{"date-parts":[["1998"]]},"publisher":"University of Chicago Press","title":"The Rights Revolution: Lawyers, Activists, and Supreme Courts in Comparative Perspective","type":"book"},"uris":["http://www.mendeley.com/documents/?uuid=53de4ab0-5c6c-4264-82fa-e4397cbbd054"]}],"mendeley":{"formattedCitation":"(Epp 1998)","plainTextFormattedCitation":"(Epp 1998)","previouslyFormattedCitation":"(Epp 1998)"},"properties":{"noteIndex":0},"schema":"https://github.com/citation-style-language/schema/raw/master/csl-citation.json"}</w:instrText>
      </w:r>
      <w:r>
        <w:rPr>
          <w:iCs/>
          <w:sz w:val="24"/>
          <w:szCs w:val="24"/>
        </w:rPr>
        <w:fldChar w:fldCharType="separate"/>
      </w:r>
      <w:r w:rsidRPr="00891CF1">
        <w:rPr>
          <w:iCs/>
          <w:noProof/>
          <w:sz w:val="24"/>
          <w:szCs w:val="24"/>
        </w:rPr>
        <w:t>(Epp 1998)</w:t>
      </w:r>
      <w:r>
        <w:rPr>
          <w:iCs/>
          <w:sz w:val="24"/>
          <w:szCs w:val="24"/>
        </w:rPr>
        <w:fldChar w:fldCharType="end"/>
      </w:r>
      <w:r w:rsidR="00F22DBD">
        <w:rPr>
          <w:iCs/>
          <w:sz w:val="24"/>
          <w:szCs w:val="24"/>
        </w:rPr>
        <w:t xml:space="preserve">, including a more </w:t>
      </w:r>
      <w:r w:rsidR="00F22DBD">
        <w:rPr>
          <w:i/>
          <w:sz w:val="24"/>
          <w:szCs w:val="24"/>
        </w:rPr>
        <w:t>de jure</w:t>
      </w:r>
      <w:r w:rsidR="00F22DBD">
        <w:rPr>
          <w:iCs/>
          <w:sz w:val="24"/>
          <w:szCs w:val="24"/>
        </w:rPr>
        <w:t xml:space="preserve"> independent judiciary</w:t>
      </w:r>
      <w:r w:rsidR="00C019F8">
        <w:rPr>
          <w:iCs/>
          <w:sz w:val="24"/>
          <w:szCs w:val="24"/>
        </w:rPr>
        <w:t xml:space="preserve">. For example, the expansion of </w:t>
      </w:r>
      <w:r w:rsidR="00C019F8">
        <w:rPr>
          <w:i/>
          <w:sz w:val="24"/>
          <w:szCs w:val="24"/>
        </w:rPr>
        <w:t>de jure</w:t>
      </w:r>
      <w:r w:rsidR="00C019F8">
        <w:rPr>
          <w:iCs/>
          <w:sz w:val="24"/>
          <w:szCs w:val="24"/>
        </w:rPr>
        <w:t xml:space="preserve"> reforms in China </w:t>
      </w:r>
      <w:r w:rsidR="00C019F8">
        <w:rPr>
          <w:iCs/>
          <w:sz w:val="24"/>
          <w:szCs w:val="24"/>
        </w:rPr>
        <w:fldChar w:fldCharType="begin" w:fldLock="1"/>
      </w:r>
      <w:r w:rsidR="00C019F8">
        <w:rPr>
          <w:iCs/>
          <w:sz w:val="24"/>
          <w:szCs w:val="24"/>
        </w:rPr>
        <w:instrText>ADDIN CSL_CITATION {"citationItems":[{"id":"ITEM-1","itemData":{"author":[{"dropping-particle":"","family":"Peerenboom","given":"Randall P.","non-dropping-particle":"","parse-names":false,"suffix":""}],"container-title":"Judicial Independence in China: Lessons for Global Rule of Law Promotion","id":"ITEM-1","issued":{"date-parts":[["2010"]]},"publisher":"Cambridge University Press","title":"Judicial Independence in China: Common Myths and Unfounded Assumptions","type":"chapter"},"uris":["http://www.mendeley.com/documents/?uuid=3b11f35c-96f4-4a94-93b2-de10b9943fee"]}],"mendeley":{"formattedCitation":"(Peerenboom 2010)","plainTextFormattedCitation":"(Peerenboom 2010)","previouslyFormattedCitation":"(Peerenboom 2010)"},"properties":{"noteIndex":0},"schema":"https://github.com/citation-style-language/schema/raw/master/csl-citation.json"}</w:instrText>
      </w:r>
      <w:r w:rsidR="00C019F8">
        <w:rPr>
          <w:iCs/>
          <w:sz w:val="24"/>
          <w:szCs w:val="24"/>
        </w:rPr>
        <w:fldChar w:fldCharType="separate"/>
      </w:r>
      <w:r w:rsidR="00C019F8" w:rsidRPr="00C019F8">
        <w:rPr>
          <w:iCs/>
          <w:noProof/>
          <w:sz w:val="24"/>
          <w:szCs w:val="24"/>
        </w:rPr>
        <w:t>(Peerenboom 2010)</w:t>
      </w:r>
      <w:r w:rsidR="00C019F8">
        <w:rPr>
          <w:iCs/>
          <w:sz w:val="24"/>
          <w:szCs w:val="24"/>
        </w:rPr>
        <w:fldChar w:fldCharType="end"/>
      </w:r>
      <w:r w:rsidR="00C019F8">
        <w:rPr>
          <w:iCs/>
          <w:sz w:val="24"/>
          <w:szCs w:val="24"/>
        </w:rPr>
        <w:t xml:space="preserve"> widened the political opportunity structure for rights-based legal mobilization there </w:t>
      </w:r>
      <w:r w:rsidR="00C019F8">
        <w:rPr>
          <w:iCs/>
          <w:sz w:val="24"/>
          <w:szCs w:val="24"/>
        </w:rPr>
        <w:fldChar w:fldCharType="begin" w:fldLock="1"/>
      </w:r>
      <w:r w:rsidR="000524AE">
        <w:rPr>
          <w:iCs/>
          <w:sz w:val="24"/>
          <w:szCs w:val="24"/>
        </w:rPr>
        <w:instrText>ADDIN CSL_CITATION {"citationItems":[{"id":"ITEM-1","itemData":{"DOI":"10.1080/13642987.2015.1075305","ISSN":"1744053X","abstract":"The present article examines human rights practice by China’s weiquan (‘rights-defence’) lawyers in the years 2003–2014. Notwithstanding the Chinese authorities’ hostility and overt repression towards rights defenders, the number of weiquan lawyers has increased over the past decade. Most of them are able to bring cases to court, publish in foreign media and cooperate with foreign donors. This article is an attempt to examine why and how this has been possible. It does so by relying on the theoretical framework of the political opportunity structure applied to non-democratic contexts.","author":[{"dropping-particle":"","family":"Nesossi","given":"Elisa","non-dropping-particle":"","parse-names":false,"suffix":""}],"container-title":"International Journal of Human Rights","id":"ITEM-1","issue":"7","issued":{"date-parts":[["2015"]]},"page":"961-978","title":"Political opportunities in non-democracies: The case of Chinese weiquan lawyers","type":"article-journal","volume":"19"},"uris":["http://www.mendeley.com/documents/?uuid=0136f399-fc9b-4115-9f43-8ed99bae0728"]}],"mendeley":{"formattedCitation":"(Nesossi 2015)","plainTextFormattedCitation":"(Nesossi 2015)","previouslyFormattedCitation":"(Nesossi 2015)"},"properties":{"noteIndex":0},"schema":"https://github.com/citation-style-language/schema/raw/master/csl-citation.json"}</w:instrText>
      </w:r>
      <w:r w:rsidR="00C019F8">
        <w:rPr>
          <w:iCs/>
          <w:sz w:val="24"/>
          <w:szCs w:val="24"/>
        </w:rPr>
        <w:fldChar w:fldCharType="separate"/>
      </w:r>
      <w:r w:rsidR="00C019F8" w:rsidRPr="00C019F8">
        <w:rPr>
          <w:iCs/>
          <w:noProof/>
          <w:sz w:val="24"/>
          <w:szCs w:val="24"/>
        </w:rPr>
        <w:t>(Nesossi 2015)</w:t>
      </w:r>
      <w:r w:rsidR="00C019F8">
        <w:rPr>
          <w:iCs/>
          <w:sz w:val="24"/>
          <w:szCs w:val="24"/>
        </w:rPr>
        <w:fldChar w:fldCharType="end"/>
      </w:r>
      <w:r w:rsidR="00C019F8">
        <w:rPr>
          <w:iCs/>
          <w:sz w:val="24"/>
          <w:szCs w:val="24"/>
        </w:rPr>
        <w:t xml:space="preserve">. Similarly, the establishment of a </w:t>
      </w:r>
      <w:r w:rsidR="00C019F8">
        <w:rPr>
          <w:i/>
          <w:sz w:val="24"/>
          <w:szCs w:val="24"/>
        </w:rPr>
        <w:t>de jure</w:t>
      </w:r>
      <w:r w:rsidR="00C019F8">
        <w:rPr>
          <w:iCs/>
          <w:sz w:val="24"/>
          <w:szCs w:val="24"/>
        </w:rPr>
        <w:t xml:space="preserve"> independent constitutional court in Egypt paved the way for opposition and civil society groups to challenge the government in court</w:t>
      </w:r>
      <w:r w:rsidR="000524AE">
        <w:rPr>
          <w:iCs/>
          <w:sz w:val="24"/>
          <w:szCs w:val="24"/>
        </w:rPr>
        <w:t xml:space="preserve">, often successfully </w:t>
      </w:r>
      <w:r w:rsidR="000524AE">
        <w:rPr>
          <w:iCs/>
          <w:sz w:val="24"/>
          <w:szCs w:val="24"/>
        </w:rPr>
        <w:fldChar w:fldCharType="begin" w:fldLock="1"/>
      </w:r>
      <w:r w:rsidR="000524AE">
        <w:rPr>
          <w:iCs/>
          <w:sz w:val="24"/>
          <w:szCs w:val="24"/>
        </w:rPr>
        <w:instrText>ADDIN CSL_CITATION {"citationItems":[{"id":"ITEM-1","itemData":{"DOI":"papers2://publication/uuid/C40FEA74-E8EE-4689-B224-5178D4BC703F","ISBN":"1747-4469","ISSN":"0897-6546","abstract":"This study seeks to explain the paradoxical expansion of constitutional power in Egypt over the past two decades, despite that country's authoritarian political system. I find that the Egyptian regime established an independent constitutional court, capable of providing institutional guarantees on the security of property rights, in order to attract desperately needed private investment after the failure of its socialist-oriented development strategy. The court continued to expand its authority, fundamentally transforming the mode of interaction between state and society by supporting regime efforts to liberalize the economy while simultaneously providing new avenues for opposition activists and human rights groups to challenge the state. The Egyptian case challenges some of our basic assumptions about the conditions under which we are likely to see a judicialization of politics, and it invites scholars to explore the dynamics of judicial politics in other authoritarian political systems.","author":[{"dropping-particle":"","family":"Moustafa","given":"Tamir","non-dropping-particle":"","parse-names":false,"suffix":""}],"container-title":"Law &amp; Soc. Inquiry","id":"ITEM-1","issue":"4","issued":{"date-parts":[["2003"]]},"page":"883","title":"Law versus the State: The Judicialization of Politics in Egypt","type":"article-journal","volume":"28"},"uris":["http://www.mendeley.com/documents/?uuid=15464ef8-f92d-499c-8b2d-d4dfe6ec7a93"]}],"mendeley":{"formattedCitation":"(Moustafa 2003)","plainTextFormattedCitation":"(Moustafa 2003)","previouslyFormattedCitation":"(Moustafa 2003)"},"properties":{"noteIndex":0},"schema":"https://github.com/citation-style-language/schema/raw/master/csl-citation.json"}</w:instrText>
      </w:r>
      <w:r w:rsidR="000524AE">
        <w:rPr>
          <w:iCs/>
          <w:sz w:val="24"/>
          <w:szCs w:val="24"/>
        </w:rPr>
        <w:fldChar w:fldCharType="separate"/>
      </w:r>
      <w:r w:rsidR="000524AE" w:rsidRPr="000524AE">
        <w:rPr>
          <w:iCs/>
          <w:noProof/>
          <w:sz w:val="24"/>
          <w:szCs w:val="24"/>
        </w:rPr>
        <w:t>(Moustafa 2003)</w:t>
      </w:r>
      <w:r w:rsidR="000524AE">
        <w:rPr>
          <w:iCs/>
          <w:sz w:val="24"/>
          <w:szCs w:val="24"/>
        </w:rPr>
        <w:fldChar w:fldCharType="end"/>
      </w:r>
      <w:r w:rsidR="000524AE">
        <w:rPr>
          <w:iCs/>
          <w:sz w:val="24"/>
          <w:szCs w:val="24"/>
        </w:rPr>
        <w:t xml:space="preserve">. </w:t>
      </w:r>
      <w:r w:rsidR="00296A03">
        <w:rPr>
          <w:iCs/>
          <w:sz w:val="24"/>
          <w:szCs w:val="24"/>
        </w:rPr>
        <w:t xml:space="preserve">Opposition-minded groups will be more likely to go to court when they perceive courts to be more independent and powerful, and more attainable allies than the executive </w:t>
      </w:r>
      <w:r w:rsidR="00296A03">
        <w:rPr>
          <w:iCs/>
          <w:sz w:val="24"/>
          <w:szCs w:val="24"/>
        </w:rPr>
        <w:fldChar w:fldCharType="begin" w:fldLock="1"/>
      </w:r>
      <w:r w:rsidR="00AA3F73">
        <w:rPr>
          <w:iCs/>
          <w:sz w:val="24"/>
          <w:szCs w:val="24"/>
        </w:rPr>
        <w:instrText>ADDIN CSL_CITATION {"citationItems":[{"id":"ITEM-1","itemData":{"DOI":"10.1111/lasr.12527","ISSN":"15405893","abstract":"Under what conditions will individuals mobilize law to resist states that operate above the law? In authoritarian countries, particularly in the Middle East, law is a weapon the state wields for social control, centralizing power, and legitimation. Authoritarian legal codes are overwhelmingly more deferential to state authority than protective of citizens' rights. Nevertheless, people throughout the Arab world deploy law to contest a broad array of state abuses: land expropriations, unlawful arrests, denials of jobs and welfare, and so on. Using detailed interviews in Jordan and Palestine, I outline a theory of law as a tool for resisting authoritarian state actors. Integrating qualitative insights with survey experiments fielded in Egypt and Jordan, I test this theory and show that aggrieved individuals mobilize law when they expect courts are powerful and attainable allies in contentious politics. My results further demonstrate that judicial independence does not uniformly increase authoritarian publics' willingness to access courts.","author":[{"dropping-particle":"","family":"Schaaf","given":"Steven D.","non-dropping-particle":"","parse-names":false,"suffix":""}],"container-title":"Law and Society Review","id":"ITEM-1","issue":"1","issued":{"date-parts":[["2021"]]},"page":"139-176","title":"Contentious Politics in the Courthouse: Law as a Tool for Resisting Authoritarian States in the Middle East","type":"article-journal","volume":"55"},"uris":["http://www.mendeley.com/documents/?uuid=19317cb8-325d-40c9-a9d1-15462eac3447"]}],"mendeley":{"formattedCitation":"(Schaaf 2021)","plainTextFormattedCitation":"(Schaaf 2021)","previouslyFormattedCitation":"(Schaaf 2021)"},"properties":{"noteIndex":0},"schema":"https://github.com/citation-style-language/schema/raw/master/csl-citation.json"}</w:instrText>
      </w:r>
      <w:r w:rsidR="00296A03">
        <w:rPr>
          <w:iCs/>
          <w:sz w:val="24"/>
          <w:szCs w:val="24"/>
        </w:rPr>
        <w:fldChar w:fldCharType="separate"/>
      </w:r>
      <w:r w:rsidR="00296A03" w:rsidRPr="00296A03">
        <w:rPr>
          <w:iCs/>
          <w:noProof/>
          <w:sz w:val="24"/>
          <w:szCs w:val="24"/>
        </w:rPr>
        <w:t>(Schaaf 2021)</w:t>
      </w:r>
      <w:r w:rsidR="00296A03">
        <w:rPr>
          <w:iCs/>
          <w:sz w:val="24"/>
          <w:szCs w:val="24"/>
        </w:rPr>
        <w:fldChar w:fldCharType="end"/>
      </w:r>
      <w:r w:rsidR="00F22DBD">
        <w:rPr>
          <w:iCs/>
          <w:sz w:val="24"/>
          <w:szCs w:val="24"/>
        </w:rPr>
        <w:t xml:space="preserve">, a judgement which </w:t>
      </w:r>
      <w:r w:rsidR="00F22DBD">
        <w:rPr>
          <w:i/>
          <w:sz w:val="24"/>
          <w:szCs w:val="24"/>
        </w:rPr>
        <w:t xml:space="preserve">de jure </w:t>
      </w:r>
      <w:r w:rsidR="00F22DBD">
        <w:rPr>
          <w:iCs/>
          <w:sz w:val="24"/>
          <w:szCs w:val="24"/>
        </w:rPr>
        <w:t>reforms are likely to inform</w:t>
      </w:r>
      <w:r w:rsidR="00296A03">
        <w:rPr>
          <w:iCs/>
          <w:sz w:val="24"/>
          <w:szCs w:val="24"/>
        </w:rPr>
        <w:t xml:space="preserve">. </w:t>
      </w:r>
      <w:r w:rsidR="007652C0">
        <w:rPr>
          <w:iCs/>
          <w:sz w:val="24"/>
          <w:szCs w:val="24"/>
        </w:rPr>
        <w:t xml:space="preserve">In other words, a positive </w:t>
      </w:r>
      <w:r w:rsidR="007652C0">
        <w:rPr>
          <w:i/>
          <w:sz w:val="24"/>
          <w:szCs w:val="24"/>
        </w:rPr>
        <w:t xml:space="preserve">de jure </w:t>
      </w:r>
      <w:r w:rsidR="007652C0">
        <w:rPr>
          <w:iCs/>
          <w:sz w:val="24"/>
          <w:szCs w:val="24"/>
        </w:rPr>
        <w:t>reform</w:t>
      </w:r>
      <w:r w:rsidR="00296A03">
        <w:rPr>
          <w:iCs/>
          <w:sz w:val="24"/>
          <w:szCs w:val="24"/>
        </w:rPr>
        <w:t xml:space="preserve"> is</w:t>
      </w:r>
      <w:r w:rsidR="00D7564B">
        <w:rPr>
          <w:iCs/>
          <w:sz w:val="24"/>
          <w:szCs w:val="24"/>
        </w:rPr>
        <w:t xml:space="preserve"> itself</w:t>
      </w:r>
      <w:r w:rsidR="00296A03">
        <w:rPr>
          <w:iCs/>
          <w:sz w:val="24"/>
          <w:szCs w:val="24"/>
        </w:rPr>
        <w:t xml:space="preserve"> a theoretically significant driver of anti-regime legal mobilization</w:t>
      </w:r>
      <w:r w:rsidR="007652C0">
        <w:rPr>
          <w:iCs/>
          <w:sz w:val="24"/>
          <w:szCs w:val="24"/>
        </w:rPr>
        <w:t>, not just an easily observable proxy for more obscure judicial behavior</w:t>
      </w:r>
      <w:r w:rsidR="00296A03">
        <w:rPr>
          <w:iCs/>
          <w:sz w:val="24"/>
          <w:szCs w:val="24"/>
        </w:rPr>
        <w:t>.</w:t>
      </w:r>
      <w:r w:rsidR="00694547">
        <w:rPr>
          <w:rStyle w:val="FootnoteReference"/>
          <w:iCs/>
          <w:sz w:val="24"/>
          <w:szCs w:val="24"/>
        </w:rPr>
        <w:footnoteReference w:id="4"/>
      </w:r>
    </w:p>
    <w:p w14:paraId="5C88FA9B" w14:textId="1B5E17E3" w:rsidR="001D4C6D" w:rsidRDefault="00F22DBD" w:rsidP="00416426">
      <w:pPr>
        <w:spacing w:line="480" w:lineRule="auto"/>
        <w:ind w:firstLine="720"/>
        <w:rPr>
          <w:iCs/>
          <w:sz w:val="24"/>
          <w:szCs w:val="24"/>
        </w:rPr>
      </w:pPr>
      <w:r>
        <w:rPr>
          <w:iCs/>
          <w:sz w:val="24"/>
          <w:szCs w:val="24"/>
        </w:rPr>
        <w:t>An expansion in opposition legal mobilization is likely to lead to an increase in the number</w:t>
      </w:r>
      <w:r w:rsidR="002D5B56">
        <w:rPr>
          <w:iCs/>
          <w:sz w:val="24"/>
          <w:szCs w:val="24"/>
        </w:rPr>
        <w:t>—if not the rate—</w:t>
      </w:r>
      <w:r>
        <w:rPr>
          <w:iCs/>
          <w:sz w:val="24"/>
          <w:szCs w:val="24"/>
        </w:rPr>
        <w:t xml:space="preserve">of unfavorable decisions for the government, so long as judges have some incentive to rule </w:t>
      </w:r>
      <w:r w:rsidR="0059266E">
        <w:rPr>
          <w:iCs/>
          <w:sz w:val="24"/>
          <w:szCs w:val="24"/>
        </w:rPr>
        <w:t>against the ruling party</w:t>
      </w:r>
      <w:r w:rsidR="00E84461">
        <w:rPr>
          <w:iCs/>
          <w:sz w:val="24"/>
          <w:szCs w:val="24"/>
        </w:rPr>
        <w:t xml:space="preserve">. </w:t>
      </w:r>
      <w:r>
        <w:rPr>
          <w:iCs/>
          <w:sz w:val="24"/>
          <w:szCs w:val="24"/>
        </w:rPr>
        <w:t>Judges may choose to do so</w:t>
      </w:r>
      <w:r w:rsidR="00E84461">
        <w:rPr>
          <w:iCs/>
          <w:sz w:val="24"/>
          <w:szCs w:val="24"/>
        </w:rPr>
        <w:t xml:space="preserve"> because ruling </w:t>
      </w:r>
      <w:r w:rsidR="00E84461">
        <w:rPr>
          <w:iCs/>
          <w:sz w:val="24"/>
          <w:szCs w:val="24"/>
        </w:rPr>
        <w:lastRenderedPageBreak/>
        <w:t>against the government can build public trust in the</w:t>
      </w:r>
      <w:r w:rsidR="007652C0">
        <w:rPr>
          <w:iCs/>
          <w:sz w:val="24"/>
          <w:szCs w:val="24"/>
        </w:rPr>
        <w:t xml:space="preserve"> judiciary</w:t>
      </w:r>
      <w:r w:rsidR="00E84461">
        <w:rPr>
          <w:iCs/>
          <w:sz w:val="24"/>
          <w:szCs w:val="24"/>
        </w:rPr>
        <w:t xml:space="preserve"> </w:t>
      </w:r>
      <w:r w:rsidR="000524AE">
        <w:rPr>
          <w:iCs/>
          <w:sz w:val="24"/>
          <w:szCs w:val="24"/>
        </w:rPr>
        <w:fldChar w:fldCharType="begin" w:fldLock="1"/>
      </w:r>
      <w:r w:rsidR="00296A03">
        <w:rPr>
          <w:iCs/>
          <w:sz w:val="24"/>
          <w:szCs w:val="24"/>
        </w:rPr>
        <w:instrText>ADDIN CSL_CITATION {"citationItems":[{"id":"ITEM-1","itemData":{"author":[{"dropping-particle":"","family":"Kerr","given":"Nicholas","non-dropping-particle":"","parse-names":false,"suffix":""},{"dropping-particle":"","family":"Wahman","given":"Michael","non-dropping-particle":"","parse-names":false,"suffix":""}],"container-title":"Comparative Politics","id":"ITEM-1","issued":{"date-parts":[["2021"]]},"title":"Electoral Rulings and Public Trust in African Courts and Elections","type":"article-journal"},"uris":["http://www.mendeley.com/documents/?uuid=29721f99-6a43-4c79-9557-c465652920d9"]},{"id":"ITEM-2","itemData":{"author":[{"dropping-particle":"","family":"Yadav","given":"Vineeta","non-dropping-particle":"","parse-names":false,"suffix":""},{"dropping-particle":"","family":"Mukherjee","given":"Bumba","non-dropping-particle":"","parse-names":false,"suffix":""}],"id":"ITEM-2","issued":{"date-parts":[["2014"]]},"publisher":"University of Michigan Press","title":"Democracy, Electoral Systems, and Judicial Empowerment in Developing Countries","type":"book"},"uris":["http://www.mendeley.com/documents/?uuid=00bc11f9-8bc6-4f2a-9875-bae9c0c37150"]}],"mendeley":{"formattedCitation":"(Kerr and Wahman 2021; Yadav and Mukherjee 2014)","plainTextFormattedCitation":"(Kerr and Wahman 2021; Yadav and Mukherjee 2014)","previouslyFormattedCitation":"(Kerr and Wahman 2021; Yadav and Mukherjee 2014)"},"properties":{"noteIndex":0},"schema":"https://github.com/citation-style-language/schema/raw/master/csl-citation.json"}</w:instrText>
      </w:r>
      <w:r w:rsidR="000524AE">
        <w:rPr>
          <w:iCs/>
          <w:sz w:val="24"/>
          <w:szCs w:val="24"/>
        </w:rPr>
        <w:fldChar w:fldCharType="separate"/>
      </w:r>
      <w:r w:rsidR="000524AE" w:rsidRPr="000524AE">
        <w:rPr>
          <w:iCs/>
          <w:noProof/>
          <w:sz w:val="24"/>
          <w:szCs w:val="24"/>
        </w:rPr>
        <w:t>(Kerr and Wahman 2021; Yadav and Mukherjee 2014)</w:t>
      </w:r>
      <w:r w:rsidR="000524AE">
        <w:rPr>
          <w:iCs/>
          <w:sz w:val="24"/>
          <w:szCs w:val="24"/>
        </w:rPr>
        <w:fldChar w:fldCharType="end"/>
      </w:r>
      <w:r w:rsidR="00E84461">
        <w:rPr>
          <w:iCs/>
          <w:sz w:val="24"/>
          <w:szCs w:val="24"/>
        </w:rPr>
        <w:t xml:space="preserve">, a political resource which judges may wish to cultivate </w:t>
      </w:r>
      <w:r w:rsidR="0059266E">
        <w:rPr>
          <w:iCs/>
          <w:sz w:val="24"/>
          <w:szCs w:val="24"/>
        </w:rPr>
        <w:fldChar w:fldCharType="begin" w:fldLock="1"/>
      </w:r>
      <w:r w:rsidR="0059266E">
        <w:rPr>
          <w:iCs/>
          <w:sz w:val="24"/>
          <w:szCs w:val="24"/>
        </w:rPr>
        <w:instrText>ADDIN CSL_CITATION {"citationItems":[{"id":"ITEM-1","itemData":{"ISBN":"0521195217","abstract":"A model of constitutional review and case promotion -- Public relations on the Mexican Supreme Court -- Decisions, case promotion, and compliance -- Constitutional review and the development of judicial legitimacy -- A cross-national analysis of judicial legitimacy -- Democratic states and the development of judicial power.","author":[{"dropping-particle":"","family":"Staton","given":"Jeffrey K.","non-dropping-particle":"","parse-names":false,"suffix":""}],"id":"ITEM-1","issued":{"date-parts":[["2010"]]},"number-of-pages":"221","publisher":"Cambridge University Press","title":"Judicial power and strategic communication in Mexico","type":"book"},"uris":["http://www.mendeley.com/documents/?uuid=95b1b40a-377f-30c9-af1d-b5a9899746af"]},{"id":"ITEM-2","itemData":{"author":[{"dropping-particle":"","family":"Helmke","given":"Gretchen","non-dropping-particle":"","parse-names":false,"suffix":""}],"container-title":"American Journal of Political Science","id":"ITEM-2","issue":"3","issued":{"date-parts":[["2010"]]},"page":"737-750","title":"The origins of institutional crises in Latin America","type":"article-journal","volume":"54"},"uris":["http://www.mendeley.com/documents/?uuid=54eaeb40-c890-42e5-bcc1-80016d24b8a9"]}],"mendeley":{"formattedCitation":"(J. K. Staton 2010; Helmke 2010)","plainTextFormattedCitation":"(J. K. Staton 2010; Helmke 2010)","previouslyFormattedCitation":"(J. K. Staton 2010; Helmke 2010)"},"properties":{"noteIndex":0},"schema":"https://github.com/citation-style-language/schema/raw/master/csl-citation.json"}</w:instrText>
      </w:r>
      <w:r w:rsidR="0059266E">
        <w:rPr>
          <w:iCs/>
          <w:sz w:val="24"/>
          <w:szCs w:val="24"/>
        </w:rPr>
        <w:fldChar w:fldCharType="separate"/>
      </w:r>
      <w:r w:rsidR="0059266E" w:rsidRPr="0059266E">
        <w:rPr>
          <w:iCs/>
          <w:noProof/>
          <w:sz w:val="24"/>
          <w:szCs w:val="24"/>
        </w:rPr>
        <w:t>(J. K. Staton 2010; Helmke 2010)</w:t>
      </w:r>
      <w:r w:rsidR="0059266E">
        <w:rPr>
          <w:iCs/>
          <w:sz w:val="24"/>
          <w:szCs w:val="24"/>
        </w:rPr>
        <w:fldChar w:fldCharType="end"/>
      </w:r>
      <w:r w:rsidR="00E84461">
        <w:rPr>
          <w:iCs/>
          <w:sz w:val="24"/>
          <w:szCs w:val="24"/>
        </w:rPr>
        <w:t xml:space="preserve">. </w:t>
      </w:r>
      <w:r w:rsidR="005670DF">
        <w:rPr>
          <w:iCs/>
          <w:sz w:val="24"/>
          <w:szCs w:val="24"/>
        </w:rPr>
        <w:t xml:space="preserve">Moreover, judges may rule against election-manipulation defendants due to their own ideas about democracy </w:t>
      </w:r>
      <w:r w:rsidR="00495075">
        <w:rPr>
          <w:iCs/>
          <w:sz w:val="24"/>
          <w:szCs w:val="24"/>
        </w:rPr>
        <w:fldChar w:fldCharType="begin" w:fldLock="1"/>
      </w:r>
      <w:r w:rsidR="00495075">
        <w:rPr>
          <w:iCs/>
          <w:sz w:val="24"/>
          <w:szCs w:val="24"/>
        </w:rPr>
        <w:instrText>ADDIN CSL_CITATION {"citationItems":[{"id":"ITEM-1","itemData":{"DOI":"10.1017/s0043887112000160","ISBN":"0043887112","ISSN":"0043-8871","abstract":"A number of comparative judicial scholars have argued that assertions of judicial authority are a function of the level of fragmentation/competition in the formal political sphere. Accordingly, in authoritarian or one-party settings, judges should be deferential to power holders, and in places where political power is divided between branches and/or parties, one would expect to see greater levels of judicial assertiveness. Through a longitudinal, qualitative analysis of one most-likely case (Chile) and one least-likely case (Franco-era Spain) and drawing on a half-dozen other cases from the comparative judicial literature, this article argues that political fragmentation is neither sufficient nor necessary for judges to challenge powerful actors. Instead, it argues that assertive or “positively independent” judicial behavior requires ideational support, in the form of a role conception/professional ideology that gives judges motivation for such behavior. Such professional attitudes are socially and institutionally constituted in a dynamic process that itself shapes judges' perceptions of the opportunities for and obstacles to judicial assertiveness, both within and outside the judiciary.","author":[{"dropping-particle":"","family":"Hilbink","given":"Lisa","non-dropping-particle":"","parse-names":false,"suffix":""}],"container-title":"World Politics","id":"ITEM-1","issue":"4","issued":{"date-parts":[["2012"]]},"number-of-pages":"587-621","title":"The Origins of Positive Judicial Independence","type":"book","volume":"64"},"uris":["http://www.mendeley.com/documents/?uuid=ae856f59-7e7a-41e8-8f86-677bb5252341"]}],"mendeley":{"formattedCitation":"(Hilbink 2012)","plainTextFormattedCitation":"(Hilbink 2012)","previouslyFormattedCitation":"(Hilbink 2012)"},"properties":{"noteIndex":0},"schema":"https://github.com/citation-style-language/schema/raw/master/csl-citation.json"}</w:instrText>
      </w:r>
      <w:r w:rsidR="00495075">
        <w:rPr>
          <w:iCs/>
          <w:sz w:val="24"/>
          <w:szCs w:val="24"/>
        </w:rPr>
        <w:fldChar w:fldCharType="separate"/>
      </w:r>
      <w:r w:rsidR="00495075" w:rsidRPr="00495075">
        <w:rPr>
          <w:iCs/>
          <w:noProof/>
          <w:sz w:val="24"/>
          <w:szCs w:val="24"/>
        </w:rPr>
        <w:t>(Hilbink 2012)</w:t>
      </w:r>
      <w:r w:rsidR="00495075">
        <w:rPr>
          <w:iCs/>
          <w:sz w:val="24"/>
          <w:szCs w:val="24"/>
        </w:rPr>
        <w:fldChar w:fldCharType="end"/>
      </w:r>
      <w:r w:rsidR="00495075">
        <w:rPr>
          <w:iCs/>
          <w:sz w:val="24"/>
          <w:szCs w:val="24"/>
        </w:rPr>
        <w:t xml:space="preserve"> or due to a desire to build a reputation with non-state judicial audiences </w:t>
      </w:r>
      <w:r w:rsidR="00495075">
        <w:rPr>
          <w:iCs/>
          <w:sz w:val="24"/>
          <w:szCs w:val="24"/>
        </w:rPr>
        <w:fldChar w:fldCharType="begin" w:fldLock="1"/>
      </w:r>
      <w:r w:rsidR="007717BF">
        <w:rPr>
          <w:iCs/>
          <w:sz w:val="24"/>
          <w:szCs w:val="24"/>
        </w:rPr>
        <w:instrText>ADDIN CSL_CITATION {"citationItems":[{"id":"ITEM-1","itemData":{"DOI":"10.5129/001041521x15899127697291","ISSN":"0010-4159","abstract":"Under what conditions do judiciaries act assertively against authoritarian regimes? I argue that the judiciary coalesces around institutional norms and preferences in response to the preferences of institutions and networks, or \"audiences,\" with which judges interact, and which shape the careers and reputations of judges. Proposing a typology of judicial-regime relations, I demonstrate that the judiciary's affinity to authoritarian regimes diminishes as these audiences grow independent from the regime. Using case law research, archival research, and interviews, I demonstrate the utility of the audiencebased framework for explaining judicial behavior in authoritarian regimes by exploring cross-temporal variation across authoritarian regimes in Pakistan. This study integrates ideas-based and interest-based explanations for judicial behavior in a generalizable framework for explaining variation in judicial assertiveness against authoritarian regimes.","author":[{"dropping-particle":"","family":"Kureshi","given":"Yasser","non-dropping-particle":"","parse-names":false,"suffix":""}],"container-title":"Comparative Politics","id":"ITEM-1","issue":"2","issued":{"date-parts":[["2021"]]},"page":"233-257","title":"When Judges Defy Dictators: An Audience-Based Framework to Explain the Emergence of Judicial Assertiveness against Authoritarian Regimes","type":"article-journal","volume":"53"},"uris":["http://www.mendeley.com/documents/?uuid=ec7cb2a8-bff3-4222-8a90-38bc5b204cb5"]}],"mendeley":{"formattedCitation":"(Kureshi 2021)","plainTextFormattedCitation":"(Kureshi 2021)","previouslyFormattedCitation":"(Kureshi 2021)"},"properties":{"noteIndex":0},"schema":"https://github.com/citation-style-language/schema/raw/master/csl-citation.json"}</w:instrText>
      </w:r>
      <w:r w:rsidR="00495075">
        <w:rPr>
          <w:iCs/>
          <w:sz w:val="24"/>
          <w:szCs w:val="24"/>
        </w:rPr>
        <w:fldChar w:fldCharType="separate"/>
      </w:r>
      <w:r w:rsidR="00495075" w:rsidRPr="00495075">
        <w:rPr>
          <w:iCs/>
          <w:noProof/>
          <w:sz w:val="24"/>
          <w:szCs w:val="24"/>
        </w:rPr>
        <w:t>(Kureshi 2021)</w:t>
      </w:r>
      <w:r w:rsidR="00495075">
        <w:rPr>
          <w:iCs/>
          <w:sz w:val="24"/>
          <w:szCs w:val="24"/>
        </w:rPr>
        <w:fldChar w:fldCharType="end"/>
      </w:r>
      <w:r w:rsidR="00495075">
        <w:rPr>
          <w:iCs/>
          <w:sz w:val="24"/>
          <w:szCs w:val="24"/>
        </w:rPr>
        <w:t xml:space="preserve">. </w:t>
      </w:r>
      <w:r w:rsidR="001D28B9">
        <w:rPr>
          <w:iCs/>
          <w:sz w:val="24"/>
          <w:szCs w:val="24"/>
        </w:rPr>
        <w:t>Finally, judges in non-democracies may feel confident in ruling against government agents in low-stakes election manipulation cases, as they can fulfill their regime-legitimation function only by occasionally handing small setbacks to the regime.</w:t>
      </w:r>
    </w:p>
    <w:p w14:paraId="7F2303E7" w14:textId="4D4DA404" w:rsidR="0059266E" w:rsidRDefault="000204A5" w:rsidP="0059266E">
      <w:pPr>
        <w:spacing w:line="480" w:lineRule="auto"/>
        <w:ind w:firstLine="720"/>
        <w:rPr>
          <w:iCs/>
          <w:sz w:val="24"/>
          <w:szCs w:val="24"/>
        </w:rPr>
      </w:pPr>
      <w:r>
        <w:rPr>
          <w:iCs/>
          <w:sz w:val="24"/>
          <w:szCs w:val="24"/>
        </w:rPr>
        <w:t xml:space="preserve">Taken together, then, increased legal mobilization by opposition actors should lead to an increase in anti-government rulings, so long as the government does not intervene to prevent them. </w:t>
      </w:r>
      <w:r w:rsidR="00A07CB5">
        <w:rPr>
          <w:iCs/>
          <w:sz w:val="24"/>
          <w:szCs w:val="24"/>
        </w:rPr>
        <w:t>As the consequences of negative rulings rise, intervention by the government become more likely</w:t>
      </w:r>
      <w:r w:rsidR="00BF2DA1">
        <w:rPr>
          <w:iCs/>
          <w:sz w:val="24"/>
          <w:szCs w:val="24"/>
        </w:rPr>
        <w:t xml:space="preserve"> </w:t>
      </w:r>
      <w:r w:rsidR="00BF2DA1">
        <w:rPr>
          <w:iCs/>
          <w:sz w:val="24"/>
          <w:szCs w:val="24"/>
        </w:rPr>
        <w:fldChar w:fldCharType="begin" w:fldLock="1"/>
      </w:r>
      <w:r w:rsidR="00BF2DA1">
        <w:rPr>
          <w:iCs/>
          <w:sz w:val="24"/>
          <w:szCs w:val="24"/>
        </w:rPr>
        <w:instrText>ADDIN CSL_CITATION {"citationItems":[{"id":"ITEM-1","itemData":{"author":[{"dropping-particle":"","family":"VonDoepp","given":"Peter","non-dropping-particle":"","parse-names":false,"suffix":""}],"id":"ITEM-1","issued":{"date-parts":[["2009"]]},"publisher":"Lynne Rienner Publishers","title":"Judicial Politics in New Democracies: Cases from Southern Africa","type":"book"},"uris":["http://www.mendeley.com/documents/?uuid=b9e8e048-a8c0-4d50-aef4-27c590c53178"]},{"id":"ITEM-2","itemData":{"author":[{"dropping-particle":"","family":"Ellett","given":"Rachel","non-dropping-particle":"","parse-names":false,"suffix":""}],"id":"ITEM-2","issued":{"date-parts":[["2013"]]},"publisher":"Taylor &amp; Francis","title":"Pathways to Judicial Power in Transitional States Perspectives from African Courts","type":"book"},"uris":["http://www.mendeley.com/documents/?uuid=e7284b5d-5285-4b7c-adde-d33b555eaf3d"]}],"mendeley":{"formattedCitation":"(VonDoepp 2009; Ellett 2013)","plainTextFormattedCitation":"(VonDoepp 2009; Ellett 2013)","previouslyFormattedCitation":"(VonDoepp 2009; Ellett 2013)"},"properties":{"noteIndex":0},"schema":"https://github.com/citation-style-language/schema/raw/master/csl-citation.json"}</w:instrText>
      </w:r>
      <w:r w:rsidR="00BF2DA1">
        <w:rPr>
          <w:iCs/>
          <w:sz w:val="24"/>
          <w:szCs w:val="24"/>
        </w:rPr>
        <w:fldChar w:fldCharType="separate"/>
      </w:r>
      <w:r w:rsidR="00BF2DA1" w:rsidRPr="00BF2DA1">
        <w:rPr>
          <w:iCs/>
          <w:noProof/>
          <w:sz w:val="24"/>
          <w:szCs w:val="24"/>
        </w:rPr>
        <w:t>(VonDoepp 2009; Ellett 2013)</w:t>
      </w:r>
      <w:r w:rsidR="00BF2DA1">
        <w:rPr>
          <w:iCs/>
          <w:sz w:val="24"/>
          <w:szCs w:val="24"/>
        </w:rPr>
        <w:fldChar w:fldCharType="end"/>
      </w:r>
      <w:r w:rsidR="00A07CB5">
        <w:rPr>
          <w:iCs/>
          <w:sz w:val="24"/>
          <w:szCs w:val="24"/>
        </w:rPr>
        <w:t>.</w:t>
      </w:r>
      <w:r w:rsidR="00BF2DA1">
        <w:rPr>
          <w:iCs/>
          <w:sz w:val="24"/>
          <w:szCs w:val="24"/>
        </w:rPr>
        <w:t xml:space="preserve"> </w:t>
      </w:r>
      <w:r w:rsidR="002D5B56" w:rsidRPr="00416426">
        <w:rPr>
          <w:sz w:val="24"/>
          <w:szCs w:val="24"/>
        </w:rPr>
        <w:t>Since the cost of electoral defeat is steep in non-democracies—defeated leaders may find their</w:t>
      </w:r>
      <w:r w:rsidR="0059266E">
        <w:rPr>
          <w:sz w:val="24"/>
          <w:szCs w:val="24"/>
        </w:rPr>
        <w:t xml:space="preserve"> assets or</w:t>
      </w:r>
      <w:r w:rsidR="002D5B56" w:rsidRPr="00416426">
        <w:rPr>
          <w:sz w:val="24"/>
          <w:szCs w:val="24"/>
        </w:rPr>
        <w:t xml:space="preserve"> lives at risk </w:t>
      </w:r>
      <w:r w:rsidR="002D5B56" w:rsidRPr="00416426">
        <w:rPr>
          <w:sz w:val="24"/>
          <w:szCs w:val="24"/>
        </w:rPr>
        <w:fldChar w:fldCharType="begin" w:fldLock="1"/>
      </w:r>
      <w:r w:rsidR="004928B8">
        <w:rPr>
          <w:sz w:val="24"/>
          <w:szCs w:val="24"/>
        </w:rPr>
        <w:instrText>ADDIN CSL_CITATION {"citationItems":[{"id":"ITEM-1","itemData":{"DOI":"10.1111/1475-6765.12186","ISSN":"14756765","abstract":"This article investigates the role of political competition in explaining de facto judicial independence in non-democratic regimes. It argues that the electoral, political insurance explanation popular in the study of courts in democracies also offers explanatory power in the autocratic context, despite popular wisdom otherwise: due to the relatively greater risks of losing power in non-democracies, electoral competition is highly salient when present. This is examined via hierarchical and fixed effects models that show competition strongly associated with increased levels of independence. This relationship is robust to alternative model and data specification, and has strong out-of-sample predictive accuracy.","author":[{"dropping-particle":"","family":"Epperly","given":"Brad","non-dropping-particle":"","parse-names":false,"suffix":""}],"container-title":"European Journal of Political Research","id":"ITEM-1","issue":"2","issued":{"date-parts":[["2017"]]},"page":"279-300","title":"Political competition and de facto judicial independence in non-democracies","type":"article-journal","volume":"56"},"uris":["http://www.mendeley.com/documents/?uuid=0c8c0972-fb9b-4bd5-8e51-bb7ad0e0b000"]}],"mendeley":{"formattedCitation":"(Epperly 2017)","plainTextFormattedCitation":"(Epperly 2017)","previouslyFormattedCitation":"(Epperly 2017)"},"properties":{"noteIndex":0},"schema":"https://github.com/citation-style-language/schema/raw/master/csl-citation.json"}</w:instrText>
      </w:r>
      <w:r w:rsidR="002D5B56" w:rsidRPr="00416426">
        <w:rPr>
          <w:sz w:val="24"/>
          <w:szCs w:val="24"/>
        </w:rPr>
        <w:fldChar w:fldCharType="separate"/>
      </w:r>
      <w:r w:rsidR="004928B8" w:rsidRPr="004928B8">
        <w:rPr>
          <w:noProof/>
          <w:sz w:val="24"/>
          <w:szCs w:val="24"/>
        </w:rPr>
        <w:t>(Epperly 2017)</w:t>
      </w:r>
      <w:r w:rsidR="002D5B56" w:rsidRPr="00416426">
        <w:rPr>
          <w:sz w:val="24"/>
          <w:szCs w:val="24"/>
        </w:rPr>
        <w:fldChar w:fldCharType="end"/>
      </w:r>
      <w:r w:rsidR="002D5B56" w:rsidRPr="00416426">
        <w:rPr>
          <w:sz w:val="24"/>
          <w:szCs w:val="24"/>
        </w:rPr>
        <w:t>—ruling parties are more likely to take measures that undermine judicial independence in election-related cases when competition</w:t>
      </w:r>
      <w:r w:rsidR="0059266E">
        <w:rPr>
          <w:sz w:val="24"/>
          <w:szCs w:val="24"/>
        </w:rPr>
        <w:t xml:space="preserve">, </w:t>
      </w:r>
      <w:r w:rsidR="002D5B56" w:rsidRPr="00416426">
        <w:rPr>
          <w:sz w:val="24"/>
          <w:szCs w:val="24"/>
        </w:rPr>
        <w:t>and thus the downside risk of adverse rulings</w:t>
      </w:r>
      <w:r w:rsidR="0059266E">
        <w:rPr>
          <w:sz w:val="24"/>
          <w:szCs w:val="24"/>
        </w:rPr>
        <w:t xml:space="preserve">, </w:t>
      </w:r>
      <w:r w:rsidR="002D5B56" w:rsidRPr="00416426">
        <w:rPr>
          <w:sz w:val="24"/>
          <w:szCs w:val="24"/>
        </w:rPr>
        <w:t>is high</w:t>
      </w:r>
      <w:r w:rsidR="0059266E">
        <w:rPr>
          <w:sz w:val="24"/>
          <w:szCs w:val="24"/>
        </w:rPr>
        <w:t xml:space="preserve"> </w:t>
      </w:r>
      <w:r w:rsidR="0059266E">
        <w:rPr>
          <w:sz w:val="24"/>
          <w:szCs w:val="24"/>
        </w:rPr>
        <w:fldChar w:fldCharType="begin" w:fldLock="1"/>
      </w:r>
      <w:r w:rsidR="00566D0A">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{Democracies}","type":"book"},"uris":["http://www.mendeley.com/documents/?uuid=4571336b-38ec-4b57-ac47-864896ce7b1f"]}],"mendeley":{"formattedCitation":"(Popova 2012)","plainTextFormattedCitation":"(Popova 2012)","previouslyFormattedCitation":"(Popova 2012)"},"properties":{"noteIndex":0},"schema":"https://github.com/citation-style-language/schema/raw/master/csl-citation.json"}</w:instrText>
      </w:r>
      <w:r w:rsidR="0059266E">
        <w:rPr>
          <w:sz w:val="24"/>
          <w:szCs w:val="24"/>
        </w:rPr>
        <w:fldChar w:fldCharType="separate"/>
      </w:r>
      <w:r w:rsidR="0059266E" w:rsidRPr="0059266E">
        <w:rPr>
          <w:noProof/>
          <w:sz w:val="24"/>
          <w:szCs w:val="24"/>
        </w:rPr>
        <w:t>(Popova 2012)</w:t>
      </w:r>
      <w:r w:rsidR="0059266E">
        <w:rPr>
          <w:sz w:val="24"/>
          <w:szCs w:val="24"/>
        </w:rPr>
        <w:fldChar w:fldCharType="end"/>
      </w:r>
      <w:r w:rsidR="002D5B56" w:rsidRPr="00416426">
        <w:rPr>
          <w:sz w:val="24"/>
          <w:szCs w:val="24"/>
        </w:rPr>
        <w:t>.</w:t>
      </w:r>
      <w:r w:rsidR="002D5B56">
        <w:rPr>
          <w:sz w:val="24"/>
          <w:szCs w:val="24"/>
        </w:rPr>
        <w:t xml:space="preserve"> C</w:t>
      </w:r>
      <w:r w:rsidR="00BF2DA1" w:rsidRPr="00416426">
        <w:rPr>
          <w:sz w:val="24"/>
          <w:szCs w:val="24"/>
        </w:rPr>
        <w:t xml:space="preserve">ross-national research </w:t>
      </w:r>
      <w:r w:rsidR="002D5B56">
        <w:rPr>
          <w:sz w:val="24"/>
          <w:szCs w:val="24"/>
        </w:rPr>
        <w:t>supports the idea</w:t>
      </w:r>
      <w:r w:rsidR="00BF2DA1" w:rsidRPr="00416426">
        <w:rPr>
          <w:sz w:val="24"/>
          <w:szCs w:val="24"/>
        </w:rPr>
        <w:t xml:space="preserve"> that courts’ behavioral independence declines as political competition increases </w:t>
      </w:r>
      <w:r w:rsidR="0059266E" w:rsidRPr="00416426">
        <w:rPr>
          <w:sz w:val="24"/>
          <w:szCs w:val="24"/>
        </w:rPr>
        <w:t xml:space="preserve">outside liberal democracies </w:t>
      </w:r>
      <w:r w:rsidR="00BF2DA1" w:rsidRPr="00416426">
        <w:rPr>
          <w:sz w:val="24"/>
          <w:szCs w:val="24"/>
        </w:rPr>
        <w:fldChar w:fldCharType="begin" w:fldLock="1"/>
      </w:r>
      <w:r w:rsidR="00E14E70">
        <w:rPr>
          <w:sz w:val="24"/>
          <w:szCs w:val="24"/>
        </w:rPr>
        <w:instrText>ADDIN CSL_CITATION {"citationItems":[{"id":"ITEM-1","itemData":{"DOI":"10.1111/lasr.12003","ISBN":"0023-9216","ISSN":"00239216","abstract":"One of the most prominent explanations of the creation and maintenance of independent judiciary is the “insurance theory” that proposes a positive relationship between political competition and judicial independence. But, does intense political competition inevitably lead to higher levels of judicial independence across all types of democracies? Conducting a large‐ N cross‐country analysis over 97 democratic countries, this study shows that as democratic quality across countries changes, the impact of political competition on judicial independence changes as well. The empirical findings reveal that while in advanced democracies high levels of political competition enhances judicial independence, in developing democracies political competition significantly hampers the independence of the courts.; One of the most prominent explanations of the creation and maintenance of independent judiciary is the \"insurance theory\" that proposes a positive relationship between political competition and judicial independence. But, does intense political competition inevitably lead to higher levels of judicial independence across all types of democracies? Conducting a large-N cross-country analysis over 97 democratic countries, this study shows that as democratic quality across countries changes, the impact of political competition on judicial independence changes as well. The empirical findings reveal that while in advanced democracies high levels of political competition enhances judicial independence, in developing democracies political competition significantly hampers the independence of the courts. [PUBLICATION ABSTRACT];","author":[{"dropping-particle":"","family":"Aydin","given":"Aylin","non-dropping-particle":"","parse-names":false,"suffix":""}],"container-title":"Law and Society Review","id":"ITEM-1","issue":"1","issued":{"date-parts":[["2013"]]},"page":"105-134","title":"Judicial independence across democratic regimes: Understanding the varying impact of political competition","type":"article-journal","volume":"47"},"uris":["http://www.mendeley.com/documents/?uuid=2a2ec475-47b2-4542-b526-4cf1939e7353"]},{"id":"ITEM-2","itemData":{"author":[{"dropping-particle":"","family":"Wang","given":"Yueduan","non-dropping-particle":"","parse-names":false,"suffix":""}],"container-title":"Journal of Constitutional Law","id":"ITEM-2","issue":"2","issued":{"date-parts":[["2020"]]},"page":"529-560","title":"The More Authoritarian, the More Judicial Independence? The Paradox of Court Reforms in China and Russia","type":"article-journal","volume":"22"},"uris":["http://www.mendeley.com/documents/?uuid=c8327073-acff-46f3-8f30-28b985dd1997"]}],"mendeley":{"formattedCitation":"(Aydin 2013; Wang 2020)","plainTextFormattedCitation":"(Aydin 2013; Wang 2020)","previouslyFormattedCitation":"(Aydin 2013; Wang 2020)"},"properties":{"noteIndex":0},"schema":"https://github.com/citation-style-language/schema/raw/master/csl-citation.json"}</w:instrText>
      </w:r>
      <w:r w:rsidR="00BF2DA1" w:rsidRPr="00416426">
        <w:rPr>
          <w:sz w:val="24"/>
          <w:szCs w:val="24"/>
        </w:rPr>
        <w:fldChar w:fldCharType="separate"/>
      </w:r>
      <w:r w:rsidR="00BF2DA1" w:rsidRPr="00416426">
        <w:rPr>
          <w:noProof/>
          <w:sz w:val="24"/>
          <w:szCs w:val="24"/>
        </w:rPr>
        <w:t>(Aydin 2013; Wang 2020)</w:t>
      </w:r>
      <w:r w:rsidR="00BF2DA1" w:rsidRPr="00416426">
        <w:rPr>
          <w:sz w:val="24"/>
          <w:szCs w:val="24"/>
        </w:rPr>
        <w:fldChar w:fldCharType="end"/>
      </w:r>
      <w:r w:rsidR="00BF2DA1" w:rsidRPr="00416426">
        <w:rPr>
          <w:sz w:val="24"/>
          <w:szCs w:val="24"/>
        </w:rPr>
        <w:t>.</w:t>
      </w:r>
      <w:r w:rsidR="00BF2DA1" w:rsidRPr="00416426">
        <w:rPr>
          <w:rStyle w:val="FootnoteReference"/>
          <w:sz w:val="24"/>
          <w:szCs w:val="24"/>
        </w:rPr>
        <w:footnoteReference w:id="5"/>
      </w:r>
      <w:r w:rsidR="00A07CB5">
        <w:rPr>
          <w:iCs/>
          <w:sz w:val="24"/>
          <w:szCs w:val="24"/>
        </w:rPr>
        <w:t xml:space="preserve"> </w:t>
      </w:r>
    </w:p>
    <w:p w14:paraId="5DC2E015" w14:textId="69D8275F" w:rsidR="005E5803" w:rsidRDefault="005E5803" w:rsidP="0059266E">
      <w:pPr>
        <w:spacing w:line="480" w:lineRule="auto"/>
        <w:ind w:firstLine="720"/>
        <w:rPr>
          <w:sz w:val="24"/>
          <w:szCs w:val="24"/>
        </w:rPr>
      </w:pPr>
      <w:r>
        <w:rPr>
          <w:sz w:val="24"/>
          <w:szCs w:val="24"/>
        </w:rPr>
        <w:lastRenderedPageBreak/>
        <w:t>Whether election-related cases are sensitive and likely to draw pressure is thus context-dependent. If the costs of negative rulings are minor for the ruling party,</w:t>
      </w:r>
      <w:r w:rsidR="00AA6ABF">
        <w:rPr>
          <w:sz w:val="24"/>
          <w:szCs w:val="24"/>
        </w:rPr>
        <w:t xml:space="preserve"> they may be outweighed by the regime-sustaining benefits of independent rulings.</w:t>
      </w:r>
      <w:r>
        <w:rPr>
          <w:sz w:val="24"/>
          <w:szCs w:val="24"/>
        </w:rPr>
        <w:t xml:space="preserve"> However, as these costs increase, the ruling party’s incentive to apply pressure in that domain grows. </w:t>
      </w:r>
      <w:r w:rsidRPr="00416426">
        <w:rPr>
          <w:sz w:val="24"/>
          <w:szCs w:val="24"/>
        </w:rPr>
        <w:t xml:space="preserve">This pressure can be informal and case-specific, </w:t>
      </w:r>
      <w:del w:id="38" w:author="Author">
        <w:r w:rsidR="0059266E" w:rsidDel="00D865CB">
          <w:rPr>
            <w:sz w:val="24"/>
            <w:szCs w:val="24"/>
          </w:rPr>
          <w:delText xml:space="preserve"> </w:delText>
        </w:r>
      </w:del>
      <w:r w:rsidR="0059266E">
        <w:rPr>
          <w:sz w:val="24"/>
          <w:szCs w:val="24"/>
        </w:rPr>
        <w:t xml:space="preserve">helping to </w:t>
      </w:r>
      <w:r w:rsidR="002017F9">
        <w:rPr>
          <w:sz w:val="24"/>
          <w:szCs w:val="24"/>
        </w:rPr>
        <w:t xml:space="preserve">preserve some benefits of judicial independence and to avoid </w:t>
      </w:r>
      <w:r>
        <w:rPr>
          <w:sz w:val="24"/>
          <w:szCs w:val="24"/>
        </w:rPr>
        <w:t xml:space="preserve">provoking a public clash that might damage the government </w:t>
      </w:r>
      <w:r>
        <w:rPr>
          <w:sz w:val="24"/>
          <w:szCs w:val="24"/>
        </w:rPr>
        <w:fldChar w:fldCharType="begin" w:fldLock="1"/>
      </w:r>
      <w:r>
        <w:rPr>
          <w:sz w:val="24"/>
          <w:szCs w:val="24"/>
        </w:rPr>
        <w:instrText>ADDIN CSL_CITATION {"citationItems":[{"id":"ITEM-1","itemData":{"author":[{"dropping-particle":"","family":"Helmke","given":"Gretchen","non-dropping-particle":"","parse-names":false,"suffix":""}],"container-title":"American Journal of Political Science","id":"ITEM-1","issue":"3","issued":{"date-parts":[["2010"]]},"page":"737-750","title":"The origins of institutional crises in Latin America","type":"article-journal","volume":"54"},"uris":["http://www.mendeley.com/documents/?uuid=54eaeb40-c890-42e5-bcc1-80016d24b8a9"]}],"mendeley":{"formattedCitation":"(Helmke 2010)","plainTextFormattedCitation":"(Helmke 2010)","previouslyFormattedCitation":"(Helmke 2010)"},"properties":{"noteIndex":0},"schema":"https://github.com/citation-style-language/schema/raw/master/csl-citation.json"}</w:instrText>
      </w:r>
      <w:r>
        <w:rPr>
          <w:sz w:val="24"/>
          <w:szCs w:val="24"/>
        </w:rPr>
        <w:fldChar w:fldCharType="separate"/>
      </w:r>
      <w:r w:rsidRPr="004157E0">
        <w:rPr>
          <w:noProof/>
          <w:sz w:val="24"/>
          <w:szCs w:val="24"/>
        </w:rPr>
        <w:t>(Helmke 2010)</w:t>
      </w:r>
      <w:r>
        <w:rPr>
          <w:sz w:val="24"/>
          <w:szCs w:val="24"/>
        </w:rPr>
        <w:fldChar w:fldCharType="end"/>
      </w:r>
      <w:r>
        <w:rPr>
          <w:sz w:val="24"/>
          <w:szCs w:val="24"/>
        </w:rPr>
        <w:t>.</w:t>
      </w:r>
      <w:r w:rsidRPr="00416426">
        <w:rPr>
          <w:sz w:val="24"/>
          <w:szCs w:val="24"/>
        </w:rPr>
        <w:t xml:space="preserve"> </w:t>
      </w:r>
    </w:p>
    <w:p w14:paraId="03B1D770" w14:textId="06C979E2" w:rsidR="001A1B10" w:rsidRDefault="00F05E4E" w:rsidP="00A07CB5">
      <w:pPr>
        <w:spacing w:line="480" w:lineRule="auto"/>
        <w:ind w:firstLine="720"/>
        <w:rPr>
          <w:sz w:val="24"/>
          <w:szCs w:val="24"/>
        </w:rPr>
      </w:pPr>
      <w:r>
        <w:rPr>
          <w:sz w:val="24"/>
          <w:szCs w:val="24"/>
        </w:rPr>
        <w:t xml:space="preserve">In the absence of pressure, more independent rulings by courts in election-manipulation cases can deter manipulation in two ways. First, ruling parties may seek to deny opposition groups the benefits of strategic litigation discussed above—greater visibility, an opportunity to attack the regime on an unpopular valence issue, </w:t>
      </w:r>
      <w:r w:rsidR="002D5B56">
        <w:rPr>
          <w:sz w:val="24"/>
          <w:szCs w:val="24"/>
        </w:rPr>
        <w:t>etc.</w:t>
      </w:r>
      <w:r>
        <w:rPr>
          <w:sz w:val="24"/>
          <w:szCs w:val="24"/>
        </w:rPr>
        <w:t>—by choosing to reduce the level of manipulation in the election</w:t>
      </w:r>
      <w:r w:rsidR="001A1B10">
        <w:rPr>
          <w:sz w:val="24"/>
          <w:szCs w:val="24"/>
        </w:rPr>
        <w:t>.</w:t>
      </w:r>
      <w:r w:rsidR="00E14E70">
        <w:rPr>
          <w:sz w:val="24"/>
          <w:szCs w:val="24"/>
        </w:rPr>
        <w:t xml:space="preserve"> </w:t>
      </w:r>
      <w:r w:rsidR="002D5B56">
        <w:rPr>
          <w:sz w:val="24"/>
          <w:szCs w:val="24"/>
        </w:rPr>
        <w:t>R</w:t>
      </w:r>
      <w:r w:rsidR="00D622A8">
        <w:rPr>
          <w:sz w:val="24"/>
          <w:szCs w:val="24"/>
        </w:rPr>
        <w:t xml:space="preserve">uling parties may be concerned </w:t>
      </w:r>
      <w:r w:rsidR="000D7BC4">
        <w:rPr>
          <w:sz w:val="24"/>
          <w:szCs w:val="24"/>
        </w:rPr>
        <w:t>that</w:t>
      </w:r>
      <w:r w:rsidR="00D622A8">
        <w:rPr>
          <w:sz w:val="24"/>
          <w:szCs w:val="24"/>
        </w:rPr>
        <w:t xml:space="preserve"> </w:t>
      </w:r>
      <w:r w:rsidR="000D7BC4">
        <w:rPr>
          <w:sz w:val="24"/>
          <w:szCs w:val="24"/>
        </w:rPr>
        <w:t>negative publicity may damage their popular legitimacy</w:t>
      </w:r>
      <w:r w:rsidR="00D622A8">
        <w:rPr>
          <w:sz w:val="24"/>
          <w:szCs w:val="24"/>
        </w:rPr>
        <w:t xml:space="preserve"> </w:t>
      </w:r>
      <w:ins w:id="39" w:author="Author">
        <w:r w:rsidR="00B256BD">
          <w:rPr>
            <w:sz w:val="24"/>
            <w:szCs w:val="24"/>
          </w:rPr>
          <w:fldChar w:fldCharType="begin" w:fldLock="1"/>
        </w:r>
      </w:ins>
      <w:r w:rsidR="004928B8">
        <w:rPr>
          <w:sz w:val="24"/>
          <w:szCs w:val="24"/>
        </w:rPr>
        <w:instrText>ADDIN CSL_CITATION {"citationItems":[{"id":"ITEM-1","itemData":{"DOI":"10.1080/13510347.2013.738860","ISBN":"1351-0347","ISSN":"1351-0347","abstract":"Why do some autocracies remain stable while others collapse? This article presents a theoretical framework that seeks to explain the longevity of autocracies by referring to three pillars of stability: legitimation, repression, and co-optation. These three causal factors are derived by distilling and synthesizing the main arguments of classic and more recent research efforts. Particular emphasis is paid to re-incorporate legitimation in the explanation of stable autocracies. The article conceptionalizes the three pillars and discusses methods of concrete measurement. It then moves on to explain the stabilization process. How do these pillars develop their stabilizing effect? It is argued that reinforcement processes take place both within and between the pillars. They take the form of exogenous reinforcement, self-reinforcement, and reciprocal reinforcement. To illustrate the inner logic of these processes, I draw on empirical examples. I also state what we would need to observe empirically and how we can...","author":[{"dropping-particle":"","family":"Gerschewski","given":"Johannes","non-dropping-particle":"","parse-names":false,"suffix":""}],"container-title":"Democratization","id":"ITEM-1","issue":"1","issued":{"date-parts":[["2013"]]},"page":"13-38","title":"The three pillars of stability: legitimation, repression, and co-optation in autocratic regimes","title-short":"The three pillars of stability","type":"article-journal","volume":"20"},"uris":["http://www.mendeley.com/documents/?uuid=a284d20c-6ad6-4a04-9749-5a91feaae8d7"]},{"id":"ITEM-2","itemData":{"DOI":"10.1080/13510347.2013.738861","ISSN":"13510347","abstract":"This article presents a new typology and a new dataset of political regimes (1946-2010). The classification presented is based, in theoretical terms, on the distinctive patterns of legitimation exhibited by the political regimes. To demonstrate the usefulness of the classification, I explore the extent to which the classification and its theoretical foundation, namely the pattern of legitimation, helps to explain the durability of different political regime types. I compare the results and explanations with those of Geddes and Hadenius and Teorell in order to clarify the differences made by the use of the presented classification. © 2013 Copyright Taylor and Francis Group, LLC.","author":[{"dropping-particle":"","family":"Kailitz","given":"Steffen","non-dropping-particle":"","parse-names":false,"suffix":""}],"container-title":"Democratization","id":"ITEM-2","issue":"1","issued":{"date-parts":[["2013"]]},"page":"39-60","title":"Classifying political regimes revisited: Legitimation and durability","type":"article-journal","volume":"20"},"uris":["http://www.mendeley.com/documents/?uuid=199b3dda-716a-48f9-8086-0be8d876215a"]},{"id":"ITEM-3","itemData":{"DOI":"10.1080/13569775.2017.1304319","ISSN":"14693631","abstract":"Constructing convincing legitimacy claims is important for securing the stability of authoritarian regimes. However, extant research has struggled to systematically analyse how authoritarians substantiate their right to rule. We analyse a novel data set on authoritarian regimes’ claims to legitimacy that is based on leading country experts’ assessments of 98 states for the period 1991–2010. This analysis provides key new insights into the inner workings and legitimation strategies of current non-democratic regimes. Closed authoritarian regimes predominately rely on identity-based legitimacy claims (foundational myth, ideology and personalism). In contrast, elections fundamentally change how authoritarian rulers relate to society. In their legitimacy claims, electoral authoritarian regimes focus on their ‘adequate’ procedures, thereby mimicking democracies. All regimes also stress their purported success in proving material welfare and security to their citizens.","author":[{"dropping-particle":"","family":"Soest","given":"Christian","non-dropping-particle":"von","parse-names":false,"suffix":""},{"dropping-particle":"","family":"Grauvogel","given":"Julia","non-dropping-particle":"","parse-names":false,"suffix":""}],"container-title":"Contemporary Politics","id":"ITEM-3","issue":"3","issued":{"date-parts":[["2017"]]},"page":"287-305","publisher":"Taylor &amp; Francis","title":"Identity, procedures and performance: how authoritarian regimes legitimize their rule","type":"article-journal","volume":"23"},"uris":["http://www.mendeley.com/documents/?uuid=5d78ae3b-dc36-403d-bf67-54faa9f1b328"]},{"id":"ITEM-4","itemData":{"DOI":"10.3386/w19949","ISBN":"9550091031","abstract":"International development agencies invest heavily in institution building in fragile states, including expensive interventions to support democratic elections. Yet little evidence exists on whether elections enhance the domestic legitimacy of governments. Using the random assignment of an innovative election fraud-reducing intervention in Afghanistan, we find that decreasing electoral misconduct improves multiple survey measures of attitudes toward government, including: (1) whether Afghanistan is a democracy; (2) whether the police should resolve disputes; (3) whether members of parliament provide services; and (4) willingness to report insurgent behavior to security forces.","author":[{"dropping-particle":"","family":"Berman","given":"Eli","non-dropping-particle":"","parse-names":false,"suffix":""},{"dropping-particle":"","family":"Callen","given":"Michael","non-dropping-particle":"","parse-names":false,"suffix":""},{"dropping-particle":"","family":"Gibson","given":"Clark","non-dropping-particle":"","parse-names":false,"suffix":""},{"dropping-particle":"","family":"Long","given":"James D","non-dropping-particle":"","parse-names":false,"suffix":""}],"container-title":"Journal of Economic Behavior and Organization","id":"ITEM-4","issued":{"date-parts":[["2019"]]},"title":"Election Fairness and Government Legitimacy in Afghanistan","type":"article-journal"},"uris":["http://www.mendeley.com/documents/?uuid=bad887a4-3fbe-4653-8d45-d332bb0a79eb"]},{"id":"ITEM-5","itemData":{"DOI":"10.1017/S0007123408000513","ISBN":"0007-1234","ISSN":"0007-1234","abstract":"Elections are thought to bolster legitimacy by providing fair mechanisms for selecting leaders. Survey data from more than 20,000 respondents in twelve African countries demonstrate that in Africa losers of elections are less inclined to trust their political institutions, consent to government authority or feel that voting matters. Contrary to initial expectations, however, losers are more willing than winners to defend their institutions against manipulation by elected officials. Losers in Africa seem critical of their institutions, but nonetheless willing to protect them, while winners seem submissive subjects, granting unconditional support to their current leaders. Finally, losers are much more likely than winners to denounce flawed elections, but losers have additional reasons to doubt the legitimacy of their current institutions.","author":[{"dropping-particle":"","family":"Moehler","given":"Devra C.","non-dropping-particle":"","parse-names":false,"suffix":""}],"container-title":"British Journal of Political Science","id":"ITEM-5","issue":"02","issued":{"date-parts":[["2009"]]},"page":"345","title":"Critical Citizens and Submissive Subjects: Election Losers and Winners in Africa","type":"article-journal","volume":"39"},"uris":["http://www.mendeley.com/documents/?uuid=a5647c71-48ea-4c99-8d77-4fdb367af765"]}],"mendeley":{"formattedCitation":"(Gerschewski 2013; Kailitz 2013; von Soest and Grauvogel 2017; Berman et al. 2019; Moehler 2009)","plainTextFormattedCitation":"(Gerschewski 2013; Kailitz 2013; von Soest and Grauvogel 2017; Berman et al. 2019; Moehler 2009)","previouslyFormattedCitation":"(Gerschewski 2013; Kailitz 2013; von Soest and Grauvogel 2017; Berman et al. 2019; Moehler 2009)"},"properties":{"noteIndex":0},"schema":"https://github.com/citation-style-language/schema/raw/master/csl-citation.json"}</w:instrText>
      </w:r>
      <w:r w:rsidR="00B256BD">
        <w:rPr>
          <w:sz w:val="24"/>
          <w:szCs w:val="24"/>
        </w:rPr>
        <w:fldChar w:fldCharType="separate"/>
      </w:r>
      <w:r w:rsidR="00B256BD" w:rsidRPr="00B256BD">
        <w:rPr>
          <w:noProof/>
          <w:sz w:val="24"/>
          <w:szCs w:val="24"/>
        </w:rPr>
        <w:t>(Gerschewski 2013; Kailitz 2013; von Soest and Grauvogel 2017; Berman et al. 2019; Moehler 2009)</w:t>
      </w:r>
      <w:ins w:id="40" w:author="Author">
        <w:r w:rsidR="00B256BD">
          <w:rPr>
            <w:sz w:val="24"/>
            <w:szCs w:val="24"/>
          </w:rPr>
          <w:fldChar w:fldCharType="end"/>
        </w:r>
      </w:ins>
      <w:r w:rsidR="000D7BC4">
        <w:rPr>
          <w:sz w:val="24"/>
          <w:szCs w:val="24"/>
        </w:rPr>
        <w:t>, even if such damage falls short of mass protest</w:t>
      </w:r>
      <w:ins w:id="41" w:author="Author">
        <w:r w:rsidR="00B256BD">
          <w:rPr>
            <w:sz w:val="24"/>
            <w:szCs w:val="24"/>
          </w:rPr>
          <w:t>, and</w:t>
        </w:r>
      </w:ins>
      <w:r w:rsidR="000D60AB">
        <w:rPr>
          <w:sz w:val="24"/>
          <w:szCs w:val="24"/>
        </w:rPr>
        <w:t xml:space="preserve"> choos</w:t>
      </w:r>
      <w:ins w:id="42" w:author="Author">
        <w:r w:rsidR="00B256BD">
          <w:rPr>
            <w:sz w:val="24"/>
            <w:szCs w:val="24"/>
          </w:rPr>
          <w:t>e</w:t>
        </w:r>
      </w:ins>
      <w:r w:rsidR="000D60AB">
        <w:rPr>
          <w:sz w:val="24"/>
          <w:szCs w:val="24"/>
        </w:rPr>
        <w:t xml:space="preserve"> to pull back on manipulation in order to minimize strategic litigation by their opponents.</w:t>
      </w:r>
    </w:p>
    <w:p w14:paraId="360A5980" w14:textId="4A029C82" w:rsidR="004E6033" w:rsidRDefault="00A2682E" w:rsidP="004E6033">
      <w:pPr>
        <w:spacing w:line="480" w:lineRule="auto"/>
        <w:ind w:firstLine="720"/>
        <w:rPr>
          <w:sz w:val="24"/>
          <w:szCs w:val="24"/>
        </w:rPr>
      </w:pPr>
      <w:r>
        <w:rPr>
          <w:sz w:val="24"/>
          <w:szCs w:val="24"/>
        </w:rPr>
        <w:t>In addition</w:t>
      </w:r>
      <w:r w:rsidR="004E6033" w:rsidRPr="00416426">
        <w:rPr>
          <w:sz w:val="24"/>
          <w:szCs w:val="24"/>
        </w:rPr>
        <w:t xml:space="preserve">, </w:t>
      </w:r>
      <w:r w:rsidR="004E6033">
        <w:rPr>
          <w:sz w:val="24"/>
          <w:szCs w:val="24"/>
        </w:rPr>
        <w:t>building</w:t>
      </w:r>
      <w:r w:rsidR="004E6033" w:rsidRPr="00416426">
        <w:rPr>
          <w:sz w:val="24"/>
          <w:szCs w:val="24"/>
        </w:rPr>
        <w:t xml:space="preserve"> on the work of Rundlett and Svolik </w:t>
      </w:r>
      <w:r w:rsidR="004E6033">
        <w:rPr>
          <w:sz w:val="24"/>
          <w:szCs w:val="24"/>
        </w:rPr>
        <w:fldChar w:fldCharType="begin" w:fldLock="1"/>
      </w:r>
      <w:r w:rsidR="004E6033">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suppress-author":1,"uris":["http://www.mendeley.com/documents/?uuid=2654c25b-8cc9-4eea-b3e6-e6b9a21fd62c"]}],"mendeley":{"formattedCitation":"(2016)","plainTextFormattedCitation":"(2016)","previouslyFormattedCitation":"(2016)"},"properties":{"noteIndex":0},"schema":"https://github.com/citation-style-language/schema/raw/master/csl-citation.json"}</w:instrText>
      </w:r>
      <w:r w:rsidR="004E6033">
        <w:rPr>
          <w:sz w:val="24"/>
          <w:szCs w:val="24"/>
        </w:rPr>
        <w:fldChar w:fldCharType="separate"/>
      </w:r>
      <w:r w:rsidR="004E6033" w:rsidRPr="00F56B71">
        <w:rPr>
          <w:noProof/>
          <w:sz w:val="24"/>
          <w:szCs w:val="24"/>
        </w:rPr>
        <w:t>(2016)</w:t>
      </w:r>
      <w:r w:rsidR="004E6033">
        <w:rPr>
          <w:sz w:val="24"/>
          <w:szCs w:val="24"/>
        </w:rPr>
        <w:fldChar w:fldCharType="end"/>
      </w:r>
      <w:r w:rsidR="004E6033" w:rsidRPr="00416426">
        <w:rPr>
          <w:sz w:val="24"/>
          <w:szCs w:val="24"/>
        </w:rPr>
        <w:t xml:space="preserve">, </w:t>
      </w:r>
      <w:r w:rsidR="000D7BC4">
        <w:rPr>
          <w:sz w:val="24"/>
          <w:szCs w:val="24"/>
        </w:rPr>
        <w:t>legal risks are likely to</w:t>
      </w:r>
      <w:r w:rsidR="004E6033" w:rsidRPr="00416426">
        <w:rPr>
          <w:sz w:val="24"/>
          <w:szCs w:val="24"/>
        </w:rPr>
        <w:t xml:space="preserve"> figure into the calculations </w:t>
      </w:r>
      <w:r w:rsidR="000D7BC4">
        <w:rPr>
          <w:sz w:val="24"/>
          <w:szCs w:val="24"/>
        </w:rPr>
        <w:t>that low-level actors</w:t>
      </w:r>
      <w:r w:rsidR="000D7BC4" w:rsidRPr="00416426">
        <w:rPr>
          <w:sz w:val="24"/>
          <w:szCs w:val="24"/>
        </w:rPr>
        <w:t xml:space="preserve"> </w:t>
      </w:r>
      <w:r w:rsidR="004E6033" w:rsidRPr="00416426">
        <w:rPr>
          <w:sz w:val="24"/>
          <w:szCs w:val="24"/>
        </w:rPr>
        <w:t xml:space="preserve">make about participating </w:t>
      </w:r>
      <w:r w:rsidR="000D7BC4">
        <w:rPr>
          <w:sz w:val="24"/>
          <w:szCs w:val="24"/>
        </w:rPr>
        <w:t>election manipulation</w:t>
      </w:r>
      <w:r w:rsidR="004E6033" w:rsidRPr="00416426">
        <w:rPr>
          <w:sz w:val="24"/>
          <w:szCs w:val="24"/>
        </w:rPr>
        <w:t>.</w:t>
      </w:r>
      <w:r w:rsidR="004E6033">
        <w:rPr>
          <w:sz w:val="24"/>
          <w:szCs w:val="24"/>
        </w:rPr>
        <w:t xml:space="preserve"> While </w:t>
      </w:r>
      <w:r w:rsidR="002017F9">
        <w:rPr>
          <w:sz w:val="24"/>
          <w:szCs w:val="24"/>
        </w:rPr>
        <w:t xml:space="preserve">that </w:t>
      </w:r>
      <w:r w:rsidR="004E6033">
        <w:rPr>
          <w:sz w:val="24"/>
          <w:szCs w:val="24"/>
        </w:rPr>
        <w:t xml:space="preserve">formal model assumes that election-manipulating agents run no risk of penalty if their patron wins the election, I argue that </w:t>
      </w:r>
      <w:r w:rsidR="004E6033" w:rsidRPr="00416426">
        <w:rPr>
          <w:sz w:val="24"/>
          <w:szCs w:val="24"/>
        </w:rPr>
        <w:t xml:space="preserve">a higher risk of legal </w:t>
      </w:r>
      <w:r w:rsidR="002017F9">
        <w:rPr>
          <w:sz w:val="24"/>
          <w:szCs w:val="24"/>
        </w:rPr>
        <w:t>exposure</w:t>
      </w:r>
      <w:r w:rsidR="002017F9" w:rsidRPr="00416426">
        <w:rPr>
          <w:sz w:val="24"/>
          <w:szCs w:val="24"/>
        </w:rPr>
        <w:t xml:space="preserve"> </w:t>
      </w:r>
      <w:r w:rsidR="004E6033" w:rsidRPr="00416426">
        <w:rPr>
          <w:sz w:val="24"/>
          <w:szCs w:val="24"/>
        </w:rPr>
        <w:t>may deter agents from engaging in manipulation</w:t>
      </w:r>
      <w:r w:rsidR="004E6033">
        <w:rPr>
          <w:sz w:val="24"/>
          <w:szCs w:val="24"/>
        </w:rPr>
        <w:t xml:space="preserve"> even when incumbents retain office. </w:t>
      </w:r>
      <w:r w:rsidR="004E6033" w:rsidRPr="00416426">
        <w:rPr>
          <w:rStyle w:val="tlid-translation"/>
          <w:sz w:val="24"/>
          <w:szCs w:val="24"/>
          <w:lang w:val="en"/>
        </w:rPr>
        <w:t xml:space="preserve">Courts can hear charges against election officials for a variety of positive acts of election tampering, </w:t>
      </w:r>
      <w:r w:rsidR="000D7BC4">
        <w:rPr>
          <w:rStyle w:val="tlid-translation"/>
          <w:sz w:val="24"/>
          <w:szCs w:val="24"/>
          <w:lang w:val="en"/>
        </w:rPr>
        <w:t>and</w:t>
      </w:r>
      <w:r w:rsidR="004E6033" w:rsidRPr="00416426">
        <w:rPr>
          <w:rStyle w:val="tlid-translation"/>
          <w:sz w:val="24"/>
          <w:szCs w:val="24"/>
          <w:lang w:val="en"/>
        </w:rPr>
        <w:t xml:space="preserve"> can also hear cases against ordinary individuals for engaging in vote-buying or voter pressure, </w:t>
      </w:r>
      <w:r w:rsidR="004E6033" w:rsidRPr="00416426">
        <w:rPr>
          <w:rStyle w:val="tlid-translation"/>
          <w:sz w:val="24"/>
          <w:szCs w:val="24"/>
          <w:lang w:val="en"/>
        </w:rPr>
        <w:lastRenderedPageBreak/>
        <w:t xml:space="preserve">voter impersonation and multiple voting </w:t>
      </w:r>
      <w:r w:rsidR="004E6033" w:rsidRPr="00416426">
        <w:rPr>
          <w:rStyle w:val="tlid-translation"/>
          <w:sz w:val="24"/>
          <w:szCs w:val="24"/>
          <w:lang w:val="en"/>
        </w:rPr>
        <w:fldChar w:fldCharType="begin" w:fldLock="1"/>
      </w:r>
      <w:r w:rsidR="004E6033">
        <w:rPr>
          <w:rStyle w:val="tlid-translation"/>
          <w:sz w:val="24"/>
          <w:szCs w:val="24"/>
          <w:lang w:val="en"/>
        </w:rPr>
        <w:instrText>ADDIN CSL_CITATION {"citationItems":[{"id":"ITEM-1","itemData":{"ISBN":"9789185724963","author":[{"dropping-particle":"","family":"Orozco-Henríquez","given":"Jesús","non-dropping-particle":"","parse-names":false,"suffix":""},{"dropping-particle":"","family":"Ayoub","given":"Ayman","non-dropping-particle":"","parse-names":false,"suffix":""},{"dropping-particle":"","family":"Ellis","given":"Andrew","non-dropping-particle":"","parse-names":false,"suffix":""}],"id":"ITEM-1","issued":{"date-parts":[["2010"]]},"publisher-place":"Stockholm, Sweden","title":"Electoral Justice: The International IDEA Handbook","type":"report"},"uris":["http://www.mendeley.com/documents/?uuid=96b0c4b5-da84-4799-90ef-ba0bf7f672c2"]}],"mendeley":{"formattedCitation":"(Orozco-Henríquez, Ayoub, and Ellis 2010)","plainTextFormattedCitation":"(Orozco-Henríquez, Ayoub, and Ellis 2010)","previouslyFormattedCitation":"(Orozco-Henríquez, Ayoub, and Ellis 2010)"},"properties":{"noteIndex":0},"schema":"https://github.com/citation-style-language/schema/raw/master/csl-citation.json"}</w:instrText>
      </w:r>
      <w:r w:rsidR="004E6033" w:rsidRPr="00416426">
        <w:rPr>
          <w:rStyle w:val="tlid-translation"/>
          <w:sz w:val="24"/>
          <w:szCs w:val="24"/>
          <w:lang w:val="en"/>
        </w:rPr>
        <w:fldChar w:fldCharType="separate"/>
      </w:r>
      <w:r w:rsidR="004E6033" w:rsidRPr="00416426">
        <w:rPr>
          <w:rStyle w:val="tlid-translation"/>
          <w:noProof/>
          <w:sz w:val="24"/>
          <w:szCs w:val="24"/>
          <w:lang w:val="en"/>
        </w:rPr>
        <w:t>(Orozco-Henríquez, Ayoub, and Ellis 2010)</w:t>
      </w:r>
      <w:r w:rsidR="004E6033" w:rsidRPr="00416426">
        <w:rPr>
          <w:rStyle w:val="tlid-translation"/>
          <w:sz w:val="24"/>
          <w:szCs w:val="24"/>
          <w:lang w:val="en"/>
        </w:rPr>
        <w:fldChar w:fldCharType="end"/>
      </w:r>
      <w:r w:rsidR="004E6033" w:rsidRPr="00416426">
        <w:rPr>
          <w:rStyle w:val="tlid-translation"/>
          <w:sz w:val="24"/>
          <w:szCs w:val="24"/>
          <w:lang w:val="en"/>
        </w:rPr>
        <w:t xml:space="preserve">. </w:t>
      </w:r>
      <w:r w:rsidR="004E6033">
        <w:rPr>
          <w:rStyle w:val="tlid-translation"/>
          <w:sz w:val="24"/>
          <w:szCs w:val="24"/>
          <w:lang w:val="en"/>
        </w:rPr>
        <w:t>And, as the foregoing discussion illustrates, courts in non-democracies can generate regime-sustaining benefits by ruling against ruling party agents at times</w:t>
      </w:r>
      <w:r w:rsidR="009D6CB8">
        <w:rPr>
          <w:rStyle w:val="tlid-translation"/>
          <w:sz w:val="24"/>
          <w:szCs w:val="24"/>
          <w:lang w:val="en"/>
        </w:rPr>
        <w:t>—and regularly do so</w:t>
      </w:r>
      <w:r w:rsidR="004E6033">
        <w:rPr>
          <w:rStyle w:val="tlid-translation"/>
          <w:sz w:val="24"/>
          <w:szCs w:val="24"/>
          <w:lang w:val="en"/>
        </w:rPr>
        <w:t>.</w:t>
      </w:r>
      <w:r w:rsidR="009D6CB8">
        <w:rPr>
          <w:rStyle w:val="tlid-translation"/>
          <w:sz w:val="24"/>
          <w:szCs w:val="24"/>
          <w:lang w:val="en"/>
        </w:rPr>
        <w:t xml:space="preserve"> The risk of being caught up in court proceedings can be expected to increase as opposition actors turn to more </w:t>
      </w:r>
      <w:r w:rsidR="009D6CB8">
        <w:rPr>
          <w:rStyle w:val="tlid-translation"/>
          <w:i/>
          <w:iCs/>
          <w:sz w:val="24"/>
          <w:szCs w:val="24"/>
          <w:lang w:val="en"/>
        </w:rPr>
        <w:t xml:space="preserve">de jure </w:t>
      </w:r>
      <w:r w:rsidR="009D6CB8">
        <w:rPr>
          <w:rStyle w:val="tlid-translation"/>
          <w:sz w:val="24"/>
          <w:szCs w:val="24"/>
          <w:lang w:val="en"/>
        </w:rPr>
        <w:t>independent courts</w:t>
      </w:r>
      <w:r>
        <w:rPr>
          <w:rStyle w:val="tlid-translation"/>
          <w:sz w:val="24"/>
          <w:szCs w:val="24"/>
          <w:lang w:val="en"/>
        </w:rPr>
        <w:t>, serving to deter some agents</w:t>
      </w:r>
      <w:r w:rsidR="009D6CB8">
        <w:rPr>
          <w:rStyle w:val="tlid-translation"/>
          <w:sz w:val="24"/>
          <w:szCs w:val="24"/>
          <w:lang w:val="en"/>
        </w:rPr>
        <w:t xml:space="preserve">. </w:t>
      </w:r>
      <w:r w:rsidR="004E6033">
        <w:rPr>
          <w:rStyle w:val="tlid-translation"/>
          <w:sz w:val="24"/>
          <w:szCs w:val="24"/>
          <w:lang w:val="en"/>
        </w:rPr>
        <w:t>This expectation is also consistent with the finding that harder-to-detect manipulation is concentrated in places where the opposition is more active</w:t>
      </w:r>
      <w:r w:rsidR="004E6033" w:rsidRPr="00416426">
        <w:rPr>
          <w:sz w:val="24"/>
          <w:szCs w:val="24"/>
        </w:rPr>
        <w:t xml:space="preserve"> </w:t>
      </w:r>
      <w:r w:rsidR="004E6033" w:rsidRPr="00416426">
        <w:rPr>
          <w:sz w:val="24"/>
          <w:szCs w:val="24"/>
        </w:rPr>
        <w:fldChar w:fldCharType="begin" w:fldLock="1"/>
      </w:r>
      <w:r w:rsidR="004E6033">
        <w:rPr>
          <w:sz w:val="24"/>
          <w:szCs w:val="24"/>
        </w:rPr>
        <w:instrText>ADDIN CSL_CITATION {"citationItems":[{"id":"ITEM-1","itemData":{"DOI":"10.1080/09668136.2019.1681363","ISSN":"14653427","abstract":"Why are some elections manipulated more severely than others, and why do the techniques used to manipulate them vary over time and space? This article addresses these related questions by showing that patronage resources—not incumbent popularity—make manipulation appealing to frontline agents, while local political conditions can make manipulation personally risky for them. Agents can mitigate these risks by adopting more dispersed forms of manipulation like vote-buying, rather than more centralised falsification. These hypotheses are tested using forensic analysis of electoral data from more than 90,000 precincts per election across Russia’s 83 regions, from 2003 to 2012.","author":[{"dropping-particle":"","family":"Harvey","given":"Cole J.","non-dropping-particle":"","parse-names":false,"suffix":""}],"container-title":"Europe - Asia Studies","id":"ITEM-1","issued":{"date-parts":[["2019"]]},"page":"2003-2012","title":"Principal–Agent Dynamics and Electoral Manipulation: Local Risks, Patronage and Tactical Variation in Russian Elections, 2003–2012","type":"article-journal","volume":"8136"},"uris":["http://www.mendeley.com/documents/?uuid=377d1133-8ea6-4ca1-b1cf-43e4eaee811c"]}],"mendeley":{"formattedCitation":"(Harvey 2019)","plainTextFormattedCitation":"(Harvey 2019)","previouslyFormattedCitation":"(Harvey 2019)"},"properties":{"noteIndex":0},"schema":"https://github.com/citation-style-language/schema/raw/master/csl-citation.json"}</w:instrText>
      </w:r>
      <w:r w:rsidR="004E6033" w:rsidRPr="00416426">
        <w:rPr>
          <w:sz w:val="24"/>
          <w:szCs w:val="24"/>
        </w:rPr>
        <w:fldChar w:fldCharType="separate"/>
      </w:r>
      <w:r w:rsidR="004E6033" w:rsidRPr="00416426">
        <w:rPr>
          <w:noProof/>
          <w:sz w:val="24"/>
          <w:szCs w:val="24"/>
        </w:rPr>
        <w:t>(Harvey 2019)</w:t>
      </w:r>
      <w:r w:rsidR="004E6033" w:rsidRPr="00416426">
        <w:rPr>
          <w:sz w:val="24"/>
          <w:szCs w:val="24"/>
        </w:rPr>
        <w:fldChar w:fldCharType="end"/>
      </w:r>
      <w:r w:rsidR="004E6033" w:rsidRPr="00416426">
        <w:rPr>
          <w:sz w:val="24"/>
          <w:szCs w:val="24"/>
        </w:rPr>
        <w:t>.</w:t>
      </w:r>
      <w:r w:rsidR="004E6033">
        <w:rPr>
          <w:sz w:val="24"/>
          <w:szCs w:val="24"/>
        </w:rPr>
        <w:t xml:space="preserve"> Following the logic</w:t>
      </w:r>
      <w:r w:rsidR="000D7BC4">
        <w:rPr>
          <w:sz w:val="24"/>
          <w:szCs w:val="24"/>
        </w:rPr>
        <w:t xml:space="preserve"> of coordination problems</w:t>
      </w:r>
      <w:r w:rsidR="004E6033">
        <w:rPr>
          <w:sz w:val="24"/>
          <w:szCs w:val="24"/>
        </w:rPr>
        <w:t xml:space="preserve"> in Rundlett and Svolik (2016), an increased risk of court proceedings that deters some agents from engaging in election manipulation</w:t>
      </w:r>
      <w:r w:rsidR="004E6033" w:rsidRPr="00416426">
        <w:rPr>
          <w:sz w:val="24"/>
          <w:szCs w:val="24"/>
        </w:rPr>
        <w:t xml:space="preserve"> can induce others to stand down as well; if some low-level actors choose not to participate in election fraud due to legal risk, a larger number may also shirk due to </w:t>
      </w:r>
      <w:r w:rsidR="000D7BC4">
        <w:rPr>
          <w:sz w:val="24"/>
          <w:szCs w:val="24"/>
        </w:rPr>
        <w:t>uncertainty around the success of the effort</w:t>
      </w:r>
      <w:r w:rsidR="004E6033" w:rsidRPr="00416426">
        <w:rPr>
          <w:sz w:val="24"/>
          <w:szCs w:val="24"/>
        </w:rPr>
        <w:t>, leading to a larger-scale improvement in election integrity.</w:t>
      </w:r>
    </w:p>
    <w:p w14:paraId="7F0FD8A9" w14:textId="5B61BE46" w:rsidR="001D28B9" w:rsidRDefault="004D2433" w:rsidP="00416426">
      <w:pPr>
        <w:spacing w:line="480" w:lineRule="auto"/>
        <w:ind w:firstLine="720"/>
        <w:rPr>
          <w:iCs/>
          <w:sz w:val="24"/>
          <w:szCs w:val="24"/>
        </w:rPr>
      </w:pPr>
      <w:r>
        <w:rPr>
          <w:iCs/>
          <w:sz w:val="24"/>
          <w:szCs w:val="24"/>
        </w:rPr>
        <w:t>This mechanism is only likely to operate when</w:t>
      </w:r>
      <w:r w:rsidR="00515AF3">
        <w:rPr>
          <w:iCs/>
          <w:sz w:val="24"/>
          <w:szCs w:val="24"/>
        </w:rPr>
        <w:t xml:space="preserve"> government</w:t>
      </w:r>
      <w:r w:rsidR="007652C0">
        <w:rPr>
          <w:iCs/>
          <w:sz w:val="24"/>
          <w:szCs w:val="24"/>
        </w:rPr>
        <w:t>s</w:t>
      </w:r>
      <w:r w:rsidR="00515AF3">
        <w:rPr>
          <w:iCs/>
          <w:sz w:val="24"/>
          <w:szCs w:val="24"/>
        </w:rPr>
        <w:t xml:space="preserve"> </w:t>
      </w:r>
      <w:ins w:id="43" w:author="Author">
        <w:r w:rsidR="009F3818">
          <w:rPr>
            <w:iCs/>
            <w:sz w:val="24"/>
            <w:szCs w:val="24"/>
          </w:rPr>
          <w:t xml:space="preserve">regularly </w:t>
        </w:r>
      </w:ins>
      <w:r w:rsidR="00515AF3">
        <w:rPr>
          <w:iCs/>
          <w:sz w:val="24"/>
          <w:szCs w:val="24"/>
        </w:rPr>
        <w:t>enforce ruling</w:t>
      </w:r>
      <w:r w:rsidR="007652C0">
        <w:rPr>
          <w:iCs/>
          <w:sz w:val="24"/>
          <w:szCs w:val="24"/>
        </w:rPr>
        <w:t>s</w:t>
      </w:r>
      <w:r w:rsidR="00515AF3">
        <w:rPr>
          <w:iCs/>
          <w:sz w:val="24"/>
          <w:szCs w:val="24"/>
        </w:rPr>
        <w:t xml:space="preserve"> against </w:t>
      </w:r>
      <w:r w:rsidR="007652C0">
        <w:rPr>
          <w:iCs/>
          <w:sz w:val="24"/>
          <w:szCs w:val="24"/>
        </w:rPr>
        <w:t>their</w:t>
      </w:r>
      <w:r w:rsidR="00515AF3">
        <w:rPr>
          <w:iCs/>
          <w:sz w:val="24"/>
          <w:szCs w:val="24"/>
        </w:rPr>
        <w:t xml:space="preserve"> own agents. </w:t>
      </w:r>
      <w:r w:rsidR="005E5803">
        <w:rPr>
          <w:iCs/>
          <w:sz w:val="24"/>
          <w:szCs w:val="24"/>
        </w:rPr>
        <w:t xml:space="preserve">Non-democratic governments enforce unfavorable rulings against their agents when the stakes for the regime are low, because courts’ various regime-sustaining functions depend “upon some measure of real judicial autonomy” </w:t>
      </w:r>
      <w:r w:rsidR="005E5803">
        <w:rPr>
          <w:iCs/>
          <w:sz w:val="24"/>
          <w:szCs w:val="24"/>
        </w:rPr>
        <w:fldChar w:fldCharType="begin" w:fldLock="1"/>
      </w:r>
      <w:r w:rsidR="005E5803">
        <w:rPr>
          <w:iCs/>
          <w:sz w:val="24"/>
          <w:szCs w:val="24"/>
        </w:rPr>
        <w:instrText>ADDIN CSL_CITATION {"citationItems":[{"id":"ITEM-1","itemData":{"ISBN":"978-1-139-47313-2","abstract":"Scholars have generally assumed that courts in authoritarian states are pawns of their regimes, upholding the interests of governing elites and frustrating the efforts of their opponents. As a result, nearly all studies in comparative judicial politics have focused on democratic and democratizing countries. This volume brings together leading scholars in comparative judicial politics to consider the causes and consequences of judicial empowerment in authoritarian states. It demonstrates the wide range of governance tasks that courts perform, as well as the way in which courts can serve as critical sites of contention both among the ruling elite and between regimes and their citizens. Drawing on empirical and theoretical insights from every major region of the world, this volume advances our understanding of judicial politics in authoritarian regimes.","author":[{"dropping-particle":"","family":"Ginsburg","given":"Tom","non-dropping-particle":"","parse-names":false,"suffix":""},{"dropping-particle":"","family":"Moustafa","given":"Tamir","non-dropping-particle":"","parse-names":false,"suffix":""}],"id":"ITEM-1","issued":{"date-parts":[["2008","5"]]},"note":"Google-Books-ID: q61rD35AJOUC","publisher":"Cambridge University Press","title":"Rule by Law: The Politics of Courts in Authoritarian Regimes","title-short":"Rule by {Law}","type":"book"},"locator":"8","uris":["http://www.mendeley.com/documents/?uuid=9212a888-12bb-45da-9ead-6c25b85d618d"]}],"mendeley":{"formattedCitation":"(Ginsburg and Moustafa 2008, 8)","plainTextFormattedCitation":"(Ginsburg and Moustafa 2008, 8)","previouslyFormattedCitation":"(Ginsburg and Moustafa 2008, 8)"},"properties":{"noteIndex":0},"schema":"https://github.com/citation-style-language/schema/raw/master/csl-citation.json"}</w:instrText>
      </w:r>
      <w:r w:rsidR="005E5803">
        <w:rPr>
          <w:iCs/>
          <w:sz w:val="24"/>
          <w:szCs w:val="24"/>
        </w:rPr>
        <w:fldChar w:fldCharType="separate"/>
      </w:r>
      <w:r w:rsidR="005E5803" w:rsidRPr="00207B42">
        <w:rPr>
          <w:iCs/>
          <w:noProof/>
          <w:sz w:val="24"/>
          <w:szCs w:val="24"/>
        </w:rPr>
        <w:t>(Ginsburg and Moustafa 2008, 8)</w:t>
      </w:r>
      <w:r w:rsidR="005E5803">
        <w:rPr>
          <w:iCs/>
          <w:sz w:val="24"/>
          <w:szCs w:val="24"/>
        </w:rPr>
        <w:fldChar w:fldCharType="end"/>
      </w:r>
      <w:r w:rsidR="00515AF3">
        <w:rPr>
          <w:iCs/>
          <w:sz w:val="24"/>
          <w:szCs w:val="24"/>
        </w:rPr>
        <w:t xml:space="preserve">; if they did not, courts could not improve the regime’s legitimacy, resolve intra-elite disputes, or provide accurate information about citizen discontent. </w:t>
      </w:r>
      <w:r w:rsidR="007717BF">
        <w:rPr>
          <w:iCs/>
          <w:sz w:val="24"/>
          <w:szCs w:val="24"/>
        </w:rPr>
        <w:t xml:space="preserve">As a result, courts in non-democracies regularly rule in citizens’ favor when the stakes are low </w:t>
      </w:r>
      <w:r w:rsidR="007717BF">
        <w:rPr>
          <w:iCs/>
          <w:sz w:val="24"/>
          <w:szCs w:val="24"/>
        </w:rPr>
        <w:fldChar w:fldCharType="begin" w:fldLock="1"/>
      </w:r>
      <w:r w:rsidR="007717BF">
        <w:rPr>
          <w:iCs/>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{Democracies}","type":"book"},"uris":["http://www.mendeley.com/documents/?uuid=4571336b-38ec-4b57-ac47-864896ce7b1f"]}],"mendeley":{"formattedCitation":"(Popova 2012)","plainTextFormattedCitation":"(Popova 2012)","previouslyFormattedCitation":"(Popova 2012)"},"properties":{"noteIndex":0},"schema":"https://github.com/citation-style-language/schema/raw/master/csl-citation.json"}</w:instrText>
      </w:r>
      <w:r w:rsidR="007717BF">
        <w:rPr>
          <w:iCs/>
          <w:sz w:val="24"/>
          <w:szCs w:val="24"/>
        </w:rPr>
        <w:fldChar w:fldCharType="separate"/>
      </w:r>
      <w:r w:rsidR="007717BF" w:rsidRPr="007717BF">
        <w:rPr>
          <w:iCs/>
          <w:noProof/>
          <w:sz w:val="24"/>
          <w:szCs w:val="24"/>
        </w:rPr>
        <w:t>(Popova 2012)</w:t>
      </w:r>
      <w:r w:rsidR="007717BF">
        <w:rPr>
          <w:iCs/>
          <w:sz w:val="24"/>
          <w:szCs w:val="24"/>
        </w:rPr>
        <w:fldChar w:fldCharType="end"/>
      </w:r>
      <w:r w:rsidR="007717BF">
        <w:rPr>
          <w:iCs/>
          <w:sz w:val="24"/>
          <w:szCs w:val="24"/>
        </w:rPr>
        <w:t xml:space="preserve">. For example, Hendley </w:t>
      </w:r>
      <w:r w:rsidR="007717BF">
        <w:rPr>
          <w:iCs/>
          <w:sz w:val="24"/>
          <w:szCs w:val="24"/>
        </w:rPr>
        <w:fldChar w:fldCharType="begin" w:fldLock="1"/>
      </w:r>
      <w:r w:rsidR="00510BDB">
        <w:rPr>
          <w:iCs/>
          <w:sz w:val="24"/>
          <w:szCs w:val="24"/>
        </w:rPr>
        <w:instrText>ADDIN CSL_CITATION {"citationItems":[{"id":"ITEM-1","itemData":{"author":[{"dropping-particle":"","family":"Hendley","given":"Kathryn","non-dropping-particle":"","parse-names":false,"suffix":""}],"id":"ITEM-1","issued":{"date-parts":[["2017"]]},"publisher":"Cornell University Press","title":"Everyday Law in Russia","type":"book"},"locator":"150","suppress-author":1,"uris":["http://www.mendeley.com/documents/?uuid=824639e2-a091-4a02-ba48-8e1cb2411749"]}],"mendeley":{"formattedCitation":"(2017, 150)","plainTextFormattedCitation":"(2017, 150)","previouslyFormattedCitation":"(2017, 150)"},"properties":{"noteIndex":0},"schema":"https://github.com/citation-style-language/schema/raw/master/csl-citation.json"}</w:instrText>
      </w:r>
      <w:r w:rsidR="007717BF">
        <w:rPr>
          <w:iCs/>
          <w:sz w:val="24"/>
          <w:szCs w:val="24"/>
        </w:rPr>
        <w:fldChar w:fldCharType="separate"/>
      </w:r>
      <w:r w:rsidR="007652C0" w:rsidRPr="007652C0">
        <w:rPr>
          <w:iCs/>
          <w:noProof/>
          <w:sz w:val="24"/>
          <w:szCs w:val="24"/>
        </w:rPr>
        <w:t>(2017, 150)</w:t>
      </w:r>
      <w:r w:rsidR="007717BF">
        <w:rPr>
          <w:iCs/>
          <w:sz w:val="24"/>
          <w:szCs w:val="24"/>
        </w:rPr>
        <w:fldChar w:fldCharType="end"/>
      </w:r>
      <w:r w:rsidR="007717BF">
        <w:rPr>
          <w:iCs/>
          <w:sz w:val="24"/>
          <w:szCs w:val="24"/>
        </w:rPr>
        <w:t xml:space="preserve"> finds that in 2009 and 2011, Russia’s justice of the peace courts ruled in favor of the state only fifty percent of the time when it brought tax cases against citizens, and ruled in favor of citizens fully eighty percent of the time when they were the </w:t>
      </w:r>
      <w:r w:rsidR="007717BF">
        <w:rPr>
          <w:iCs/>
          <w:sz w:val="24"/>
          <w:szCs w:val="24"/>
        </w:rPr>
        <w:lastRenderedPageBreak/>
        <w:t>plaintiffs</w:t>
      </w:r>
      <w:r w:rsidR="007652C0">
        <w:rPr>
          <w:iCs/>
          <w:sz w:val="24"/>
          <w:szCs w:val="24"/>
        </w:rPr>
        <w:t>;</w:t>
      </w:r>
      <w:r w:rsidR="007717BF">
        <w:rPr>
          <w:iCs/>
          <w:sz w:val="24"/>
          <w:szCs w:val="24"/>
        </w:rPr>
        <w:t xml:space="preserve"> Peerenboom </w:t>
      </w:r>
      <w:r w:rsidR="007717BF">
        <w:rPr>
          <w:iCs/>
          <w:sz w:val="24"/>
          <w:szCs w:val="24"/>
        </w:rPr>
        <w:fldChar w:fldCharType="begin" w:fldLock="1"/>
      </w:r>
      <w:r w:rsidR="00207B42">
        <w:rPr>
          <w:iCs/>
          <w:sz w:val="24"/>
          <w:szCs w:val="24"/>
        </w:rPr>
        <w:instrText>ADDIN CSL_CITATION {"citationItems":[{"id":"ITEM-1","itemData":{"ISBN":"0521016746","abstract":"Randall Peerenboom argues that China is in transition from rule by law to a version of rule of law, although not a 'liberal democratic' version. For students and scholars of the law, political science, sociology and economics of China, and business professionals, policy advisors, and governmental and non-governmental agencies. Introduction -- The evolution of rule of law in China: the role of law in historical context -- Post-Mao reforms: competing conceptions of rule of law -- Rule of law and its critics -- Retreat of the Party and State -- The legislative system: battling chaos -- The judiciary: in search of independence, authority and competence -- The legal profession: the quest for independence and professionalism -- The administrative law regime: reining in an unruly bureaucracy -- Rule of law and economic development -- Rule of law, democracy and human rights -- Conclusion: the future of legal reform.","author":[{"dropping-particle":"","family":"Peerenboom","given":"Randall P.","non-dropping-particle":"","parse-names":false,"suffix":""}],"id":"ITEM-1","issued":{"date-parts":[["2002"]]},"number-of-pages":"673","publisher":"Cambridge University Press","title":"China's long march toward rule of law","type":"book"},"suppress-author":1,"uris":["http://www.mendeley.com/documents/?uuid=bffe31dd-56ec-3a7d-8e2e-53e15af374bf"]}],"mendeley":{"formattedCitation":"(2002)","plainTextFormattedCitation":"(2002)","previouslyFormattedCitation":"(2002)"},"properties":{"noteIndex":0},"schema":"https://github.com/citation-style-language/schema/raw/master/csl-citation.json"}</w:instrText>
      </w:r>
      <w:r w:rsidR="007717BF">
        <w:rPr>
          <w:iCs/>
          <w:sz w:val="24"/>
          <w:szCs w:val="24"/>
        </w:rPr>
        <w:fldChar w:fldCharType="separate"/>
      </w:r>
      <w:r w:rsidR="007717BF" w:rsidRPr="007717BF">
        <w:rPr>
          <w:iCs/>
          <w:noProof/>
          <w:sz w:val="24"/>
          <w:szCs w:val="24"/>
        </w:rPr>
        <w:t>(2002)</w:t>
      </w:r>
      <w:r w:rsidR="007717BF">
        <w:rPr>
          <w:iCs/>
          <w:sz w:val="24"/>
          <w:szCs w:val="24"/>
        </w:rPr>
        <w:fldChar w:fldCharType="end"/>
      </w:r>
      <w:r w:rsidR="007717BF">
        <w:rPr>
          <w:iCs/>
          <w:sz w:val="24"/>
          <w:szCs w:val="24"/>
        </w:rPr>
        <w:t xml:space="preserve"> finds </w:t>
      </w:r>
      <w:r w:rsidR="007652C0">
        <w:rPr>
          <w:iCs/>
          <w:sz w:val="24"/>
          <w:szCs w:val="24"/>
        </w:rPr>
        <w:t>similar results in China</w:t>
      </w:r>
      <w:r w:rsidR="007717BF">
        <w:rPr>
          <w:iCs/>
          <w:sz w:val="24"/>
          <w:szCs w:val="24"/>
        </w:rPr>
        <w:t>.</w:t>
      </w:r>
      <w:r w:rsidR="006A7EC6">
        <w:rPr>
          <w:iCs/>
          <w:sz w:val="24"/>
          <w:szCs w:val="24"/>
        </w:rPr>
        <w:t xml:space="preserve"> Rulings against election-manipulating agents are likely to be enforced</w:t>
      </w:r>
      <w:r w:rsidR="00DF2F0E">
        <w:rPr>
          <w:iCs/>
          <w:sz w:val="24"/>
          <w:szCs w:val="24"/>
        </w:rPr>
        <w:t xml:space="preserve"> in at least some cases</w:t>
      </w:r>
      <w:r w:rsidR="006A7EC6">
        <w:rPr>
          <w:iCs/>
          <w:sz w:val="24"/>
          <w:szCs w:val="24"/>
        </w:rPr>
        <w:t xml:space="preserve">, as a result, so long as </w:t>
      </w:r>
      <w:r w:rsidR="00DF2F0E">
        <w:rPr>
          <w:iCs/>
          <w:sz w:val="24"/>
          <w:szCs w:val="24"/>
        </w:rPr>
        <w:t>doing so in individual cases does not threaten the core interests of the regime</w:t>
      </w:r>
      <w:r w:rsidR="00D7564B">
        <w:rPr>
          <w:iCs/>
          <w:sz w:val="24"/>
          <w:szCs w:val="24"/>
        </w:rPr>
        <w:t xml:space="preserve"> </w:t>
      </w:r>
      <w:r w:rsidR="00D7564B">
        <w:rPr>
          <w:iCs/>
          <w:sz w:val="24"/>
          <w:szCs w:val="24"/>
        </w:rPr>
        <w:fldChar w:fldCharType="begin" w:fldLock="1"/>
      </w:r>
      <w:r w:rsidR="00694547">
        <w:rPr>
          <w:iCs/>
          <w:sz w:val="24"/>
          <w:szCs w:val="24"/>
        </w:rPr>
        <w:instrText>ADDIN CSL_CITATION {"citationItems":[{"id":"ITEM-1","itemData":{"DOI":"10.1080/17531055.2013.811026","ISSN":"17531055","abstract":"This paper examines judicial politics in Uganda after the 2011 elections, when a number of election petitions were filed against incumbent parliamentarians alleging electoral fraud and malpractice. The paper argues that Uganda has the structures and procedures in place to enable election petitions to allow for redress when election malpractice has occurred, but this is more likely to occur in the High Court than the Supreme Court. By briefly examining the 2001 and 2006 presidential and parliamentary election petitions, the paper shows that the Supreme Court, which hears presidential election petitions, acknowledged voting irregularities, yet was unwilling to rule against the president. In parliamentary election petitions held before the High Court during the same period, judges were not immune to annulling the election results. Following the 2011 elections, no presidential election petitions were made, but over 100 parliamentary election petitions were filed. Many of the High Court judgements on the 2011 election petitions gave a degree of optimism that due process is being followed since a number of petitions were upheld and MPs removed from their seats. These included some high-profile politicians. However, as the Court of Appeal begins to overturn some of these High Court decisions, perhaps this optimism will be short-lived. © 2013 Copyright Taylor and Francis Group, LLC.","author":[{"dropping-particle":"","family":"Murison","given":"Jude","non-dropping-particle":"","parse-names":false,"suffix":""}],"container-title":"Journal of Eastern African Studies","id":"ITEM-1","issue":"3","issued":{"date-parts":[["2013"]]},"page":"492-508","title":"Judicial politics: Election petitions and electoral fraud in Uganda","type":"article-journal","volume":"7"},"uris":["http://www.mendeley.com/documents/?uuid=e9570545-2df1-4a2f-8ef1-2a24a72f3db3"]}],"mendeley":{"formattedCitation":"(Murison 2013)","plainTextFormattedCitation":"(Murison 2013)","previouslyFormattedCitation":"(Murison 2013)"},"properties":{"noteIndex":0},"schema":"https://github.com/citation-style-language/schema/raw/master/csl-citation.json"}</w:instrText>
      </w:r>
      <w:r w:rsidR="00D7564B">
        <w:rPr>
          <w:iCs/>
          <w:sz w:val="24"/>
          <w:szCs w:val="24"/>
        </w:rPr>
        <w:fldChar w:fldCharType="separate"/>
      </w:r>
      <w:r w:rsidR="00D7564B" w:rsidRPr="00D7564B">
        <w:rPr>
          <w:iCs/>
          <w:noProof/>
          <w:sz w:val="24"/>
          <w:szCs w:val="24"/>
        </w:rPr>
        <w:t>(Murison 2013)</w:t>
      </w:r>
      <w:r w:rsidR="00D7564B">
        <w:rPr>
          <w:iCs/>
          <w:sz w:val="24"/>
          <w:szCs w:val="24"/>
        </w:rPr>
        <w:fldChar w:fldCharType="end"/>
      </w:r>
      <w:r w:rsidR="00DF2F0E">
        <w:rPr>
          <w:iCs/>
          <w:sz w:val="24"/>
          <w:szCs w:val="24"/>
        </w:rPr>
        <w:t>.</w:t>
      </w:r>
      <w:r w:rsidR="00891CF1">
        <w:rPr>
          <w:iCs/>
          <w:sz w:val="24"/>
          <w:szCs w:val="24"/>
        </w:rPr>
        <w:t xml:space="preserve"> Indeed, courts in Russia ruled in favor of</w:t>
      </w:r>
      <w:r w:rsidR="00A62DB1">
        <w:rPr>
          <w:iCs/>
          <w:sz w:val="24"/>
          <w:szCs w:val="24"/>
        </w:rPr>
        <w:t xml:space="preserve"> forty-seven percent of</w:t>
      </w:r>
      <w:r w:rsidR="00891CF1">
        <w:rPr>
          <w:iCs/>
          <w:sz w:val="24"/>
          <w:szCs w:val="24"/>
        </w:rPr>
        <w:t xml:space="preserve"> plaintiffs who </w:t>
      </w:r>
      <w:r w:rsidR="00A62DB1">
        <w:rPr>
          <w:iCs/>
          <w:sz w:val="24"/>
          <w:szCs w:val="24"/>
        </w:rPr>
        <w:t xml:space="preserve">alleged improper behavior by election commissions (including fraud allegations) after the 1999 election </w:t>
      </w:r>
      <w:r w:rsidR="00A62DB1">
        <w:rPr>
          <w:iCs/>
          <w:sz w:val="24"/>
          <w:szCs w:val="24"/>
        </w:rPr>
        <w:fldChar w:fldCharType="begin" w:fldLock="1"/>
      </w:r>
      <w:r w:rsidR="00C019F8">
        <w:rPr>
          <w:iCs/>
          <w:sz w:val="24"/>
          <w:szCs w:val="24"/>
        </w:rPr>
        <w:instrText>ADDIN CSL_CITATION {"citationItems":[{"id":"ITEM-1","itemData":{"DOI":"10.1111/j.0023-9216.2004.00057.x","ISBN":"0023-9216","ISSN":"00239216","author":[{"dropping-particle":"","family":"Solomon","given":"Peter H.","non-dropping-particle":"","parse-names":false,"suffix":""}],"container-title":"Law and Society Review","id":"ITEM-1","issue":"3","issued":{"date-parts":[["2004"]]},"page":"549-581","title":"Judicial power in Russia: Through the prism of administrative justice","type":"article-journal","volume":"38"},"uris":["http://www.mendeley.com/documents/?uuid=b4a46a0c-97f3-4f1c-bb04-45ac4bc9ab45"]}],"mendeley":{"formattedCitation":"(Solomon 2004)","plainTextFormattedCitation":"(Solomon 2004)","previouslyFormattedCitation":"(Solomon 2004)"},"properties":{"noteIndex":0},"schema":"https://github.com/citation-style-language/schema/raw/master/csl-citation.json"}</w:instrText>
      </w:r>
      <w:r w:rsidR="00A62DB1">
        <w:rPr>
          <w:iCs/>
          <w:sz w:val="24"/>
          <w:szCs w:val="24"/>
        </w:rPr>
        <w:fldChar w:fldCharType="separate"/>
      </w:r>
      <w:r w:rsidR="00A62DB1" w:rsidRPr="00A62DB1">
        <w:rPr>
          <w:iCs/>
          <w:noProof/>
          <w:sz w:val="24"/>
          <w:szCs w:val="24"/>
        </w:rPr>
        <w:t>(Solomon 2004)</w:t>
      </w:r>
      <w:r w:rsidR="00A62DB1">
        <w:rPr>
          <w:iCs/>
          <w:sz w:val="24"/>
          <w:szCs w:val="24"/>
        </w:rPr>
        <w:fldChar w:fldCharType="end"/>
      </w:r>
      <w:r w:rsidR="00A62DB1">
        <w:rPr>
          <w:iCs/>
          <w:sz w:val="24"/>
          <w:szCs w:val="24"/>
        </w:rPr>
        <w:t>.</w:t>
      </w:r>
    </w:p>
    <w:p w14:paraId="657F8CF2" w14:textId="699E8E58" w:rsidR="00967AD1" w:rsidRPr="00416426" w:rsidRDefault="002C2E04" w:rsidP="00416426">
      <w:pPr>
        <w:spacing w:line="480" w:lineRule="auto"/>
        <w:ind w:firstLine="720"/>
        <w:rPr>
          <w:sz w:val="24"/>
          <w:szCs w:val="24"/>
        </w:rPr>
      </w:pPr>
      <w:r w:rsidRPr="00416426">
        <w:rPr>
          <w:sz w:val="24"/>
          <w:szCs w:val="24"/>
        </w:rPr>
        <w:t xml:space="preserve">The theoretical argument can be summarized as follows. </w:t>
      </w:r>
      <w:r w:rsidR="00AA3F73">
        <w:rPr>
          <w:sz w:val="24"/>
          <w:szCs w:val="24"/>
        </w:rPr>
        <w:t>Governments in</w:t>
      </w:r>
      <w:r w:rsidRPr="00416426">
        <w:rPr>
          <w:sz w:val="24"/>
          <w:szCs w:val="24"/>
        </w:rPr>
        <w:t xml:space="preserve"> authoritarian regimes and electoral democracies</w:t>
      </w:r>
      <w:r w:rsidR="00AA3F73">
        <w:rPr>
          <w:sz w:val="24"/>
          <w:szCs w:val="24"/>
        </w:rPr>
        <w:t xml:space="preserve"> create more </w:t>
      </w:r>
      <w:r w:rsidR="00AA3F73">
        <w:rPr>
          <w:i/>
          <w:iCs/>
          <w:sz w:val="24"/>
          <w:szCs w:val="24"/>
        </w:rPr>
        <w:t>de jure</w:t>
      </w:r>
      <w:r w:rsidR="00AA3F73">
        <w:rPr>
          <w:sz w:val="24"/>
          <w:szCs w:val="24"/>
        </w:rPr>
        <w:t xml:space="preserve"> independent courts in order to capture </w:t>
      </w:r>
      <w:r w:rsidR="00A2682E">
        <w:rPr>
          <w:sz w:val="24"/>
          <w:szCs w:val="24"/>
        </w:rPr>
        <w:t>multiple</w:t>
      </w:r>
      <w:r w:rsidR="00AA3F73">
        <w:rPr>
          <w:sz w:val="24"/>
          <w:szCs w:val="24"/>
        </w:rPr>
        <w:t xml:space="preserve"> benefits</w:t>
      </w:r>
      <w:ins w:id="44" w:author="Author">
        <w:r w:rsidR="00B64B8B">
          <w:rPr>
            <w:sz w:val="24"/>
            <w:szCs w:val="24"/>
          </w:rPr>
          <w:t xml:space="preserve">: legitimation, information-gathering, dispute resolution, and the promotion of investment, among others </w:t>
        </w:r>
        <w:r w:rsidR="00B64B8B">
          <w:rPr>
            <w:sz w:val="24"/>
            <w:szCs w:val="24"/>
          </w:rPr>
          <w:fldChar w:fldCharType="begin" w:fldLock="1"/>
        </w:r>
      </w:ins>
      <w:r w:rsidR="00483D72">
        <w:rPr>
          <w:sz w:val="24"/>
          <w:szCs w:val="24"/>
        </w:rPr>
        <w:instrText>ADDIN CSL_CITATION {"citationItems":[{"id":"ITEM-1","itemData":{"DOI":"10.1146/annurev-lawsocsci-110413-030532","ISSN":"1550-3585","abstract":"Once regarded as mere pawns of their regimes, courts in authoritarian states are now the subject of considerable attention within the field of comparative judicial politics. New research examines the ways in which law and courts are deployed as instruments of governance, how they structure state-society contention, and the circumstances in which courts are transformed into sites of active resistance. This new body of research constitutes an emergent field of inquiry, while simultaneously contributing to a number of related research agendas, including authoritarian durability and regime transition, human rights, transitional justice, law and development, and rule-of-law promotion. Moreover, this research offers important insights into the erosion of rights and liberties in “consolidated democracies.”","author":[{"dropping-particle":"","family":"Moustafa","given":"Tamir","non-dropping-particle":"","parse-names":false,"suffix":""}],"container-title":"Annual Review of Law and Social Science","id":"ITEM-1","issue":"1","issued":{"date-parts":[["2014","11","3"]]},"page":"281-299","publisher":" Annual Reviews ","title":"Law and Courts in Authoritarian Regimes","type":"article-journal","volume":"10"},"uris":["http://www.mendeley.com/documents/?uuid=67c61625-8c3e-3bb9-ae2b-33e541fbca70"]}],"mendeley":{"formattedCitation":"(Moustafa 2014)","plainTextFormattedCitation":"(Moustafa 2014)","previouslyFormattedCitation":"(Moustafa 2014)"},"properties":{"noteIndex":0},"schema":"https://github.com/citation-style-language/schema/raw/master/csl-citation.json"}</w:instrText>
      </w:r>
      <w:r w:rsidR="00B64B8B">
        <w:rPr>
          <w:sz w:val="24"/>
          <w:szCs w:val="24"/>
        </w:rPr>
        <w:fldChar w:fldCharType="separate"/>
      </w:r>
      <w:r w:rsidR="00B64B8B" w:rsidRPr="00B64B8B">
        <w:rPr>
          <w:noProof/>
          <w:sz w:val="24"/>
          <w:szCs w:val="24"/>
        </w:rPr>
        <w:t>(Moustafa 2014)</w:t>
      </w:r>
      <w:ins w:id="45" w:author="Author">
        <w:r w:rsidR="00B64B8B">
          <w:rPr>
            <w:sz w:val="24"/>
            <w:szCs w:val="24"/>
          </w:rPr>
          <w:fldChar w:fldCharType="end"/>
        </w:r>
      </w:ins>
      <w:r w:rsidR="00AA3F73">
        <w:rPr>
          <w:sz w:val="24"/>
          <w:szCs w:val="24"/>
        </w:rPr>
        <w:t xml:space="preserve">. Even when the chances of winning cases are low, opposition groups take advantage of this opening in the political opportunity structure to impose costs of the regime and to bolster their own </w:t>
      </w:r>
      <w:r w:rsidR="0068686D">
        <w:rPr>
          <w:sz w:val="24"/>
          <w:szCs w:val="24"/>
        </w:rPr>
        <w:t>organizational resources</w:t>
      </w:r>
      <w:r w:rsidR="00AA3F73">
        <w:rPr>
          <w:sz w:val="24"/>
          <w:szCs w:val="24"/>
        </w:rPr>
        <w:t xml:space="preserve">. </w:t>
      </w:r>
      <w:r w:rsidR="009D6CB8">
        <w:rPr>
          <w:sz w:val="24"/>
          <w:szCs w:val="24"/>
        </w:rPr>
        <w:t>J</w:t>
      </w:r>
      <w:r w:rsidRPr="00416426">
        <w:rPr>
          <w:sz w:val="24"/>
          <w:szCs w:val="24"/>
        </w:rPr>
        <w:t>udges who enjoy greater formal protections</w:t>
      </w:r>
      <w:r w:rsidR="00AA3F73">
        <w:rPr>
          <w:sz w:val="24"/>
          <w:szCs w:val="24"/>
        </w:rPr>
        <w:t xml:space="preserve"> are thus more likely to hear cases from the opposition, </w:t>
      </w:r>
      <w:r w:rsidR="005519CF">
        <w:rPr>
          <w:sz w:val="24"/>
          <w:szCs w:val="24"/>
        </w:rPr>
        <w:t>leading to an increase in the number—and possibly the rate—of negative rulings for the regime</w:t>
      </w:r>
      <w:r w:rsidRPr="00416426">
        <w:rPr>
          <w:sz w:val="24"/>
          <w:szCs w:val="24"/>
        </w:rPr>
        <w:t xml:space="preserve"> in the absence of informal pressure from the ruling party.</w:t>
      </w:r>
      <w:r w:rsidR="00AA3F73">
        <w:rPr>
          <w:sz w:val="24"/>
          <w:szCs w:val="24"/>
        </w:rPr>
        <w:t xml:space="preserve"> In the domain of election manipulation,</w:t>
      </w:r>
      <w:r w:rsidR="00942E88">
        <w:rPr>
          <w:sz w:val="24"/>
          <w:szCs w:val="24"/>
        </w:rPr>
        <w:t xml:space="preserve"> increased costs of strategic litigation to the regime and</w:t>
      </w:r>
      <w:r w:rsidR="00AA3F73">
        <w:rPr>
          <w:sz w:val="24"/>
          <w:szCs w:val="24"/>
        </w:rPr>
        <w:t xml:space="preserve"> increased legal risk </w:t>
      </w:r>
      <w:r w:rsidR="00942E88">
        <w:rPr>
          <w:sz w:val="24"/>
          <w:szCs w:val="24"/>
        </w:rPr>
        <w:t>to election-manipulating</w:t>
      </w:r>
      <w:r w:rsidR="00AA3F73">
        <w:rPr>
          <w:sz w:val="24"/>
          <w:szCs w:val="24"/>
        </w:rPr>
        <w:t xml:space="preserve"> agents</w:t>
      </w:r>
      <w:r w:rsidR="00F4219C">
        <w:rPr>
          <w:sz w:val="24"/>
          <w:szCs w:val="24"/>
        </w:rPr>
        <w:t xml:space="preserve"> </w:t>
      </w:r>
      <w:r w:rsidR="00942E88">
        <w:rPr>
          <w:sz w:val="24"/>
          <w:szCs w:val="24"/>
        </w:rPr>
        <w:t>are both likely to lead</w:t>
      </w:r>
      <w:r w:rsidR="00F4219C">
        <w:rPr>
          <w:sz w:val="24"/>
          <w:szCs w:val="24"/>
        </w:rPr>
        <w:t xml:space="preserve"> to cleaner elections. When political competition is low, this </w:t>
      </w:r>
      <w:r w:rsidR="00942E88">
        <w:rPr>
          <w:sz w:val="24"/>
          <w:szCs w:val="24"/>
        </w:rPr>
        <w:t>lost manipulation</w:t>
      </w:r>
      <w:r w:rsidR="00F4219C">
        <w:rPr>
          <w:sz w:val="24"/>
          <w:szCs w:val="24"/>
        </w:rPr>
        <w:t xml:space="preserve"> is bearable to the regime. However, as</w:t>
      </w:r>
      <w:r w:rsidRPr="00416426">
        <w:rPr>
          <w:sz w:val="24"/>
          <w:szCs w:val="24"/>
        </w:rPr>
        <w:t xml:space="preserve"> electoral </w:t>
      </w:r>
      <w:r w:rsidR="0025331F" w:rsidRPr="00416426">
        <w:rPr>
          <w:sz w:val="24"/>
          <w:szCs w:val="24"/>
        </w:rPr>
        <w:t>uncertainty</w:t>
      </w:r>
      <w:r w:rsidR="00F4219C">
        <w:rPr>
          <w:sz w:val="24"/>
          <w:szCs w:val="24"/>
        </w:rPr>
        <w:t xml:space="preserve"> increases,</w:t>
      </w:r>
      <w:r w:rsidRPr="00416426">
        <w:rPr>
          <w:sz w:val="24"/>
          <w:szCs w:val="24"/>
        </w:rPr>
        <w:t xml:space="preserve"> ruling parties will be more likely to bring their informal tools to bear on courts to secure favorable decisions in election cases. This pressure will reduce the effect of de jure independence on manipulation as competition increases</w:t>
      </w:r>
      <w:r w:rsidR="00FA1BD0" w:rsidRPr="00416426">
        <w:rPr>
          <w:sz w:val="24"/>
          <w:szCs w:val="24"/>
        </w:rPr>
        <w:t>.</w:t>
      </w:r>
      <w:r w:rsidR="00967AD1" w:rsidRPr="00416426">
        <w:rPr>
          <w:sz w:val="24"/>
          <w:szCs w:val="24"/>
        </w:rPr>
        <w:t xml:space="preserve"> </w:t>
      </w:r>
    </w:p>
    <w:p w14:paraId="694F0477" w14:textId="54EB02DB" w:rsidR="00E34A26" w:rsidRPr="00416426" w:rsidRDefault="00967AD1" w:rsidP="00416426">
      <w:pPr>
        <w:spacing w:line="480" w:lineRule="auto"/>
        <w:ind w:left="720"/>
        <w:rPr>
          <w:sz w:val="24"/>
          <w:szCs w:val="24"/>
        </w:rPr>
      </w:pPr>
      <w:r w:rsidRPr="00416426">
        <w:rPr>
          <w:b/>
          <w:sz w:val="24"/>
          <w:szCs w:val="24"/>
        </w:rPr>
        <w:lastRenderedPageBreak/>
        <w:t>Hypothesis</w:t>
      </w:r>
      <w:r w:rsidR="00C41DC0" w:rsidRPr="00416426">
        <w:rPr>
          <w:b/>
          <w:sz w:val="24"/>
          <w:szCs w:val="24"/>
        </w:rPr>
        <w:t xml:space="preserve"> 1</w:t>
      </w:r>
      <w:r w:rsidR="009F6472">
        <w:rPr>
          <w:b/>
          <w:sz w:val="24"/>
          <w:szCs w:val="24"/>
        </w:rPr>
        <w:t xml:space="preserve"> (H1)</w:t>
      </w:r>
      <w:r w:rsidR="00584D81" w:rsidRPr="00416426">
        <w:rPr>
          <w:b/>
          <w:sz w:val="24"/>
          <w:szCs w:val="24"/>
        </w:rPr>
        <w:t>:</w:t>
      </w:r>
      <w:r w:rsidR="00584D81" w:rsidRPr="00416426">
        <w:rPr>
          <w:sz w:val="24"/>
          <w:szCs w:val="24"/>
        </w:rPr>
        <w:t xml:space="preserve"> </w:t>
      </w:r>
      <w:r w:rsidR="00727680" w:rsidRPr="00416426">
        <w:rPr>
          <w:sz w:val="24"/>
          <w:szCs w:val="24"/>
        </w:rPr>
        <w:t xml:space="preserve">An increase in </w:t>
      </w:r>
      <w:r w:rsidR="00CC4920" w:rsidRPr="00416426">
        <w:rPr>
          <w:sz w:val="24"/>
          <w:szCs w:val="24"/>
        </w:rPr>
        <w:t>de jure</w:t>
      </w:r>
      <w:r w:rsidR="00A35B6D" w:rsidRPr="00416426">
        <w:rPr>
          <w:sz w:val="24"/>
          <w:szCs w:val="24"/>
        </w:rPr>
        <w:t xml:space="preserve"> judicial independence</w:t>
      </w:r>
      <w:r w:rsidR="00A763AE" w:rsidRPr="00416426">
        <w:rPr>
          <w:sz w:val="24"/>
          <w:szCs w:val="24"/>
        </w:rPr>
        <w:t xml:space="preserve"> </w:t>
      </w:r>
      <w:r w:rsidR="00A1642E" w:rsidRPr="00416426">
        <w:rPr>
          <w:sz w:val="24"/>
          <w:szCs w:val="24"/>
        </w:rPr>
        <w:t>is</w:t>
      </w:r>
      <w:r w:rsidR="00A35B6D" w:rsidRPr="00416426">
        <w:rPr>
          <w:sz w:val="24"/>
          <w:szCs w:val="24"/>
        </w:rPr>
        <w:t xml:space="preserve"> associated with reduced </w:t>
      </w:r>
      <w:r w:rsidR="0025331F" w:rsidRPr="00416426">
        <w:rPr>
          <w:sz w:val="24"/>
          <w:szCs w:val="24"/>
        </w:rPr>
        <w:t>election fraud</w:t>
      </w:r>
      <w:r w:rsidR="00A1642E" w:rsidRPr="00416426">
        <w:rPr>
          <w:sz w:val="24"/>
          <w:szCs w:val="24"/>
        </w:rPr>
        <w:t xml:space="preserve"> </w:t>
      </w:r>
      <w:r w:rsidR="0025331F" w:rsidRPr="00416426">
        <w:rPr>
          <w:sz w:val="24"/>
          <w:szCs w:val="24"/>
        </w:rPr>
        <w:t>when political competition is low, but not when it is high</w:t>
      </w:r>
      <w:r w:rsidR="00A35B6D" w:rsidRPr="00416426">
        <w:rPr>
          <w:sz w:val="24"/>
          <w:szCs w:val="24"/>
        </w:rPr>
        <w:t>.</w:t>
      </w:r>
      <w:r w:rsidR="002E08E9" w:rsidRPr="00416426">
        <w:rPr>
          <w:sz w:val="24"/>
          <w:szCs w:val="24"/>
        </w:rPr>
        <w:t xml:space="preserve"> </w:t>
      </w:r>
    </w:p>
    <w:p w14:paraId="1FD39CA3" w14:textId="2F9F3A2C" w:rsidR="003C07DC" w:rsidRDefault="003C07DC" w:rsidP="009F6472">
      <w:pPr>
        <w:spacing w:line="480" w:lineRule="auto"/>
        <w:ind w:firstLine="720"/>
        <w:rPr>
          <w:sz w:val="24"/>
          <w:szCs w:val="24"/>
        </w:rPr>
      </w:pPr>
      <w:r>
        <w:rPr>
          <w:sz w:val="24"/>
          <w:szCs w:val="24"/>
        </w:rPr>
        <w:t xml:space="preserve">A further implication of the theory can be tested by exploiting the fact that </w:t>
      </w:r>
      <w:r w:rsidR="00F37D4B" w:rsidRPr="00416426">
        <w:rPr>
          <w:sz w:val="24"/>
          <w:szCs w:val="24"/>
        </w:rPr>
        <w:t>non-democratic governments</w:t>
      </w:r>
      <w:r>
        <w:rPr>
          <w:sz w:val="24"/>
          <w:szCs w:val="24"/>
        </w:rPr>
        <w:t xml:space="preserve"> sometimes</w:t>
      </w:r>
      <w:r w:rsidR="00F37D4B" w:rsidRPr="00416426">
        <w:rPr>
          <w:sz w:val="24"/>
          <w:szCs w:val="24"/>
        </w:rPr>
        <w:t xml:space="preserve"> create</w:t>
      </w:r>
      <w:r w:rsidR="0025331F" w:rsidRPr="00416426">
        <w:rPr>
          <w:sz w:val="24"/>
          <w:szCs w:val="24"/>
        </w:rPr>
        <w:t xml:space="preserve"> </w:t>
      </w:r>
      <w:r w:rsidR="00510BDB">
        <w:rPr>
          <w:sz w:val="24"/>
          <w:szCs w:val="24"/>
        </w:rPr>
        <w:t>special courts</w:t>
      </w:r>
      <w:r w:rsidR="0025331F" w:rsidRPr="00416426">
        <w:rPr>
          <w:sz w:val="24"/>
          <w:szCs w:val="24"/>
        </w:rPr>
        <w:t xml:space="preserve"> </w:t>
      </w:r>
      <w:r w:rsidR="00F37D4B" w:rsidRPr="00416426">
        <w:rPr>
          <w:sz w:val="24"/>
          <w:szCs w:val="24"/>
        </w:rPr>
        <w:t>to ensure that politically sensitive cases are handled according to the ruling party’s wishes</w:t>
      </w:r>
      <w:r w:rsidR="00510BDB">
        <w:rPr>
          <w:sz w:val="24"/>
          <w:szCs w:val="24"/>
        </w:rPr>
        <w:t xml:space="preserve">, while allowing mundane matters to proceed through </w:t>
      </w:r>
      <w:ins w:id="46" w:author="Author">
        <w:r w:rsidR="00596A7D">
          <w:rPr>
            <w:sz w:val="24"/>
            <w:szCs w:val="24"/>
          </w:rPr>
          <w:t xml:space="preserve">(more independent) </w:t>
        </w:r>
      </w:ins>
      <w:r w:rsidR="00510BDB">
        <w:rPr>
          <w:sz w:val="24"/>
          <w:szCs w:val="24"/>
        </w:rPr>
        <w:t xml:space="preserve">ordinary courts </w:t>
      </w:r>
      <w:ins w:id="47" w:author="Author">
        <w:r w:rsidR="00596A7D">
          <w:rPr>
            <w:sz w:val="24"/>
            <w:szCs w:val="24"/>
          </w:rPr>
          <w:fldChar w:fldCharType="begin" w:fldLock="1"/>
        </w:r>
      </w:ins>
      <w:r w:rsidR="00EB459D">
        <w:rPr>
          <w:sz w:val="24"/>
          <w:szCs w:val="24"/>
        </w:rPr>
        <w:instrText>ADDIN CSL_CITATION {"citationItems":[{"id":"ITEM-1","itemData":{"DOI":"10.2307/3053168","ISSN":"00239216","author":[{"dropping-particle":"","family":"Toharia","given":"José J.","non-dropping-particle":"","parse-names":false,"suffix":""}],"container-title":"Law &amp; Society Review","id":"ITEM-1","issue":"3","issued":{"date-parts":[["1975"]]},"page":"475-496","title":"Judicial Independence in an Authoritarian Regime: The Case of Contemporary Spain","type":"article-journal","volume":"9"},"uris":["http://www.mendeley.com/documents/?uuid=43e09bee-09ec-45a1-b4cf-bee9b0cfb963"]},{"id":"ITEM-2","itemData":{"author":[{"dropping-particle":"","family":"Fraenkel","given":"Ernst","non-dropping-particle":"","parse-names":false,"suffix":""}],"id":"ITEM-2","issued":{"date-parts":[["1941"]]},"publisher":"Oxford University Press","title":"The dual state: A contribution to the theory of dictatorship","type":"book"},"uris":["http://www.mendeley.com/documents/?uuid=2a358a7c-962c-3140-b580-238e18a641f3"]},{"id":"ITEM-3","itemData":{"ISBN":"0521016746","abstract":"Randall Peerenboom argues that China is in transition from rule by law to a version of rule of law, although not a 'liberal democratic' version. For students and scholars of the law, political science, sociology and economics of China, and business professionals, policy advisors, and governmental and non-governmental agencies. Introduction -- The evolution of rule of law in China: the role of law in historical context -- Post-Mao reforms: competing conceptions of rule of law -- Rule of law and its critics -- Retreat of the Party and State -- The legislative system: battling chaos -- The judiciary: in search of independence, authority and competence -- The legal profession: the quest for independence and professionalism -- The administrative law regime: reining in an unruly bureaucracy -- Rule of law and economic development -- Rule of law, democracy and human rights -- Conclusion: the future of legal reform.","author":[{"dropping-particle":"","family":"Peerenboom","given":"Randall P.","non-dropping-particle":"","parse-names":false,"suffix":""}],"id":"ITEM-3","issued":{"date-parts":[["2002"]]},"number-of-pages":"673","publisher":"Cambridge University Press","title":"China's long march toward rule of law","type":"book"},"uris":["http://www.mendeley.com/documents/?uuid=bffe31dd-56ec-3a7d-8e2e-53e15af374bf"]},{"id":"ITEM-4","itemData":{"DOI":"papers2://publication/uuid/C40FEA74-E8EE-4689-B224-5178D4BC703F","ISBN":"1747-4469","ISSN":"0897-6546","abstract":"This study seeks to explain the paradoxical expansion of constitutional power in Egypt over the past two decades, despite that country's authoritarian political system. I find that the Egyptian regime established an independent constitutional court, capable of providing institutional guarantees on the security of property rights, in order to attract desperately needed private investment after the failure of its socialist-oriented development strategy. The court continued to expand its authority, fundamentally transforming the mode of interaction between state and society by supporting regime efforts to liberalize the economy while simultaneously providing new avenues for opposition activists and human rights groups to challenge the state. The Egyptian case challenges some of our basic assumptions about the conditions under which we are likely to see a judicialization of politics, and it invites scholars to explore the dynamics of judicial politics in other authoritarian political systems.","author":[{"dropping-particle":"","family":"Moustafa","given":"Tamir","non-dropping-particle":"","parse-names":false,"suffix":""}],"container-title":"Law &amp; Soc. Inquiry","id":"ITEM-4","issue":"4","issued":{"date-parts":[["2003"]]},"page":"883","title":"Law versus the State: The Judicialization of Politics in Egypt","type":"article-journal","volume":"28"},"uris":["http://www.mendeley.com/documents/?uuid=15464ef8-f92d-499c-8b2d-d4dfe6ec7a93"]},{"id":"ITEM-5","itemData":{"author":[{"dropping-particle":"","family":"Moustafa","given":"Tamir","non-dropping-particle":"","parse-names":false,"suffix":""}],"id":"ITEM-5","issued":{"date-parts":[["2007"]]},"publisher":"Cambridge University Press","title":"The Struggle for Constitutional Power: Law, Politics, and Economic Development in Egypt","type":"book"},"uris":["http://www.mendeley.com/documents/?uuid=c9b79985-f60a-31fb-a772-29b2ff3532ee"]},{"id":"ITEM-6","itemData":{"DOI":"10.1111/j.1540-5893.2009.00378_3.x","ISSN":"00239216","author":[{"dropping-particle":"","family":"Hilbink","given":"Lisa","non-dropping-particle":"","parse-names":false,"suffix":""}],"id":"ITEM-6","issued":{"date-parts":[["2007"]]},"publisher":"Cambridge University Press","title":"Judges Beyond Politics in Democracy and Dictatorship: Lessons from Chile.","type":"book"},"uris":["http://www.mendeley.com/documents/?uuid=27c33016-e514-3be4-9f06-ba094f949e0c"]}],"mendeley":{"formattedCitation":"(Toharia 1975; Fraenkel 1941; Peerenboom 2002; Moustafa 2003; 2007; Hilbink 2007)","plainTextFormattedCitation":"(Toharia 1975; Fraenkel 1941; Peerenboom 2002; Moustafa 2003; 2007; Hilbink 2007)","previouslyFormattedCitation":"(Toharia 1975; Fraenkel 1941; Peerenboom 2002; Moustafa 2003; 2007; Hilbink 2007)"},"properties":{"noteIndex":0},"schema":"https://github.com/citation-style-language/schema/raw/master/csl-citation.json"}</w:instrText>
      </w:r>
      <w:r w:rsidR="00596A7D">
        <w:rPr>
          <w:sz w:val="24"/>
          <w:szCs w:val="24"/>
        </w:rPr>
        <w:fldChar w:fldCharType="separate"/>
      </w:r>
      <w:r w:rsidR="00596A7D" w:rsidRPr="00596A7D">
        <w:rPr>
          <w:noProof/>
          <w:sz w:val="24"/>
          <w:szCs w:val="24"/>
        </w:rPr>
        <w:t>(Toharia 1975; Fraenkel 1941; Peerenboom 2002; Moustafa 2003; 2007; Hilbink 2007)</w:t>
      </w:r>
      <w:ins w:id="48" w:author="Author">
        <w:r w:rsidR="00596A7D">
          <w:rPr>
            <w:sz w:val="24"/>
            <w:szCs w:val="24"/>
          </w:rPr>
          <w:fldChar w:fldCharType="end"/>
        </w:r>
      </w:ins>
      <w:r w:rsidR="00F37D4B" w:rsidRPr="00416426">
        <w:rPr>
          <w:sz w:val="24"/>
          <w:szCs w:val="24"/>
        </w:rPr>
        <w:t xml:space="preserve">. </w:t>
      </w:r>
      <w:r>
        <w:rPr>
          <w:sz w:val="24"/>
          <w:szCs w:val="24"/>
        </w:rPr>
        <w:t>The theoretical mechanism</w:t>
      </w:r>
      <w:r w:rsidR="00F050D9">
        <w:rPr>
          <w:sz w:val="24"/>
          <w:szCs w:val="24"/>
        </w:rPr>
        <w:t>s</w:t>
      </w:r>
      <w:r>
        <w:rPr>
          <w:sz w:val="24"/>
          <w:szCs w:val="24"/>
        </w:rPr>
        <w:t xml:space="preserve"> summarized above only operate</w:t>
      </w:r>
      <w:r w:rsidR="006060FB">
        <w:rPr>
          <w:sz w:val="24"/>
          <w:szCs w:val="24"/>
        </w:rPr>
        <w:t>s</w:t>
      </w:r>
      <w:r>
        <w:rPr>
          <w:sz w:val="24"/>
          <w:szCs w:val="24"/>
        </w:rPr>
        <w:t xml:space="preserve"> if electoral cases are heard in the ordinary courts</w:t>
      </w:r>
      <w:r w:rsidR="00510BDB">
        <w:rPr>
          <w:sz w:val="24"/>
          <w:szCs w:val="24"/>
        </w:rPr>
        <w:t>.</w:t>
      </w:r>
      <w:ins w:id="49" w:author="Author">
        <w:r w:rsidR="00F714D1">
          <w:rPr>
            <w:sz w:val="24"/>
            <w:szCs w:val="24"/>
          </w:rPr>
          <w:t xml:space="preserve"> If victims of electoral malfeasance lack access to the regular courts (due to their lack of jurisdiction in electoral cases), increased independence for those courts should no</w:t>
        </w:r>
        <w:r w:rsidR="009F3818">
          <w:rPr>
            <w:sz w:val="24"/>
            <w:szCs w:val="24"/>
          </w:rPr>
          <w:t>t</w:t>
        </w:r>
        <w:r w:rsidR="00F714D1">
          <w:rPr>
            <w:sz w:val="24"/>
            <w:szCs w:val="24"/>
          </w:rPr>
          <w:t xml:space="preserve"> drive increased legal mobilization.</w:t>
        </w:r>
      </w:ins>
      <w:r>
        <w:rPr>
          <w:sz w:val="24"/>
          <w:szCs w:val="24"/>
        </w:rPr>
        <w:t xml:space="preserve"> </w:t>
      </w:r>
      <w:ins w:id="50" w:author="Author">
        <w:r w:rsidR="00F714D1">
          <w:rPr>
            <w:sz w:val="24"/>
            <w:szCs w:val="24"/>
          </w:rPr>
          <w:t>Moreover, i</w:t>
        </w:r>
      </w:ins>
      <w:r>
        <w:rPr>
          <w:sz w:val="24"/>
          <w:szCs w:val="24"/>
        </w:rPr>
        <w:t xml:space="preserve">f alleged perpetrators of election manipulation </w:t>
      </w:r>
      <w:ins w:id="51" w:author="Author">
        <w:r w:rsidR="00F714D1">
          <w:rPr>
            <w:sz w:val="24"/>
            <w:szCs w:val="24"/>
          </w:rPr>
          <w:t>face consequences only from</w:t>
        </w:r>
      </w:ins>
      <w:r>
        <w:rPr>
          <w:sz w:val="24"/>
          <w:szCs w:val="24"/>
        </w:rPr>
        <w:t xml:space="preserve"> pliant specialized courts, increases in </w:t>
      </w:r>
      <w:r>
        <w:rPr>
          <w:i/>
          <w:iCs/>
          <w:sz w:val="24"/>
          <w:szCs w:val="24"/>
        </w:rPr>
        <w:t>de jure</w:t>
      </w:r>
      <w:r>
        <w:rPr>
          <w:sz w:val="24"/>
          <w:szCs w:val="24"/>
        </w:rPr>
        <w:t xml:space="preserve"> independence for the general courts should not lead to</w:t>
      </w:r>
      <w:r w:rsidR="00FC3984">
        <w:rPr>
          <w:sz w:val="24"/>
          <w:szCs w:val="24"/>
        </w:rPr>
        <w:t xml:space="preserve"> a more open legal opportunity structure for the opposition</w:t>
      </w:r>
      <w:r w:rsidR="003B3490">
        <w:rPr>
          <w:sz w:val="24"/>
          <w:szCs w:val="24"/>
        </w:rPr>
        <w:t>,</w:t>
      </w:r>
      <w:r w:rsidR="00FC3984">
        <w:rPr>
          <w:sz w:val="24"/>
          <w:szCs w:val="24"/>
        </w:rPr>
        <w:t xml:space="preserve"> or to</w:t>
      </w:r>
      <w:r>
        <w:rPr>
          <w:sz w:val="24"/>
          <w:szCs w:val="24"/>
        </w:rPr>
        <w:t xml:space="preserve"> increased risk for agents</w:t>
      </w:r>
      <w:r w:rsidR="003B3490">
        <w:rPr>
          <w:sz w:val="24"/>
          <w:szCs w:val="24"/>
        </w:rPr>
        <w:t xml:space="preserve"> or the party</w:t>
      </w:r>
      <w:r>
        <w:rPr>
          <w:sz w:val="24"/>
          <w:szCs w:val="24"/>
        </w:rPr>
        <w:t>.</w:t>
      </w:r>
      <w:del w:id="52" w:author="Author">
        <w:r w:rsidDel="00F714D1">
          <w:rPr>
            <w:sz w:val="24"/>
            <w:szCs w:val="24"/>
          </w:rPr>
          <w:delText xml:space="preserve"> </w:delText>
        </w:r>
      </w:del>
    </w:p>
    <w:p w14:paraId="18DFDEE6" w14:textId="77777777" w:rsidR="00F710D1" w:rsidRDefault="009F6472" w:rsidP="006060FB">
      <w:pPr>
        <w:spacing w:line="480" w:lineRule="auto"/>
        <w:ind w:left="720"/>
        <w:rPr>
          <w:sz w:val="24"/>
          <w:szCs w:val="24"/>
        </w:rPr>
      </w:pPr>
      <w:r>
        <w:rPr>
          <w:b/>
          <w:bCs/>
          <w:sz w:val="24"/>
          <w:szCs w:val="24"/>
        </w:rPr>
        <w:t>Hypothesis 2 (H2)</w:t>
      </w:r>
      <w:r>
        <w:rPr>
          <w:sz w:val="24"/>
          <w:szCs w:val="24"/>
        </w:rPr>
        <w:t>: The effect posited in H1 should only be observed in cases without specialized electoral courts</w:t>
      </w:r>
      <w:r w:rsidRPr="00416426">
        <w:rPr>
          <w:sz w:val="24"/>
          <w:szCs w:val="24"/>
        </w:rPr>
        <w:t xml:space="preserve">. </w:t>
      </w:r>
      <w:r>
        <w:rPr>
          <w:sz w:val="24"/>
          <w:szCs w:val="24"/>
        </w:rPr>
        <w:t xml:space="preserve"> </w:t>
      </w:r>
    </w:p>
    <w:p w14:paraId="15920A02" w14:textId="58F08AFC" w:rsidR="00C41DC0" w:rsidRPr="00416426" w:rsidRDefault="00A2682E" w:rsidP="00416426">
      <w:pPr>
        <w:spacing w:line="480" w:lineRule="auto"/>
        <w:ind w:firstLine="720"/>
        <w:rPr>
          <w:sz w:val="24"/>
          <w:szCs w:val="24"/>
        </w:rPr>
      </w:pPr>
      <w:r>
        <w:rPr>
          <w:sz w:val="24"/>
          <w:szCs w:val="24"/>
        </w:rPr>
        <w:t>Finally, a</w:t>
      </w:r>
      <w:r w:rsidR="008B1C2C" w:rsidRPr="00416426">
        <w:rPr>
          <w:sz w:val="24"/>
          <w:szCs w:val="24"/>
        </w:rPr>
        <w:t>n alternative hypothesis</w:t>
      </w:r>
      <w:r>
        <w:rPr>
          <w:sz w:val="24"/>
          <w:szCs w:val="24"/>
        </w:rPr>
        <w:t xml:space="preserve"> can be</w:t>
      </w:r>
      <w:r w:rsidR="008B1C2C" w:rsidRPr="00416426">
        <w:rPr>
          <w:sz w:val="24"/>
          <w:szCs w:val="24"/>
        </w:rPr>
        <w:t xml:space="preserve"> drawn from</w:t>
      </w:r>
      <w:r w:rsidR="00AA6ABF">
        <w:rPr>
          <w:sz w:val="24"/>
          <w:szCs w:val="24"/>
        </w:rPr>
        <w:t xml:space="preserve"> judicial</w:t>
      </w:r>
      <w:r w:rsidR="008B1C2C" w:rsidRPr="00416426">
        <w:rPr>
          <w:sz w:val="24"/>
          <w:szCs w:val="24"/>
        </w:rPr>
        <w:t xml:space="preserve"> insurance theory </w:t>
      </w:r>
      <w:r w:rsidR="008B1C2C" w:rsidRPr="00416426">
        <w:rPr>
          <w:sz w:val="24"/>
          <w:szCs w:val="24"/>
        </w:rPr>
        <w:fldChar w:fldCharType="begin" w:fldLock="1"/>
      </w:r>
      <w:r w:rsidR="007A76E7">
        <w:rPr>
          <w:sz w:val="24"/>
          <w:szCs w:val="24"/>
        </w:rPr>
        <w:instrText>ADDIN CSL_CITATION {"citationItems":[{"id":"ITEM-1","itemData":{"DOI":"10.1111/1475-6765.12186","ISSN":"14756765","abstract":"This article investigates the role of political competition in explaining de facto judicial independence in non-democratic regimes. It argues that the electoral, political insurance explanation popular in the study of courts in democracies also offers explanatory power in the autocratic context, despite popular wisdom otherwise: due to the relatively greater risks of losing power in non-democracies, electoral competition is highly salient when present. This is examined via hierarchical and fixed effects models that show competition strongly associated with increased levels of independence. This relationship is robust to alternative model and data specification, and has strong out-of-sample predictive accuracy.","author":[{"dropping-particle":"","family":"Epperly","given":"Brad","non-dropping-particle":"","parse-names":false,"suffix":""}],"container-title":"European Journal of Political Research","id":"ITEM-1","issue":"2","issued":{"date-parts":[["2017"]]},"page":"279-300","title":"Political competition and de facto judicial independence in non-democracies","type":"article-journal","volume":"56"},"uris":["http://www.mendeley.com/documents/?uuid=0c8c0972-fb9b-4bd5-8e51-bb7ad0e0b000"]},{"id":"ITEM-2","itemData":{"author":[{"dropping-particle":"","family":"Epperly","given":"Brad","non-dropping-particle":"","parse-names":false,"suffix":""}],"id":"ITEM-2","issued":{"date-parts":[["2019"]]},"publisher":"Oxford University Press","title":"The Political Foundations of Judicial Independence in Dictatorship and Democracy","type":"book"},"uris":["http://www.mendeley.com/documents/?uuid=8204775f-6aec-45d8-ad22-d64ba57f6513"]}],"mendeley":{"formattedCitation":"(Epperly 2017; 2019)","plainTextFormattedCitation":"(Epperly 2017; 2019)","previouslyFormattedCitation":"(Epperly 2017; 2019)"},"properties":{"noteIndex":0},"schema":"https://github.com/citation-style-language/schema/raw/master/csl-citation.json"}</w:instrText>
      </w:r>
      <w:r w:rsidR="008B1C2C" w:rsidRPr="00416426">
        <w:rPr>
          <w:sz w:val="24"/>
          <w:szCs w:val="24"/>
        </w:rPr>
        <w:fldChar w:fldCharType="separate"/>
      </w:r>
      <w:r w:rsidR="007A76E7" w:rsidRPr="007A76E7">
        <w:rPr>
          <w:noProof/>
          <w:sz w:val="24"/>
          <w:szCs w:val="24"/>
        </w:rPr>
        <w:t>(Epperly 2017; 2019)</w:t>
      </w:r>
      <w:r w:rsidR="008B1C2C" w:rsidRPr="00416426">
        <w:rPr>
          <w:sz w:val="24"/>
          <w:szCs w:val="24"/>
        </w:rPr>
        <w:fldChar w:fldCharType="end"/>
      </w:r>
      <w:r w:rsidR="008B1C2C" w:rsidRPr="00416426">
        <w:rPr>
          <w:sz w:val="24"/>
          <w:szCs w:val="24"/>
        </w:rPr>
        <w:t xml:space="preserve"> and strategic defection theory </w:t>
      </w:r>
      <w:r w:rsidR="008B1C2C" w:rsidRPr="00416426">
        <w:rPr>
          <w:sz w:val="24"/>
          <w:szCs w:val="24"/>
        </w:rPr>
        <w:fldChar w:fldCharType="begin" w:fldLock="1"/>
      </w:r>
      <w:r w:rsidR="00FA05AF">
        <w:rPr>
          <w:sz w:val="24"/>
          <w:szCs w:val="24"/>
        </w:rPr>
        <w:instrText>ADDIN CSL_CITATION {"citationItems":[{"id":"ITEM-1","itemData":{"DOI":"10.1017/S0003055402000175","ISBN":"0003-0554","ISSN":"00030554","abstract":"Building on the separation-of-powers approach in American politics, this article develops a new micro-level account of judicial decision-making in contexts where judges face institutional insecurity. Against conventional wisdom, I argue that under certain conditions the lack of judicial independence motivates judges to \"strategically defect\" against the government once it begins losing power. The result is a reverse legal-political cycle in which antigovernment decisions cluster at the end of weak governments. Original data on more than 7,500 individual decisions by Argentine Supreme Court justices (1976-1995) are used to test hypotheses about why, when, and in which types of cases judges are likely to engage in strategic defection. Consistent with the theory's predictions, the results of the analysis show a significant increase in antigovernment decisions occurring at the end of weak dictatorships and weak democratic governments. Examining subsets of decisions and controlling for several additional variables further corroborate the strategic account. [PUBLICATION ABSTRACT]","author":[{"dropping-particle":"","family":"Helmke","given":"Gretchen","non-dropping-particle":"","parse-names":false,"suffix":""}],"container-title":"American Political Science Review","id":"ITEM-1","issue":"2","issued":{"date-parts":[["2002"]]},"page":"291-303","title":"The logic of strategic defection: Court-executive relations in Argentina under dictatorship and democracy","type":"article-journal","volume":"96"},"uris":["http://www.mendeley.com/documents/?uuid=21690143-a1eb-325d-b0d2-b2faa9327f24"]}],"mendeley":{"formattedCitation":"(Helmke 2002)","plainTextFormattedCitation":"(Helmke 2002)","previouslyFormattedCitation":"(Helmke 2002)"},"properties":{"noteIndex":0},"schema":"https://github.com/citation-style-language/schema/raw/master/csl-citation.json"}</w:instrText>
      </w:r>
      <w:r w:rsidR="008B1C2C" w:rsidRPr="00416426">
        <w:rPr>
          <w:sz w:val="24"/>
          <w:szCs w:val="24"/>
        </w:rPr>
        <w:fldChar w:fldCharType="separate"/>
      </w:r>
      <w:r w:rsidR="00416426" w:rsidRPr="00416426">
        <w:rPr>
          <w:noProof/>
          <w:sz w:val="24"/>
          <w:szCs w:val="24"/>
        </w:rPr>
        <w:t>(Helmke 2002)</w:t>
      </w:r>
      <w:r w:rsidR="008B1C2C" w:rsidRPr="00416426">
        <w:rPr>
          <w:sz w:val="24"/>
          <w:szCs w:val="24"/>
        </w:rPr>
        <w:fldChar w:fldCharType="end"/>
      </w:r>
      <w:r w:rsidR="008B1C2C" w:rsidRPr="00416426">
        <w:rPr>
          <w:sz w:val="24"/>
          <w:szCs w:val="24"/>
        </w:rPr>
        <w:t xml:space="preserve">. In these </w:t>
      </w:r>
      <w:r w:rsidR="00AA6ABF">
        <w:rPr>
          <w:sz w:val="24"/>
          <w:szCs w:val="24"/>
        </w:rPr>
        <w:t>theories</w:t>
      </w:r>
      <w:r>
        <w:rPr>
          <w:sz w:val="24"/>
          <w:szCs w:val="24"/>
        </w:rPr>
        <w:t xml:space="preserve"> of judicial independence</w:t>
      </w:r>
      <w:r w:rsidR="008B1C2C" w:rsidRPr="00416426">
        <w:rPr>
          <w:sz w:val="24"/>
          <w:szCs w:val="24"/>
        </w:rPr>
        <w:t xml:space="preserve">—for distinct reasons—greater political competition in non-democracies is understood to result in higher levels of de facto judicial independence. Under insurance models of judicial independence, non-democratic governments promote judicial independence under </w:t>
      </w:r>
      <w:r w:rsidR="0025331F" w:rsidRPr="00416426">
        <w:rPr>
          <w:sz w:val="24"/>
          <w:szCs w:val="24"/>
        </w:rPr>
        <w:lastRenderedPageBreak/>
        <w:t>competitive</w:t>
      </w:r>
      <w:r w:rsidR="008B1C2C" w:rsidRPr="00416426">
        <w:rPr>
          <w:sz w:val="24"/>
          <w:szCs w:val="24"/>
        </w:rPr>
        <w:t xml:space="preserve"> conditions, to insulate the courts </w:t>
      </w:r>
      <w:r w:rsidR="00CC4920" w:rsidRPr="00416426">
        <w:rPr>
          <w:sz w:val="24"/>
          <w:szCs w:val="24"/>
        </w:rPr>
        <w:t xml:space="preserve">from government pressure should the opposition come to power. In the strategic defection model, high court judges are more likely to rule against non-democratic governments that appear threatened, in order to gain favor with an incoming opposition government. In either framework, it might be expected that judges will rule </w:t>
      </w:r>
      <w:r w:rsidR="00CC4920" w:rsidRPr="00510BDB">
        <w:rPr>
          <w:sz w:val="24"/>
          <w:szCs w:val="24"/>
        </w:rPr>
        <w:t>more</w:t>
      </w:r>
      <w:r w:rsidR="00CC4920" w:rsidRPr="00416426">
        <w:rPr>
          <w:i/>
          <w:iCs/>
          <w:sz w:val="24"/>
          <w:szCs w:val="24"/>
        </w:rPr>
        <w:t xml:space="preserve"> </w:t>
      </w:r>
      <w:r w:rsidR="00CC4920" w:rsidRPr="00416426">
        <w:rPr>
          <w:sz w:val="24"/>
          <w:szCs w:val="24"/>
        </w:rPr>
        <w:t>autonomously in election related cases under conditions of greater competition, leading to reduced election manipulation</w:t>
      </w:r>
      <w:r w:rsidR="0094720C" w:rsidRPr="00416426">
        <w:rPr>
          <w:sz w:val="24"/>
          <w:szCs w:val="24"/>
        </w:rPr>
        <w:t>.</w:t>
      </w:r>
    </w:p>
    <w:p w14:paraId="23F9ECE8" w14:textId="525ACFFB" w:rsidR="00CC4920" w:rsidRDefault="00CC4920" w:rsidP="00772538">
      <w:pPr>
        <w:spacing w:line="480" w:lineRule="auto"/>
        <w:ind w:left="720"/>
        <w:rPr>
          <w:sz w:val="24"/>
          <w:szCs w:val="24"/>
        </w:rPr>
      </w:pPr>
      <w:r w:rsidRPr="00416426">
        <w:rPr>
          <w:b/>
          <w:bCs/>
          <w:sz w:val="24"/>
          <w:szCs w:val="24"/>
        </w:rPr>
        <w:t xml:space="preserve">Hypothesis </w:t>
      </w:r>
      <w:r w:rsidR="006C6FF4">
        <w:rPr>
          <w:b/>
          <w:bCs/>
          <w:sz w:val="24"/>
          <w:szCs w:val="24"/>
        </w:rPr>
        <w:t>3</w:t>
      </w:r>
      <w:r w:rsidRPr="00416426">
        <w:rPr>
          <w:sz w:val="24"/>
          <w:szCs w:val="24"/>
        </w:rPr>
        <w:t>: An increase in de jure judicial independence is associated with increasingly large reductions in election manipulation as competitiveness increases.</w:t>
      </w:r>
    </w:p>
    <w:p w14:paraId="2E22A91E" w14:textId="36E77008" w:rsidR="00522D7E" w:rsidRDefault="00522D7E" w:rsidP="00522D7E">
      <w:pPr>
        <w:spacing w:line="480" w:lineRule="auto"/>
        <w:ind w:firstLine="720"/>
        <w:rPr>
          <w:sz w:val="24"/>
          <w:szCs w:val="24"/>
        </w:rPr>
      </w:pPr>
      <w:r w:rsidRPr="00416426">
        <w:rPr>
          <w:sz w:val="24"/>
          <w:szCs w:val="24"/>
        </w:rPr>
        <w:t>It is important to be clear that th</w:t>
      </w:r>
      <w:r w:rsidR="00510BDB">
        <w:rPr>
          <w:sz w:val="24"/>
          <w:szCs w:val="24"/>
        </w:rPr>
        <w:t>ese</w:t>
      </w:r>
      <w:r w:rsidRPr="00416426">
        <w:rPr>
          <w:sz w:val="24"/>
          <w:szCs w:val="24"/>
        </w:rPr>
        <w:t xml:space="preserve"> expectation</w:t>
      </w:r>
      <w:r w:rsidR="00510BDB">
        <w:rPr>
          <w:sz w:val="24"/>
          <w:szCs w:val="24"/>
        </w:rPr>
        <w:t>s</w:t>
      </w:r>
      <w:r w:rsidRPr="00416426">
        <w:rPr>
          <w:sz w:val="24"/>
          <w:szCs w:val="24"/>
        </w:rPr>
        <w:t xml:space="preserve"> refer to illegal manipulation—such as falsification, ballot stuffing, and intimidation—in which judges can find individuals criminally or administratively guilty of violating election law. These are a substantively important set of tools for election management in non-democracies </w:t>
      </w:r>
      <w:r w:rsidRPr="00416426">
        <w:rPr>
          <w:sz w:val="24"/>
          <w:szCs w:val="24"/>
        </w:rPr>
        <w:fldChar w:fldCharType="begin" w:fldLock="1"/>
      </w:r>
      <w:r>
        <w:rPr>
          <w:sz w:val="24"/>
          <w:szCs w:val="24"/>
        </w:rPr>
        <w:instrText>ADDIN CSL_CITATION {"citationItems":[{"id":"ITEM-1","itemData":{"DOI":"10.1353/jod.2006.0043","ISSN":"1086-3214","author":[{"dropping-particle":"","family":"Calingaert","given":"Daniel","non-dropping-particle":"","parse-names":false,"suffix":""}],"container-title":"Journal of Democracy","id":"ITEM-1","issue":"3","issued":{"date-parts":[["2006"]]},"page":"138-151","title":"Election Rigging and How to Fight It","type":"article-journal","volume":"17"},"uris":["http://www.mendeley.com/documents/?uuid=c4dfeff2-c186-4fee-b4c9-6722294a3f6b"]}],"mendeley":{"formattedCitation":"(Calingaert 2006)","plainTextFormattedCitation":"(Calingaert 2006)","previouslyFormattedCitation":"(Calingaert 2006)"},"properties":{"noteIndex":0},"schema":"https://github.com/citation-style-language/schema/raw/master/csl-citation.json"}</w:instrText>
      </w:r>
      <w:r w:rsidRPr="00416426">
        <w:rPr>
          <w:sz w:val="24"/>
          <w:szCs w:val="24"/>
        </w:rPr>
        <w:fldChar w:fldCharType="separate"/>
      </w:r>
      <w:r w:rsidRPr="00416426">
        <w:rPr>
          <w:noProof/>
          <w:sz w:val="24"/>
          <w:szCs w:val="24"/>
        </w:rPr>
        <w:t>(Calingaert 2006)</w:t>
      </w:r>
      <w:r w:rsidRPr="00416426">
        <w:rPr>
          <w:sz w:val="24"/>
          <w:szCs w:val="24"/>
        </w:rPr>
        <w:fldChar w:fldCharType="end"/>
      </w:r>
      <w:r w:rsidRPr="00416426">
        <w:rPr>
          <w:sz w:val="24"/>
          <w:szCs w:val="24"/>
        </w:rPr>
        <w:t>, which are frequently an object of study as a result (e.g. Rundlett and Svolik (2016)).</w:t>
      </w:r>
      <w:r w:rsidR="00510BDB">
        <w:rPr>
          <w:sz w:val="24"/>
          <w:szCs w:val="24"/>
        </w:rPr>
        <w:t xml:space="preserve"> Since</w:t>
      </w:r>
      <w:r w:rsidRPr="00416426">
        <w:rPr>
          <w:sz w:val="24"/>
          <w:szCs w:val="24"/>
        </w:rPr>
        <w:t xml:space="preserve"> vote-buying and voter pressure can be </w:t>
      </w:r>
      <w:r w:rsidR="00F21BC9">
        <w:rPr>
          <w:sz w:val="24"/>
          <w:szCs w:val="24"/>
        </w:rPr>
        <w:t>harder to observe than election fraud</w:t>
      </w:r>
      <w:r w:rsidRPr="00416426">
        <w:rPr>
          <w:sz w:val="24"/>
          <w:szCs w:val="24"/>
        </w:rPr>
        <w:t xml:space="preserve"> </w:t>
      </w:r>
      <w:r w:rsidRPr="00416426">
        <w:rPr>
          <w:sz w:val="24"/>
          <w:szCs w:val="24"/>
        </w:rPr>
        <w:fldChar w:fldCharType="begin" w:fldLock="1"/>
      </w:r>
      <w:r>
        <w:rPr>
          <w:sz w:val="24"/>
          <w:szCs w:val="24"/>
        </w:rPr>
        <w:instrText>ADDIN CSL_CITATION {"citationItems":[{"id":"ITEM-1","itemData":{"DOI":"10.1080/09668136.2019.1681363","ISSN":"14653427","abstract":"Why are some elections manipulated more severely than others, and why do the techniques used to manipulate them vary over time and space? This article addresses these related questions by showing that patronage resources—not incumbent popularity—make manipulation appealing to frontline agents, while local political conditions can make manipulation personally risky for them. Agents can mitigate these risks by adopting more dispersed forms of manipulation like vote-buying, rather than more centralised falsification. These hypotheses are tested using forensic analysis of electoral data from more than 90,000 precincts per election across Russia’s 83 regions, from 2003 to 2012.","author":[{"dropping-particle":"","family":"Harvey","given":"Cole J.","non-dropping-particle":"","parse-names":false,"suffix":""}],"container-title":"Europe - Asia Studies","id":"ITEM-1","issued":{"date-parts":[["2019"]]},"page":"2003-2012","title":"Principal–Agent Dynamics and Electoral Manipulation: Local Risks, Patronage and Tactical Variation in Russian Elections, 2003–2012","type":"article-journal","volume":"8136"},"uris":["http://www.mendeley.com/documents/?uuid=377d1133-8ea6-4ca1-b1cf-43e4eaee811c"]}],"mendeley":{"formattedCitation":"(Harvey 2019)","plainTextFormattedCitation":"(Harvey 2019)","previouslyFormattedCitation":"(Harvey 2019)"},"properties":{"noteIndex":0},"schema":"https://github.com/citation-style-language/schema/raw/master/csl-citation.json"}</w:instrText>
      </w:r>
      <w:r w:rsidRPr="00416426">
        <w:rPr>
          <w:sz w:val="24"/>
          <w:szCs w:val="24"/>
        </w:rPr>
        <w:fldChar w:fldCharType="separate"/>
      </w:r>
      <w:r w:rsidRPr="00416426">
        <w:rPr>
          <w:noProof/>
          <w:sz w:val="24"/>
          <w:szCs w:val="24"/>
        </w:rPr>
        <w:t>(Harvey 2019)</w:t>
      </w:r>
      <w:r w:rsidRPr="00416426">
        <w:rPr>
          <w:sz w:val="24"/>
          <w:szCs w:val="24"/>
        </w:rPr>
        <w:fldChar w:fldCharType="end"/>
      </w:r>
      <w:r w:rsidRPr="00416426">
        <w:rPr>
          <w:sz w:val="24"/>
          <w:szCs w:val="24"/>
        </w:rPr>
        <w:t xml:space="preserve"> and may exist in ethical and legal gray areas </w:t>
      </w:r>
      <w:r w:rsidRPr="00416426">
        <w:rPr>
          <w:sz w:val="24"/>
          <w:szCs w:val="24"/>
        </w:rPr>
        <w:fldChar w:fldCharType="begin" w:fldLock="1"/>
      </w:r>
      <w:r>
        <w:rPr>
          <w:sz w:val="24"/>
          <w:szCs w:val="24"/>
        </w:rPr>
        <w:instrText>ADDIN CSL_CITATION {"citationItems":[{"id":"ITEM-1","itemData":{"author":[{"dropping-particle":"","family":"Kramon","given":"Eric","non-dropping-particle":"","parse-names":false,"suffix":""}],"container-title":"World Politics","id":"ITEM-1","issue":"03","issued":{"date-parts":[["2016"]]},"page":"454-498","title":"Electoral Handouts as Information","type":"article-journal","volume":"68"},"uris":["http://www.mendeley.com/documents/?uuid=240fb06e-9ffe-4e65-860b-44e5fb527b49"]},{"id":"ITEM-2","itemData":{"ISBN":"1108428363","abstract":"\"Many politicians across the world deliver material benefits to citizens in direct exchange for political support. Recent news headlines provide a glimpse of this phenomenon\"-- Introduction -- Challenges for electoral clientelism -- Citizens and relational clientelism -- Income and vulnerability -- Declared support -- Requesting benefits -- Citizen strategies in comparative context -- Conclusion.","author":[{"dropping-particle":"","family":"Nichter","given":"Simeon","non-dropping-particle":"","parse-names":false,"suffix":""}],"id":"ITEM-2","issued":{"date-parts":[["2018"]]},"publisher":"Cambridge University Press","title":"Votes for survival: relational clientelism in Latin America","type":"book"},"uris":["http://www.mendeley.com/documents/?uuid=fd4bb1c4-8131-39f7-b902-ca50274026ec"]}],"mendeley":{"formattedCitation":"(Kramon 2016; Nichter 2018)","plainTextFormattedCitation":"(Kramon 2016; Nichter 2018)","previouslyFormattedCitation":"(Kramon 2016; Nichter 2018)"},"properties":{"noteIndex":0},"schema":"https://github.com/citation-style-language/schema/raw/master/csl-citation.json"}</w:instrText>
      </w:r>
      <w:r w:rsidRPr="00416426">
        <w:rPr>
          <w:sz w:val="24"/>
          <w:szCs w:val="24"/>
        </w:rPr>
        <w:fldChar w:fldCharType="separate"/>
      </w:r>
      <w:r w:rsidRPr="00416426">
        <w:rPr>
          <w:noProof/>
          <w:sz w:val="24"/>
          <w:szCs w:val="24"/>
        </w:rPr>
        <w:t>(Kramon 2016; Nichter 2018)</w:t>
      </w:r>
      <w:r w:rsidRPr="00416426">
        <w:rPr>
          <w:sz w:val="24"/>
          <w:szCs w:val="24"/>
        </w:rPr>
        <w:fldChar w:fldCharType="end"/>
      </w:r>
      <w:r w:rsidR="00F21BC9">
        <w:rPr>
          <w:sz w:val="24"/>
          <w:szCs w:val="24"/>
        </w:rPr>
        <w:t>—thus making them harder for courts to address</w:t>
      </w:r>
      <w:r w:rsidR="00A2682E">
        <w:rPr>
          <w:sz w:val="24"/>
          <w:szCs w:val="24"/>
        </w:rPr>
        <w:t>—</w:t>
      </w:r>
      <w:r w:rsidRPr="00416426">
        <w:rPr>
          <w:sz w:val="24"/>
          <w:szCs w:val="24"/>
        </w:rPr>
        <w:t>I</w:t>
      </w:r>
      <w:r w:rsidR="00A2682E">
        <w:rPr>
          <w:sz w:val="24"/>
          <w:szCs w:val="24"/>
        </w:rPr>
        <w:t xml:space="preserve"> </w:t>
      </w:r>
      <w:r w:rsidRPr="00416426">
        <w:rPr>
          <w:sz w:val="24"/>
          <w:szCs w:val="24"/>
        </w:rPr>
        <w:t>focus here on election fraud specifically</w:t>
      </w:r>
      <w:r w:rsidR="00510BDB">
        <w:rPr>
          <w:sz w:val="24"/>
          <w:szCs w:val="24"/>
        </w:rPr>
        <w:t>.</w:t>
      </w:r>
      <w:r w:rsidR="00A2682E">
        <w:rPr>
          <w:rStyle w:val="FootnoteReference"/>
          <w:sz w:val="24"/>
          <w:szCs w:val="24"/>
        </w:rPr>
        <w:footnoteReference w:id="6"/>
      </w:r>
      <w:r w:rsidRPr="00416426">
        <w:rPr>
          <w:sz w:val="24"/>
          <w:szCs w:val="24"/>
        </w:rPr>
        <w:t xml:space="preserve"> </w:t>
      </w:r>
      <w:r w:rsidRPr="00416426">
        <w:rPr>
          <w:rFonts w:cstheme="minorHAnsi"/>
          <w:sz w:val="24"/>
          <w:szCs w:val="24"/>
        </w:rPr>
        <w:t xml:space="preserve">Forms of electoral manipulation that </w:t>
      </w:r>
      <w:r w:rsidRPr="00416426">
        <w:rPr>
          <w:rFonts w:cstheme="minorHAnsi"/>
          <w:i/>
          <w:iCs/>
          <w:sz w:val="24"/>
          <w:szCs w:val="24"/>
        </w:rPr>
        <w:t>rely</w:t>
      </w:r>
      <w:r w:rsidRPr="00416426">
        <w:rPr>
          <w:rFonts w:cstheme="minorHAnsi"/>
          <w:sz w:val="24"/>
          <w:szCs w:val="24"/>
        </w:rPr>
        <w:t xml:space="preserve"> on the law itself—</w:t>
      </w:r>
      <w:r w:rsidRPr="00416426">
        <w:rPr>
          <w:sz w:val="24"/>
          <w:szCs w:val="24"/>
        </w:rPr>
        <w:t xml:space="preserve">such as </w:t>
      </w:r>
      <w:r w:rsidR="00510BDB">
        <w:rPr>
          <w:sz w:val="24"/>
          <w:szCs w:val="24"/>
        </w:rPr>
        <w:t>structuring</w:t>
      </w:r>
      <w:r w:rsidRPr="00416426">
        <w:rPr>
          <w:sz w:val="24"/>
          <w:szCs w:val="24"/>
        </w:rPr>
        <w:t xml:space="preserve"> the electoral system to benefit ruling parties—though important, are</w:t>
      </w:r>
      <w:r w:rsidR="00F21BC9">
        <w:rPr>
          <w:sz w:val="24"/>
          <w:szCs w:val="24"/>
        </w:rPr>
        <w:t xml:space="preserve"> likewise</w:t>
      </w:r>
      <w:r w:rsidRPr="00416426">
        <w:rPr>
          <w:sz w:val="24"/>
          <w:szCs w:val="24"/>
        </w:rPr>
        <w:t xml:space="preserve"> not considered here.</w:t>
      </w:r>
      <w:r>
        <w:rPr>
          <w:sz w:val="24"/>
          <w:szCs w:val="24"/>
        </w:rPr>
        <w:t xml:space="preserve"> Similarly, this theory is not expected to apply to cases where high </w:t>
      </w:r>
      <w:r>
        <w:rPr>
          <w:sz w:val="24"/>
          <w:szCs w:val="24"/>
        </w:rPr>
        <w:lastRenderedPageBreak/>
        <w:t xml:space="preserve">courts are making the determination to annul an election after allegations of fraud—the extremely high stakes and visibility of such decisions are likely to lead judges to follow the logic of strategic defection </w:t>
      </w:r>
      <w:r>
        <w:rPr>
          <w:sz w:val="24"/>
          <w:szCs w:val="24"/>
        </w:rPr>
        <w:fldChar w:fldCharType="begin" w:fldLock="1"/>
      </w:r>
      <w:r>
        <w:rPr>
          <w:sz w:val="24"/>
          <w:szCs w:val="24"/>
        </w:rPr>
        <w:instrText>ADDIN CSL_CITATION {"citationItems":[{"id":"ITEM-1","itemData":{"DOI":"10.1017/S0003055402000175","ISBN":"0003-0554","ISSN":"00030554","abstract":"Building on the separation-of-powers approach in American politics, this article develops a new micro-level account of judicial decision-making in contexts where judges face institutional insecurity. Against conventional wisdom, I argue that under certain conditions the lack of judicial independence motivates judges to \"strategically defect\" against the government once it begins losing power. The result is a reverse legal-political cycle in which antigovernment decisions cluster at the end of weak governments. Original data on more than 7,500 individual decisions by Argentine Supreme Court justices (1976-1995) are used to test hypotheses about why, when, and in which types of cases judges are likely to engage in strategic defection. Consistent with the theory's predictions, the results of the analysis show a significant increase in antigovernment decisions occurring at the end of weak dictatorships and weak democratic governments. Examining subsets of decisions and controlling for several additional variables further corroborate the strategic account. [PUBLICATION ABSTRACT]","author":[{"dropping-particle":"","family":"Helmke","given":"Gretchen","non-dropping-particle":"","parse-names":false,"suffix":""}],"container-title":"American Political Science Review","id":"ITEM-1","issue":"2","issued":{"date-parts":[["2002"]]},"page":"291-303","title":"The logic of strategic defection: Court-executive relations in Argentina under dictatorship and democracy","type":"article-journal","volume":"96"},"uris":["http://www.mendeley.com/documents/?uuid=21690143-a1eb-325d-b0d2-b2faa9327f24"]}],"mendeley":{"formattedCitation":"(Helmke 2002)","plainTextFormattedCitation":"(Helmke 2002)","previouslyFormattedCitation":"(Helmke 2002)"},"properties":{"noteIndex":0},"schema":"https://github.com/citation-style-language/schema/raw/master/csl-citation.json"}</w:instrText>
      </w:r>
      <w:r>
        <w:rPr>
          <w:sz w:val="24"/>
          <w:szCs w:val="24"/>
        </w:rPr>
        <w:fldChar w:fldCharType="separate"/>
      </w:r>
      <w:r w:rsidRPr="00F662F9">
        <w:rPr>
          <w:noProof/>
          <w:sz w:val="24"/>
          <w:szCs w:val="24"/>
        </w:rPr>
        <w:t>(Helmke 2002)</w:t>
      </w:r>
      <w:r>
        <w:rPr>
          <w:sz w:val="24"/>
          <w:szCs w:val="24"/>
        </w:rPr>
        <w:fldChar w:fldCharType="end"/>
      </w:r>
      <w:r>
        <w:rPr>
          <w:sz w:val="24"/>
          <w:szCs w:val="24"/>
        </w:rPr>
        <w:t>. Lastly, d</w:t>
      </w:r>
      <w:r w:rsidRPr="00416426">
        <w:rPr>
          <w:sz w:val="24"/>
          <w:szCs w:val="24"/>
        </w:rPr>
        <w:t xml:space="preserve">ue to the limited availability of tools for informally pressuring courts in liberal democracies, longer time horizons for rational politicians, and other features of liberal democracies, this theory is not expected to apply in such cases </w:t>
      </w:r>
      <w:r w:rsidRPr="00416426">
        <w:rPr>
          <w:sz w:val="24"/>
          <w:szCs w:val="24"/>
        </w:rPr>
        <w:fldChar w:fldCharType="begin" w:fldLock="1"/>
      </w:r>
      <w:r>
        <w:rPr>
          <w:sz w:val="24"/>
          <w:szCs w:val="24"/>
        </w:rPr>
        <w:instrText>ADDIN CSL_CITATION {"citationItems":[{"id":"ITEM-1","itemData":{"DOI":"10.1177/0010414010369075","ISBN":"0010414010","ISSN":"0010-4140","abstract":"A large literature attributes independent courts to intense political competition. Existing theories, however, have a previously unrecognized boundary condition— they apply only to consolidated democracies. This article proposes a strategic pressure theory of judicial (in)dependence in electoral democracies, which posits that intense political competition magnifies the benefits of subservient courts to incumbents, thus reducing rather than increasing judicial independence. The theory’s predictions are tested through quantitative analysis of electoral registration disputes adjudicated by Russian and Ukrainian courts during the 2002-2003 parliamentary campaigns. Selection models show that in Ukraine, progovernment candidates have a higher than average probability of winning in court, whereas in Russia the political affiliation of the plaintiff does not predict success at trial. Thus, the data show that judicial independence is lower in the more competitive electoral democracy (Ukraine) than in the less competitive electoral democracy (Russia).","author":[{"dropping-particle":"","family":"Popova","given":"Maria","non-dropping-particle":"","parse-names":false,"suffix":""}],"container-title":"Comparative Political Studies","id":"ITEM-1","issue":"10","issued":{"date-parts":[["2010"]]},"note":"The idea here is that intense political competition in a new democracy magnifies the benefits of subservient courts for incumbents, reducing incentives to foster judicial independence.\n\n--This may make electoral manipulation riskier for agents in Ukraine than in Russia-- Good point to integrate into Ukraine chapter as well as main theory.\n\nAlso note that litigation is more likely in competitivedistricts\n\n\nResults:\nOpposition figures more likely to go to court in Russia than in Ukraine, pro-government candidates more likely to win in Ukraine than in Russia","page":"1202-1229","title":"Political Competition as an Obstacle to Judicial Independence: Evidence From Russia and Ukraine","type":"article-journal","volume":"43"},"uris":["http://www.mendeley.com/documents/?uuid=4757a458-36be-400b-98cb-4bc168151723"]}],"mendeley":{"formattedCitation":"(Popova 2010)","plainTextFormattedCitation":"(Popova 2010)","previouslyFormattedCitation":"(Popova 2010)"},"properties":{"noteIndex":0},"schema":"https://github.com/citation-style-language/schema/raw/master/csl-citation.json"}</w:instrText>
      </w:r>
      <w:r w:rsidRPr="00416426">
        <w:rPr>
          <w:sz w:val="24"/>
          <w:szCs w:val="24"/>
        </w:rPr>
        <w:fldChar w:fldCharType="separate"/>
      </w:r>
      <w:r w:rsidRPr="00416426">
        <w:rPr>
          <w:noProof/>
          <w:sz w:val="24"/>
          <w:szCs w:val="24"/>
        </w:rPr>
        <w:t>(Popova 2010)</w:t>
      </w:r>
      <w:r w:rsidRPr="00416426">
        <w:rPr>
          <w:sz w:val="24"/>
          <w:szCs w:val="24"/>
        </w:rPr>
        <w:fldChar w:fldCharType="end"/>
      </w:r>
      <w:r w:rsidRPr="00416426">
        <w:rPr>
          <w:sz w:val="24"/>
          <w:szCs w:val="24"/>
        </w:rPr>
        <w:t>.</w:t>
      </w:r>
    </w:p>
    <w:p w14:paraId="088E48C7" w14:textId="6B845DBE" w:rsidR="006B2A2E" w:rsidRPr="00416426" w:rsidRDefault="006B2A2E" w:rsidP="00416426">
      <w:pPr>
        <w:spacing w:line="480" w:lineRule="auto"/>
        <w:rPr>
          <w:b/>
          <w:sz w:val="24"/>
          <w:szCs w:val="24"/>
        </w:rPr>
      </w:pPr>
      <w:r w:rsidRPr="00416426">
        <w:rPr>
          <w:b/>
          <w:sz w:val="24"/>
          <w:szCs w:val="24"/>
        </w:rPr>
        <w:t xml:space="preserve">Data </w:t>
      </w:r>
      <w:r w:rsidR="00467A59" w:rsidRPr="00416426">
        <w:rPr>
          <w:b/>
          <w:sz w:val="24"/>
          <w:szCs w:val="24"/>
        </w:rPr>
        <w:t xml:space="preserve">and </w:t>
      </w:r>
      <w:ins w:id="54" w:author="Author">
        <w:r w:rsidR="00F9771D">
          <w:rPr>
            <w:b/>
            <w:sz w:val="24"/>
            <w:szCs w:val="24"/>
          </w:rPr>
          <w:t>M</w:t>
        </w:r>
      </w:ins>
      <w:del w:id="55" w:author="Author">
        <w:r w:rsidR="00467A59" w:rsidRPr="00416426" w:rsidDel="00F9771D">
          <w:rPr>
            <w:b/>
            <w:sz w:val="24"/>
            <w:szCs w:val="24"/>
          </w:rPr>
          <w:delText>m</w:delText>
        </w:r>
      </w:del>
      <w:r w:rsidR="00467A59" w:rsidRPr="00416426">
        <w:rPr>
          <w:b/>
          <w:sz w:val="24"/>
          <w:szCs w:val="24"/>
        </w:rPr>
        <w:t>ethods</w:t>
      </w:r>
    </w:p>
    <w:p w14:paraId="63EC0B12" w14:textId="4E8FF472" w:rsidR="003C07DC" w:rsidRDefault="003C07DC" w:rsidP="003C07DC">
      <w:pPr>
        <w:spacing w:line="480" w:lineRule="auto"/>
        <w:rPr>
          <w:sz w:val="24"/>
          <w:szCs w:val="24"/>
        </w:rPr>
      </w:pPr>
      <w:r w:rsidRPr="00416426">
        <w:rPr>
          <w:sz w:val="24"/>
          <w:szCs w:val="24"/>
        </w:rPr>
        <w:t xml:space="preserve">These hypotheses are difficult to test using observational data due to likely endogeneity </w:t>
      </w:r>
      <w:r w:rsidR="008450E4">
        <w:rPr>
          <w:sz w:val="24"/>
          <w:szCs w:val="24"/>
        </w:rPr>
        <w:t>among</w:t>
      </w:r>
      <w:r w:rsidR="008450E4" w:rsidRPr="00416426">
        <w:rPr>
          <w:sz w:val="24"/>
          <w:szCs w:val="24"/>
        </w:rPr>
        <w:t xml:space="preserve"> </w:t>
      </w:r>
      <w:r w:rsidRPr="00416426">
        <w:rPr>
          <w:sz w:val="24"/>
          <w:szCs w:val="24"/>
        </w:rPr>
        <w:t xml:space="preserve">political competition, judicial </w:t>
      </w:r>
      <w:r w:rsidR="00F21BC9">
        <w:rPr>
          <w:sz w:val="24"/>
          <w:szCs w:val="24"/>
        </w:rPr>
        <w:t>reforms</w:t>
      </w:r>
      <w:r w:rsidRPr="00416426">
        <w:rPr>
          <w:sz w:val="24"/>
          <w:szCs w:val="24"/>
        </w:rPr>
        <w:t>, and electoral manipulation. For example, it could be that governments</w:t>
      </w:r>
      <w:r w:rsidR="00F21BC9">
        <w:rPr>
          <w:sz w:val="24"/>
          <w:szCs w:val="24"/>
        </w:rPr>
        <w:t xml:space="preserve"> are more willing to engage in reforms when they</w:t>
      </w:r>
      <w:r w:rsidRPr="00416426">
        <w:rPr>
          <w:sz w:val="24"/>
          <w:szCs w:val="24"/>
        </w:rPr>
        <w:t xml:space="preserve"> face reduced ability to commit fraud (</w:t>
      </w:r>
      <w:r w:rsidR="00983700">
        <w:rPr>
          <w:sz w:val="24"/>
          <w:szCs w:val="24"/>
        </w:rPr>
        <w:t>perhaps</w:t>
      </w:r>
      <w:r w:rsidRPr="00416426">
        <w:rPr>
          <w:sz w:val="24"/>
          <w:szCs w:val="24"/>
        </w:rPr>
        <w:t xml:space="preserve"> due to resource constraints</w:t>
      </w:r>
      <w:r w:rsidR="00F21BC9">
        <w:rPr>
          <w:sz w:val="24"/>
          <w:szCs w:val="24"/>
        </w:rPr>
        <w:t>)</w:t>
      </w:r>
      <w:r w:rsidRPr="00416426">
        <w:rPr>
          <w:sz w:val="24"/>
          <w:szCs w:val="24"/>
        </w:rPr>
        <w:t xml:space="preserve">. Strictly observational analysis of data would make it difficult to tease out the direction of the causal arrow between judicial </w:t>
      </w:r>
      <w:r w:rsidR="00F21BC9">
        <w:rPr>
          <w:sz w:val="24"/>
          <w:szCs w:val="24"/>
        </w:rPr>
        <w:t>reforms</w:t>
      </w:r>
      <w:r w:rsidR="00F21BC9" w:rsidRPr="00416426">
        <w:rPr>
          <w:sz w:val="24"/>
          <w:szCs w:val="24"/>
        </w:rPr>
        <w:t xml:space="preserve"> </w:t>
      </w:r>
      <w:r w:rsidRPr="00416426">
        <w:rPr>
          <w:sz w:val="24"/>
          <w:szCs w:val="24"/>
        </w:rPr>
        <w:t>and election integrity. The research design described below seeks to more accurately determine the relationship between courts and election quality through pre-analysis balancing of control and treatment groups.</w:t>
      </w:r>
    </w:p>
    <w:p w14:paraId="15B5246C" w14:textId="5724C1F3" w:rsidR="00BA58EE" w:rsidRPr="00416426" w:rsidRDefault="00176133" w:rsidP="00BA6ACB">
      <w:pPr>
        <w:spacing w:line="480" w:lineRule="auto"/>
        <w:ind w:firstLine="720"/>
        <w:rPr>
          <w:sz w:val="24"/>
          <w:szCs w:val="24"/>
        </w:rPr>
      </w:pPr>
      <w:r>
        <w:rPr>
          <w:sz w:val="24"/>
          <w:szCs w:val="24"/>
        </w:rPr>
        <w:t>To test</w:t>
      </w:r>
      <w:r w:rsidR="006B2A2E" w:rsidRPr="00416426">
        <w:rPr>
          <w:sz w:val="24"/>
          <w:szCs w:val="24"/>
        </w:rPr>
        <w:t xml:space="preserve"> </w:t>
      </w:r>
      <w:r w:rsidR="00956FE8" w:rsidRPr="00416426">
        <w:rPr>
          <w:sz w:val="24"/>
          <w:szCs w:val="24"/>
        </w:rPr>
        <w:t>th</w:t>
      </w:r>
      <w:r w:rsidR="00C80163" w:rsidRPr="00416426">
        <w:rPr>
          <w:sz w:val="24"/>
          <w:szCs w:val="24"/>
        </w:rPr>
        <w:t>ese</w:t>
      </w:r>
      <w:r w:rsidR="00956FE8" w:rsidRPr="00416426">
        <w:rPr>
          <w:sz w:val="24"/>
          <w:szCs w:val="24"/>
        </w:rPr>
        <w:t xml:space="preserve"> </w:t>
      </w:r>
      <w:r>
        <w:rPr>
          <w:sz w:val="24"/>
          <w:szCs w:val="24"/>
        </w:rPr>
        <w:t xml:space="preserve">propositions, I draw on </w:t>
      </w:r>
      <w:r w:rsidR="000750DC" w:rsidRPr="00416426">
        <w:rPr>
          <w:sz w:val="24"/>
          <w:szCs w:val="24"/>
        </w:rPr>
        <w:t>Version 7.1 of</w:t>
      </w:r>
      <w:r w:rsidR="00C148FE" w:rsidRPr="00416426">
        <w:rPr>
          <w:sz w:val="24"/>
          <w:szCs w:val="24"/>
        </w:rPr>
        <w:t xml:space="preserve"> the V-Dem project </w:t>
      </w:r>
      <w:r w:rsidR="005E6C43" w:rsidRPr="00416426">
        <w:rPr>
          <w:sz w:val="24"/>
          <w:szCs w:val="24"/>
        </w:rPr>
        <w:fldChar w:fldCharType="begin" w:fldLock="1"/>
      </w:r>
      <w:r w:rsidR="00FA05AF">
        <w:rPr>
          <w:sz w:val="24"/>
          <w:szCs w:val="24"/>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sidR="005E6C43" w:rsidRPr="00416426">
        <w:rPr>
          <w:sz w:val="24"/>
          <w:szCs w:val="24"/>
        </w:rPr>
        <w:fldChar w:fldCharType="separate"/>
      </w:r>
      <w:r w:rsidR="00416426" w:rsidRPr="00416426">
        <w:rPr>
          <w:noProof/>
          <w:sz w:val="24"/>
          <w:szCs w:val="24"/>
        </w:rPr>
        <w:t>(Coppedge, Michael et al. 2017)</w:t>
      </w:r>
      <w:r w:rsidR="005E6C43" w:rsidRPr="00416426">
        <w:rPr>
          <w:sz w:val="24"/>
          <w:szCs w:val="24"/>
        </w:rPr>
        <w:fldChar w:fldCharType="end"/>
      </w:r>
      <w:r w:rsidR="00C24DEB" w:rsidRPr="00416426">
        <w:rPr>
          <w:sz w:val="24"/>
          <w:szCs w:val="24"/>
        </w:rPr>
        <w:t xml:space="preserve">. Since the </w:t>
      </w:r>
      <w:r w:rsidR="00956FE8" w:rsidRPr="00416426">
        <w:rPr>
          <w:sz w:val="24"/>
          <w:szCs w:val="24"/>
        </w:rPr>
        <w:t>theory</w:t>
      </w:r>
      <w:r w:rsidR="00C24DEB" w:rsidRPr="00416426">
        <w:rPr>
          <w:sz w:val="24"/>
          <w:szCs w:val="24"/>
        </w:rPr>
        <w:t xml:space="preserve"> appl</w:t>
      </w:r>
      <w:r w:rsidR="00956FE8" w:rsidRPr="00416426">
        <w:rPr>
          <w:sz w:val="24"/>
          <w:szCs w:val="24"/>
        </w:rPr>
        <w:t xml:space="preserve">ies </w:t>
      </w:r>
      <w:r w:rsidR="00C24DEB" w:rsidRPr="00416426">
        <w:rPr>
          <w:sz w:val="24"/>
          <w:szCs w:val="24"/>
        </w:rPr>
        <w:t>to</w:t>
      </w:r>
      <w:r w:rsidR="001A65A0" w:rsidRPr="00416426">
        <w:rPr>
          <w:sz w:val="24"/>
          <w:szCs w:val="24"/>
        </w:rPr>
        <w:t xml:space="preserve"> cases that hold multiparty elections but are not liberal democracies</w:t>
      </w:r>
      <w:r w:rsidR="00C24DEB" w:rsidRPr="00416426">
        <w:rPr>
          <w:sz w:val="24"/>
          <w:szCs w:val="24"/>
        </w:rPr>
        <w:t>, I exclude</w:t>
      </w:r>
      <w:r w:rsidR="008A67EA" w:rsidRPr="00416426">
        <w:rPr>
          <w:sz w:val="24"/>
          <w:szCs w:val="24"/>
        </w:rPr>
        <w:t xml:space="preserve"> </w:t>
      </w:r>
      <w:r w:rsidR="001A65A0" w:rsidRPr="00416426">
        <w:rPr>
          <w:sz w:val="24"/>
          <w:szCs w:val="24"/>
        </w:rPr>
        <w:t>countries where the regime holds</w:t>
      </w:r>
      <w:r w:rsidR="00C24DEB" w:rsidRPr="00416426">
        <w:rPr>
          <w:sz w:val="24"/>
          <w:szCs w:val="24"/>
        </w:rPr>
        <w:t xml:space="preserve"> single-party elections</w:t>
      </w:r>
      <w:r w:rsidR="001A65A0" w:rsidRPr="00416426">
        <w:rPr>
          <w:sz w:val="24"/>
          <w:szCs w:val="24"/>
        </w:rPr>
        <w:t xml:space="preserve"> or no elections at all,</w:t>
      </w:r>
      <w:r w:rsidR="00C24DEB" w:rsidRPr="00416426">
        <w:rPr>
          <w:sz w:val="24"/>
          <w:szCs w:val="24"/>
        </w:rPr>
        <w:t xml:space="preserve"> as well as </w:t>
      </w:r>
      <w:r w:rsidR="001A65A0" w:rsidRPr="00416426">
        <w:rPr>
          <w:sz w:val="24"/>
          <w:szCs w:val="24"/>
        </w:rPr>
        <w:t>liberal</w:t>
      </w:r>
      <w:r w:rsidR="00C24DEB" w:rsidRPr="00416426">
        <w:rPr>
          <w:sz w:val="24"/>
          <w:szCs w:val="24"/>
        </w:rPr>
        <w:t xml:space="preserve"> democracies</w:t>
      </w:r>
      <w:r w:rsidR="00501A9E" w:rsidRPr="00416426">
        <w:rPr>
          <w:sz w:val="24"/>
          <w:szCs w:val="24"/>
        </w:rPr>
        <w:t xml:space="preserve"> at the time of the election</w:t>
      </w:r>
      <w:r w:rsidR="001A65A0" w:rsidRPr="00416426">
        <w:rPr>
          <w:sz w:val="24"/>
          <w:szCs w:val="24"/>
        </w:rPr>
        <w:t xml:space="preserve">. The latter criterion is </w:t>
      </w:r>
      <w:r w:rsidR="00BB6F9C" w:rsidRPr="00416426">
        <w:rPr>
          <w:sz w:val="24"/>
          <w:szCs w:val="24"/>
        </w:rPr>
        <w:t>operationalized</w:t>
      </w:r>
      <w:r w:rsidR="008450E4">
        <w:rPr>
          <w:sz w:val="24"/>
          <w:szCs w:val="24"/>
        </w:rPr>
        <w:t xml:space="preserve"> by excluding country-years coded as “competitive”</w:t>
      </w:r>
      <w:r w:rsidR="001A65A0" w:rsidRPr="00416426">
        <w:rPr>
          <w:sz w:val="24"/>
          <w:szCs w:val="24"/>
        </w:rPr>
        <w:t xml:space="preserve"> </w:t>
      </w:r>
      <w:r w:rsidR="008450E4">
        <w:rPr>
          <w:sz w:val="24"/>
          <w:szCs w:val="24"/>
        </w:rPr>
        <w:t>under the</w:t>
      </w:r>
      <w:r w:rsidR="001A65A0" w:rsidRPr="00416426">
        <w:rPr>
          <w:sz w:val="24"/>
          <w:szCs w:val="24"/>
        </w:rPr>
        <w:t xml:space="preserve"> </w:t>
      </w:r>
      <w:r w:rsidR="00680891" w:rsidRPr="00416426">
        <w:rPr>
          <w:i/>
          <w:iCs/>
          <w:sz w:val="24"/>
          <w:szCs w:val="24"/>
        </w:rPr>
        <w:t xml:space="preserve">competitiveness of participation </w:t>
      </w:r>
      <w:r w:rsidR="00680891" w:rsidRPr="00416426">
        <w:rPr>
          <w:sz w:val="24"/>
          <w:szCs w:val="24"/>
        </w:rPr>
        <w:t xml:space="preserve">variable </w:t>
      </w:r>
      <w:r w:rsidR="001A65A0" w:rsidRPr="00416426">
        <w:rPr>
          <w:sz w:val="24"/>
          <w:szCs w:val="24"/>
        </w:rPr>
        <w:t>from Polity</w:t>
      </w:r>
      <w:r w:rsidR="00680891" w:rsidRPr="00416426">
        <w:rPr>
          <w:sz w:val="24"/>
          <w:szCs w:val="24"/>
        </w:rPr>
        <w:t xml:space="preserve">. Doing so excludes </w:t>
      </w:r>
      <w:r w:rsidR="00200A90" w:rsidRPr="00416426">
        <w:rPr>
          <w:sz w:val="24"/>
          <w:szCs w:val="24"/>
        </w:rPr>
        <w:t>country-years</w:t>
      </w:r>
      <w:r w:rsidR="00680891" w:rsidRPr="00416426">
        <w:rPr>
          <w:sz w:val="24"/>
          <w:szCs w:val="24"/>
        </w:rPr>
        <w:t xml:space="preserve"> where “ruling groups and </w:t>
      </w:r>
      <w:r w:rsidR="00680891" w:rsidRPr="00416426">
        <w:rPr>
          <w:sz w:val="24"/>
          <w:szCs w:val="24"/>
        </w:rPr>
        <w:lastRenderedPageBreak/>
        <w:t xml:space="preserve">coalitions regularly, voluntarily transfer central power to competing groups,” and “competition seldom involves coercion or disruption” </w:t>
      </w:r>
      <w:r w:rsidR="0094720C" w:rsidRPr="00416426">
        <w:rPr>
          <w:sz w:val="24"/>
          <w:szCs w:val="24"/>
        </w:rPr>
        <w:fldChar w:fldCharType="begin" w:fldLock="1"/>
      </w:r>
      <w:r w:rsidR="00FA05AF">
        <w:rPr>
          <w:sz w:val="24"/>
          <w:szCs w:val="24"/>
        </w:rPr>
        <w:instrText>ADDIN CSL_CITATION {"citationItems":[{"id":"ITEM-1","itemData":{"DOI":"10.1177/0738894213499673","abstract":"Contains information on and access to the most recent update of the Polity data series, originally developed by Ted Robert Gurr. Contains coded annual information on regime and authority characteristics for all independent states in the global system covering the years 1800-present. Includes links to Polity, Polity II and Polity III projects.","author":[{"dropping-particle":"","family":"Marshall","given":"Monty G.","non-dropping-particle":"","parse-names":false,"suffix":""},{"dropping-particle":"","family":"Gurr","given":"Ted Robert","non-dropping-particle":"","parse-names":false,"suffix":""},{"dropping-particle":"","family":"Jaggers","given":"Keith","non-dropping-particle":"","parse-names":false,"suffix":""}],"container-title":"Polity IV Project","id":"ITEM-1","issued":{"date-parts":[["2017"]]},"page":"1-86","title":"Polity IV Project Dataset Users’ Manual, v.2016","type":"article-journal"},"uris":["http://www.mendeley.com/documents/?uuid=dde6c092-57db-4e3d-a44c-334d4abfad01"]}],"mendeley":{"formattedCitation":"(Marshall, Gurr, and Jaggers 2017)","plainTextFormattedCitation":"(Marshall, Gurr, and Jaggers 2017)","previouslyFormattedCitation":"(Marshall, Gurr, and Jaggers 2017)"},"properties":{"noteIndex":0},"schema":"https://github.com/citation-style-language/schema/raw/master/csl-citation.json"}</w:instrText>
      </w:r>
      <w:r w:rsidR="0094720C" w:rsidRPr="00416426">
        <w:rPr>
          <w:sz w:val="24"/>
          <w:szCs w:val="24"/>
        </w:rPr>
        <w:fldChar w:fldCharType="separate"/>
      </w:r>
      <w:r w:rsidR="00416426" w:rsidRPr="00416426">
        <w:rPr>
          <w:noProof/>
          <w:sz w:val="24"/>
          <w:szCs w:val="24"/>
        </w:rPr>
        <w:t>(Marshall, Gurr, and Jaggers 2017)</w:t>
      </w:r>
      <w:r w:rsidR="0094720C" w:rsidRPr="00416426">
        <w:rPr>
          <w:sz w:val="24"/>
          <w:szCs w:val="24"/>
        </w:rPr>
        <w:fldChar w:fldCharType="end"/>
      </w:r>
      <w:r w:rsidR="00680891" w:rsidRPr="00416426">
        <w:rPr>
          <w:sz w:val="24"/>
          <w:szCs w:val="24"/>
        </w:rPr>
        <w:t>.</w:t>
      </w:r>
      <w:r w:rsidR="00BB6F9C" w:rsidRPr="00416426">
        <w:rPr>
          <w:sz w:val="24"/>
          <w:szCs w:val="24"/>
        </w:rPr>
        <w:t xml:space="preserve"> </w:t>
      </w:r>
      <w:r w:rsidR="00F37D4B" w:rsidRPr="00416426">
        <w:rPr>
          <w:sz w:val="24"/>
          <w:szCs w:val="24"/>
        </w:rPr>
        <w:t>The resulting</w:t>
      </w:r>
      <w:r w:rsidR="00C24DEB" w:rsidRPr="00416426">
        <w:rPr>
          <w:sz w:val="24"/>
          <w:szCs w:val="24"/>
        </w:rPr>
        <w:t xml:space="preserve"> dataset </w:t>
      </w:r>
      <w:r w:rsidR="00F37D4B" w:rsidRPr="00416426">
        <w:rPr>
          <w:sz w:val="24"/>
          <w:szCs w:val="24"/>
        </w:rPr>
        <w:t>contains</w:t>
      </w:r>
      <w:r w:rsidR="00C24DEB" w:rsidRPr="00416426">
        <w:rPr>
          <w:sz w:val="24"/>
          <w:szCs w:val="24"/>
        </w:rPr>
        <w:t xml:space="preserve"> electoral authoritarian regimes, hybrid regimes, and </w:t>
      </w:r>
      <w:r w:rsidR="006B5295" w:rsidRPr="00416426">
        <w:rPr>
          <w:sz w:val="24"/>
          <w:szCs w:val="24"/>
        </w:rPr>
        <w:t>unconsolidated or electoral</w:t>
      </w:r>
      <w:r w:rsidR="00C24DEB" w:rsidRPr="00416426">
        <w:rPr>
          <w:sz w:val="24"/>
          <w:szCs w:val="24"/>
        </w:rPr>
        <w:t xml:space="preserve"> democracies.</w:t>
      </w:r>
      <w:r w:rsidR="00D46D49" w:rsidRPr="00416426">
        <w:rPr>
          <w:sz w:val="24"/>
          <w:szCs w:val="24"/>
        </w:rPr>
        <w:t xml:space="preserve"> </w:t>
      </w:r>
      <w:r w:rsidR="00680891" w:rsidRPr="00416426">
        <w:rPr>
          <w:sz w:val="24"/>
          <w:szCs w:val="24"/>
        </w:rPr>
        <w:t>At the higher range o</w:t>
      </w:r>
      <w:r w:rsidR="00D17324" w:rsidRPr="00416426">
        <w:rPr>
          <w:sz w:val="24"/>
          <w:szCs w:val="24"/>
        </w:rPr>
        <w:t xml:space="preserve">f </w:t>
      </w:r>
      <w:r w:rsidR="008851BB" w:rsidRPr="00416426">
        <w:rPr>
          <w:sz w:val="24"/>
          <w:szCs w:val="24"/>
        </w:rPr>
        <w:t>competitiveness</w:t>
      </w:r>
      <w:r w:rsidR="00D17324" w:rsidRPr="00416426">
        <w:rPr>
          <w:sz w:val="24"/>
          <w:szCs w:val="24"/>
        </w:rPr>
        <w:t>, the dataset includes cases like post-Soviet Georgia, the Philippines in the 1990s and 2000s, and Venezuela in the 1990s. The low end of the range includes cases like post-war Portugal and post-Soviet Uzbekistan.</w:t>
      </w:r>
      <w:r w:rsidR="00D46D49" w:rsidRPr="00416426">
        <w:rPr>
          <w:sz w:val="24"/>
          <w:szCs w:val="24"/>
        </w:rPr>
        <w:t xml:space="preserve"> </w:t>
      </w:r>
      <w:r w:rsidR="00A276ED" w:rsidRPr="00416426">
        <w:rPr>
          <w:sz w:val="24"/>
          <w:szCs w:val="24"/>
        </w:rPr>
        <w:t>Altogether, the dataset</w:t>
      </w:r>
      <w:r w:rsidR="00FE559E" w:rsidRPr="00416426">
        <w:rPr>
          <w:sz w:val="24"/>
          <w:szCs w:val="24"/>
        </w:rPr>
        <w:t xml:space="preserve"> include</w:t>
      </w:r>
      <w:r w:rsidR="00A276ED" w:rsidRPr="00416426">
        <w:rPr>
          <w:sz w:val="24"/>
          <w:szCs w:val="24"/>
        </w:rPr>
        <w:t>s</w:t>
      </w:r>
      <w:r w:rsidR="00FE559E" w:rsidRPr="00416426">
        <w:rPr>
          <w:sz w:val="24"/>
          <w:szCs w:val="24"/>
        </w:rPr>
        <w:t xml:space="preserve"> election years </w:t>
      </w:r>
      <w:r w:rsidR="00A276ED" w:rsidRPr="00416426">
        <w:rPr>
          <w:sz w:val="24"/>
          <w:szCs w:val="24"/>
        </w:rPr>
        <w:t xml:space="preserve">from </w:t>
      </w:r>
      <w:r w:rsidR="00FE559E" w:rsidRPr="00416426">
        <w:rPr>
          <w:sz w:val="24"/>
          <w:szCs w:val="24"/>
        </w:rPr>
        <w:t>1944 to 201</w:t>
      </w:r>
      <w:r w:rsidR="00D17324" w:rsidRPr="00416426">
        <w:rPr>
          <w:sz w:val="24"/>
          <w:szCs w:val="24"/>
        </w:rPr>
        <w:t>4</w:t>
      </w:r>
      <w:r w:rsidR="00FE559E" w:rsidRPr="00416426">
        <w:rPr>
          <w:sz w:val="24"/>
          <w:szCs w:val="24"/>
        </w:rPr>
        <w:t>, though most observations are from the post-Cold War period.</w:t>
      </w:r>
      <w:r w:rsidR="000F0F15" w:rsidRPr="00416426">
        <w:rPr>
          <w:rStyle w:val="FootnoteReference"/>
          <w:sz w:val="24"/>
          <w:szCs w:val="24"/>
        </w:rPr>
        <w:footnoteReference w:id="7"/>
      </w:r>
      <w:r w:rsidR="00594CD3" w:rsidRPr="00416426">
        <w:rPr>
          <w:sz w:val="24"/>
          <w:szCs w:val="24"/>
        </w:rPr>
        <w:t xml:space="preserve"> </w:t>
      </w:r>
      <w:r w:rsidR="0094720C" w:rsidRPr="00416426">
        <w:rPr>
          <w:sz w:val="24"/>
          <w:szCs w:val="24"/>
        </w:rPr>
        <w:t>The results are robust to  the binary coding scheme</w:t>
      </w:r>
      <w:ins w:id="56" w:author="Author">
        <w:r w:rsidR="009F3818">
          <w:rPr>
            <w:sz w:val="24"/>
            <w:szCs w:val="24"/>
          </w:rPr>
          <w:t xml:space="preserve"> for democracy</w:t>
        </w:r>
      </w:ins>
      <w:r w:rsidR="0094720C" w:rsidRPr="00416426">
        <w:rPr>
          <w:sz w:val="24"/>
          <w:szCs w:val="24"/>
        </w:rPr>
        <w:t xml:space="preserve"> developed by Cheibub et al </w:t>
      </w:r>
      <w:r w:rsidR="0094720C" w:rsidRPr="00416426">
        <w:rPr>
          <w:sz w:val="24"/>
          <w:szCs w:val="24"/>
        </w:rPr>
        <w:fldChar w:fldCharType="begin" w:fldLock="1"/>
      </w:r>
      <w:r w:rsidR="006A2934" w:rsidRPr="00416426">
        <w:rPr>
          <w:sz w:val="24"/>
          <w:szCs w:val="24"/>
        </w:rPr>
        <w:instrText>ADDIN CSL_CITATION {"citationItems":[{"id":"ITEM-1","itemData":{"DOI":"10.1007/s11127-009-9491-2","ISBN":"1112700994912","ISSN":"00485829","abstract":"We address the strengths and weaknesses of the main available measures of political regime and extend the dichotomous regime classification first introduced in Alvarez et al. (Stud. Comp. Int. Dev. 31(2):3-36, 1996). This extension focuses on how incumbents are removed from office. We argue that differences across regime measures must be taken seriously and that they should be evaluated in terms of whether they (1) serve to address important research questions, (2) can be interpreted meaningfully, and (3) are reproducible. We argue that existing measures of democracy are not interchangeable and that the choice of measure should be guided by its theoretical and empirical underpinnings. We show that the choice of regime measure matters by replicating studies published in leading journals. © Springer Science+Business Media, LLC 2009.","author":[{"dropping-particle":"","family":"Cheibub","given":"José Antonio","non-dropping-particle":"","parse-names":false,"suffix":""},{"dropping-particle":"","family":"Gandhi","given":"Jennifer","non-dropping-particle":"","parse-names":false,"suffix":""},{"dropping-particle":"","family":"Vreeland","given":"James Raymond","non-dropping-particle":"","parse-names":false,"suffix":""}],"container-title":"Public Choice","id":"ITEM-1","issue":"1","issued":{"date-parts":[["2010"]]},"number-of-pages":"67-101","title":"Democracy and dictatorship revisited","type":"book","volume":"143"},"suppress-author":1,"uris":["http://www.mendeley.com/documents/?uuid=e9a194a2-3957-4d76-8a1c-4d81a756aadf"]}],"mendeley":{"formattedCitation":"(2010)","plainTextFormattedCitation":"(2010)","previouslyFormattedCitation":"(2010)"},"properties":{"noteIndex":0},"schema":"https://github.com/citation-style-language/schema/raw/master/csl-citation.json"}</w:instrText>
      </w:r>
      <w:r w:rsidR="0094720C" w:rsidRPr="00416426">
        <w:rPr>
          <w:sz w:val="24"/>
          <w:szCs w:val="24"/>
        </w:rPr>
        <w:fldChar w:fldCharType="separate"/>
      </w:r>
      <w:r w:rsidR="0094720C" w:rsidRPr="00416426">
        <w:rPr>
          <w:noProof/>
          <w:sz w:val="24"/>
          <w:szCs w:val="24"/>
        </w:rPr>
        <w:t>(2010)</w:t>
      </w:r>
      <w:r w:rsidR="0094720C" w:rsidRPr="00416426">
        <w:rPr>
          <w:sz w:val="24"/>
          <w:szCs w:val="24"/>
        </w:rPr>
        <w:fldChar w:fldCharType="end"/>
      </w:r>
      <w:r w:rsidR="0094720C" w:rsidRPr="00416426">
        <w:rPr>
          <w:sz w:val="24"/>
          <w:szCs w:val="24"/>
        </w:rPr>
        <w:t>.</w:t>
      </w:r>
    </w:p>
    <w:p w14:paraId="3F5A0C7D" w14:textId="487168FC" w:rsidR="00067479" w:rsidRPr="00416426" w:rsidRDefault="00067479" w:rsidP="00416426">
      <w:pPr>
        <w:spacing w:line="480" w:lineRule="auto"/>
        <w:rPr>
          <w:sz w:val="24"/>
          <w:szCs w:val="24"/>
        </w:rPr>
      </w:pPr>
      <w:r w:rsidRPr="00416426">
        <w:rPr>
          <w:i/>
          <w:sz w:val="24"/>
          <w:szCs w:val="24"/>
        </w:rPr>
        <w:t>Dependent variable and controls</w:t>
      </w:r>
    </w:p>
    <w:p w14:paraId="7C9DF657" w14:textId="4634683F" w:rsidR="00067479" w:rsidRPr="00416426" w:rsidRDefault="00067479" w:rsidP="00416426">
      <w:pPr>
        <w:spacing w:line="480" w:lineRule="auto"/>
        <w:rPr>
          <w:sz w:val="24"/>
          <w:szCs w:val="24"/>
        </w:rPr>
      </w:pPr>
      <w:r w:rsidRPr="00416426">
        <w:rPr>
          <w:sz w:val="24"/>
          <w:szCs w:val="24"/>
        </w:rPr>
        <w:t xml:space="preserve">I measure illegal electoral manipulation using the variable </w:t>
      </w:r>
      <w:r w:rsidRPr="00416426">
        <w:rPr>
          <w:i/>
          <w:sz w:val="24"/>
          <w:szCs w:val="24"/>
        </w:rPr>
        <w:t>intentional voting irregularities</w:t>
      </w:r>
      <w:r w:rsidRPr="00416426">
        <w:rPr>
          <w:sz w:val="24"/>
          <w:szCs w:val="24"/>
        </w:rPr>
        <w:t xml:space="preserve"> taken from V-Dem. This variable is a measure of vote fraud and related forms of manipulation, including multiple voting, ballot-stuffing, and falsification of results. As with other variables drawn from V-Dem, values for </w:t>
      </w:r>
      <w:r w:rsidRPr="00416426">
        <w:rPr>
          <w:i/>
          <w:sz w:val="24"/>
          <w:szCs w:val="24"/>
        </w:rPr>
        <w:t>voting irregularities</w:t>
      </w:r>
      <w:r w:rsidRPr="00416426">
        <w:rPr>
          <w:sz w:val="24"/>
          <w:szCs w:val="24"/>
        </w:rPr>
        <w:t xml:space="preserve"> reflect the judgements of five or more expert coders. I use the measurement model output version of the variable, which aggregates the country experts’ ratings, takes disagreement and measurement error into account, and </w:t>
      </w:r>
      <w:r w:rsidRPr="00416426">
        <w:rPr>
          <w:sz w:val="24"/>
          <w:szCs w:val="24"/>
        </w:rPr>
        <w:lastRenderedPageBreak/>
        <w:t xml:space="preserve">converts the ordinal scale responses from experts to an interval scale </w:t>
      </w:r>
      <w:r w:rsidRPr="00416426">
        <w:rPr>
          <w:sz w:val="24"/>
          <w:szCs w:val="24"/>
        </w:rPr>
        <w:fldChar w:fldCharType="begin" w:fldLock="1"/>
      </w:r>
      <w:r w:rsidR="00FA05AF">
        <w:rPr>
          <w:sz w:val="24"/>
          <w:szCs w:val="24"/>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sidRPr="00416426">
        <w:rPr>
          <w:sz w:val="24"/>
          <w:szCs w:val="24"/>
        </w:rPr>
        <w:fldChar w:fldCharType="separate"/>
      </w:r>
      <w:r w:rsidR="00416426" w:rsidRPr="00416426">
        <w:rPr>
          <w:noProof/>
          <w:sz w:val="24"/>
          <w:szCs w:val="24"/>
        </w:rPr>
        <w:t>(Coppedge, Michael et al. 2017)</w:t>
      </w:r>
      <w:r w:rsidRPr="00416426">
        <w:rPr>
          <w:sz w:val="24"/>
          <w:szCs w:val="24"/>
        </w:rPr>
        <w:fldChar w:fldCharType="end"/>
      </w:r>
      <w:r w:rsidRPr="00416426">
        <w:rPr>
          <w:sz w:val="24"/>
          <w:szCs w:val="24"/>
        </w:rPr>
        <w:t>.</w:t>
      </w:r>
      <w:r w:rsidR="00983700" w:rsidRPr="00416426">
        <w:rPr>
          <w:rStyle w:val="FootnoteReference"/>
          <w:sz w:val="24"/>
          <w:szCs w:val="24"/>
        </w:rPr>
        <w:footnoteReference w:id="8"/>
      </w:r>
      <w:r w:rsidRPr="00416426">
        <w:rPr>
          <w:sz w:val="24"/>
          <w:szCs w:val="24"/>
        </w:rPr>
        <w:t xml:space="preserve">  </w:t>
      </w:r>
    </w:p>
    <w:p w14:paraId="5AA5AB51" w14:textId="62AD294B" w:rsidR="00501A9E" w:rsidRPr="00416426" w:rsidRDefault="00501A9E" w:rsidP="00416426">
      <w:pPr>
        <w:spacing w:line="480" w:lineRule="auto"/>
        <w:rPr>
          <w:sz w:val="24"/>
          <w:szCs w:val="24"/>
        </w:rPr>
      </w:pPr>
      <w:r w:rsidRPr="00416426">
        <w:rPr>
          <w:i/>
          <w:sz w:val="24"/>
          <w:szCs w:val="24"/>
        </w:rPr>
        <w:t xml:space="preserve">Explanatory </w:t>
      </w:r>
      <w:del w:id="57" w:author="Author">
        <w:r w:rsidRPr="00416426" w:rsidDel="00F9771D">
          <w:rPr>
            <w:i/>
            <w:sz w:val="24"/>
            <w:szCs w:val="24"/>
          </w:rPr>
          <w:delText>v</w:delText>
        </w:r>
      </w:del>
      <w:ins w:id="58" w:author="Author">
        <w:r w:rsidR="00F9771D">
          <w:rPr>
            <w:i/>
            <w:sz w:val="24"/>
            <w:szCs w:val="24"/>
          </w:rPr>
          <w:t>V</w:t>
        </w:r>
      </w:ins>
      <w:r w:rsidRPr="00416426">
        <w:rPr>
          <w:i/>
          <w:sz w:val="24"/>
          <w:szCs w:val="24"/>
        </w:rPr>
        <w:t xml:space="preserve">ariables </w:t>
      </w:r>
      <w:r w:rsidR="00067479" w:rsidRPr="00416426">
        <w:rPr>
          <w:i/>
          <w:sz w:val="24"/>
          <w:szCs w:val="24"/>
        </w:rPr>
        <w:t xml:space="preserve">and </w:t>
      </w:r>
      <w:ins w:id="59" w:author="Author">
        <w:r w:rsidR="00F9771D">
          <w:rPr>
            <w:i/>
            <w:sz w:val="24"/>
            <w:szCs w:val="24"/>
          </w:rPr>
          <w:t>C</w:t>
        </w:r>
      </w:ins>
      <w:del w:id="60" w:author="Author">
        <w:r w:rsidR="00067479" w:rsidRPr="00416426" w:rsidDel="00F9771D">
          <w:rPr>
            <w:i/>
            <w:sz w:val="24"/>
            <w:szCs w:val="24"/>
          </w:rPr>
          <w:delText>c</w:delText>
        </w:r>
      </w:del>
      <w:r w:rsidR="00067479" w:rsidRPr="00416426">
        <w:rPr>
          <w:i/>
          <w:sz w:val="24"/>
          <w:szCs w:val="24"/>
        </w:rPr>
        <w:t>ontrols</w:t>
      </w:r>
    </w:p>
    <w:p w14:paraId="110F0CEB" w14:textId="3CFF6A5F" w:rsidR="00FE6D77" w:rsidRDefault="001752AE" w:rsidP="00772538">
      <w:pPr>
        <w:spacing w:line="480" w:lineRule="auto"/>
        <w:rPr>
          <w:sz w:val="24"/>
          <w:szCs w:val="24"/>
        </w:rPr>
      </w:pPr>
      <w:r>
        <w:rPr>
          <w:sz w:val="24"/>
          <w:szCs w:val="24"/>
        </w:rPr>
        <w:t xml:space="preserve">Reforms that improve </w:t>
      </w:r>
      <w:r>
        <w:rPr>
          <w:i/>
          <w:iCs/>
          <w:sz w:val="24"/>
          <w:szCs w:val="24"/>
        </w:rPr>
        <w:t>de jure</w:t>
      </w:r>
      <w:r>
        <w:rPr>
          <w:sz w:val="24"/>
          <w:szCs w:val="24"/>
        </w:rPr>
        <w:t xml:space="preserve"> independence are</w:t>
      </w:r>
      <w:r w:rsidR="00501A9E" w:rsidRPr="00416426">
        <w:rPr>
          <w:sz w:val="24"/>
          <w:szCs w:val="24"/>
        </w:rPr>
        <w:t xml:space="preserve"> operationalized as a binary variable</w:t>
      </w:r>
      <w:r>
        <w:rPr>
          <w:sz w:val="24"/>
          <w:szCs w:val="24"/>
        </w:rPr>
        <w:t xml:space="preserve"> from V-Dem</w:t>
      </w:r>
      <w:r w:rsidR="00501A9E" w:rsidRPr="00416426">
        <w:rPr>
          <w:sz w:val="24"/>
          <w:szCs w:val="24"/>
        </w:rPr>
        <w:t xml:space="preserve"> that captures </w:t>
      </w:r>
      <w:r>
        <w:rPr>
          <w:sz w:val="24"/>
          <w:szCs w:val="24"/>
        </w:rPr>
        <w:t>enhancements to</w:t>
      </w:r>
      <w:r w:rsidR="00501A9E" w:rsidRPr="00416426">
        <w:rPr>
          <w:sz w:val="24"/>
          <w:szCs w:val="24"/>
        </w:rPr>
        <w:t xml:space="preserve"> courts’ ability to control the arbitrary use of state power</w:t>
      </w:r>
      <w:r w:rsidR="006A435D" w:rsidRPr="00416426">
        <w:rPr>
          <w:sz w:val="24"/>
          <w:szCs w:val="24"/>
        </w:rPr>
        <w:t>, in the year prior to an election</w:t>
      </w:r>
      <w:r w:rsidR="00501A9E" w:rsidRPr="00416426">
        <w:rPr>
          <w:sz w:val="24"/>
          <w:szCs w:val="24"/>
        </w:rPr>
        <w:t>.</w:t>
      </w:r>
      <w:r w:rsidR="00501A9E" w:rsidRPr="00416426">
        <w:rPr>
          <w:rStyle w:val="FootnoteReference"/>
          <w:sz w:val="24"/>
          <w:szCs w:val="24"/>
        </w:rPr>
        <w:footnoteReference w:id="9"/>
      </w:r>
      <w:r w:rsidR="00501A9E" w:rsidRPr="00416426">
        <w:rPr>
          <w:sz w:val="24"/>
          <w:szCs w:val="24"/>
        </w:rPr>
        <w:t xml:space="preserve"> </w:t>
      </w:r>
      <w:r w:rsidR="00BB6F9C" w:rsidRPr="00416426">
        <w:rPr>
          <w:sz w:val="24"/>
          <w:szCs w:val="24"/>
        </w:rPr>
        <w:t xml:space="preserve">To take a relatively recent example, several East European post-communist states undertook reforms to limit the influence of the elected government over judicial careers by transferring powers over appointment and dismissal from ministries of justice to more autonomous judicial councils </w:t>
      </w:r>
      <w:r w:rsidR="00BB6F9C" w:rsidRPr="00416426">
        <w:rPr>
          <w:sz w:val="24"/>
          <w:szCs w:val="24"/>
        </w:rPr>
        <w:fldChar w:fldCharType="begin" w:fldLock="1"/>
      </w:r>
      <w:r w:rsidR="00FA05AF">
        <w:rPr>
          <w:sz w:val="24"/>
          <w:szCs w:val="24"/>
        </w:rPr>
        <w:instrText>ADDIN CSL_CITATION {"citationItems":[{"id":"ITEM-1","itemData":{"DOI":"10.1080/09668136.2014.905385","ISSN":"14653427","abstract":"This article examines judicial reforms in the new member states of the EU in a comparative perspective. It explores the interactions between domestic and European actors in the Czech Republic, Poland, Hungary, Romania and Bulgaria and explains why the EU has had a differential impact on the way the principle of judicial independence has been implemented nationally. The differential impact of the EU is explained by considering both the nature of EU conditionality and the relationship between the judiciary and the political actors at the domestic level. The comparison reveals that the power of the EU is greater when tensions at the domestic level between judicial and political actors increase. © 2014 © 2014 University of Glasgow.","author":[{"dropping-particle":"","family":"Coman","given":"Ramona","non-dropping-particle":"","parse-names":false,"suffix":""}],"container-title":"Europe - Asia Studies","id":"ITEM-1","issue":"6","issued":{"date-parts":[["2014"]]},"page":"892-924","title":"Quo Vadis Judicial Reforms? The Quest for Judicial Independence in Central and Eastern Europe","type":"article-journal","volume":"66"},"uris":["http://www.mendeley.com/documents/?uuid=45df4ddd-7de6-4abb-9c1a-8eda099eac51"]}],"mendeley":{"formattedCitation":"(Coman 2014)","plainTextFormattedCitation":"(Coman 2014)","previouslyFormattedCitation":"(Coman 2014)"},"properties":{"noteIndex":0},"schema":"https://github.com/citation-style-language/schema/raw/master/csl-citation.json"}</w:instrText>
      </w:r>
      <w:r w:rsidR="00BB6F9C" w:rsidRPr="00416426">
        <w:rPr>
          <w:sz w:val="24"/>
          <w:szCs w:val="24"/>
        </w:rPr>
        <w:fldChar w:fldCharType="separate"/>
      </w:r>
      <w:r w:rsidR="00416426" w:rsidRPr="00416426">
        <w:rPr>
          <w:noProof/>
          <w:sz w:val="24"/>
          <w:szCs w:val="24"/>
        </w:rPr>
        <w:t>(Coman 2014)</w:t>
      </w:r>
      <w:r w:rsidR="00BB6F9C" w:rsidRPr="00416426">
        <w:rPr>
          <w:sz w:val="24"/>
          <w:szCs w:val="24"/>
        </w:rPr>
        <w:fldChar w:fldCharType="end"/>
      </w:r>
      <w:r w:rsidR="00BB6F9C" w:rsidRPr="00416426">
        <w:rPr>
          <w:sz w:val="24"/>
          <w:szCs w:val="24"/>
        </w:rPr>
        <w:t>.</w:t>
      </w:r>
      <w:r w:rsidR="00004952">
        <w:rPr>
          <w:sz w:val="24"/>
          <w:szCs w:val="24"/>
        </w:rPr>
        <w:t xml:space="preserve"> </w:t>
      </w:r>
      <w:r w:rsidR="008B2FD7" w:rsidRPr="00416426">
        <w:rPr>
          <w:sz w:val="24"/>
          <w:szCs w:val="24"/>
        </w:rPr>
        <w:t xml:space="preserve">Such pre-election reforms are not </w:t>
      </w:r>
      <w:r w:rsidR="008B2FD7" w:rsidRPr="00416426">
        <w:rPr>
          <w:sz w:val="24"/>
          <w:szCs w:val="24"/>
        </w:rPr>
        <w:lastRenderedPageBreak/>
        <w:t>uncommon in non-democratic cases: a positive judicial reform is recorded prior to 1</w:t>
      </w:r>
      <w:r w:rsidR="005419D5">
        <w:rPr>
          <w:sz w:val="24"/>
          <w:szCs w:val="24"/>
        </w:rPr>
        <w:t>65</w:t>
      </w:r>
      <w:r w:rsidR="008B2FD7" w:rsidRPr="00416426">
        <w:rPr>
          <w:sz w:val="24"/>
          <w:szCs w:val="24"/>
        </w:rPr>
        <w:t xml:space="preserve"> of the </w:t>
      </w:r>
      <w:r w:rsidR="005419D5">
        <w:rPr>
          <w:sz w:val="24"/>
          <w:szCs w:val="24"/>
        </w:rPr>
        <w:t>1009</w:t>
      </w:r>
      <w:r w:rsidR="008B2FD7" w:rsidRPr="00416426">
        <w:rPr>
          <w:sz w:val="24"/>
          <w:szCs w:val="24"/>
        </w:rPr>
        <w:t xml:space="preserve"> election-year observations in the dataset.</w:t>
      </w:r>
      <w:r w:rsidR="00FE6D77">
        <w:rPr>
          <w:sz w:val="24"/>
          <w:szCs w:val="24"/>
        </w:rPr>
        <w:t xml:space="preserve"> </w:t>
      </w:r>
    </w:p>
    <w:p w14:paraId="41FFEEF0" w14:textId="73208502" w:rsidR="00013376" w:rsidRPr="00B911D3" w:rsidRDefault="00FE6D77" w:rsidP="00BA6ACB">
      <w:pPr>
        <w:spacing w:line="480" w:lineRule="auto"/>
        <w:ind w:firstLine="720"/>
        <w:rPr>
          <w:sz w:val="24"/>
          <w:szCs w:val="24"/>
        </w:rPr>
      </w:pPr>
      <w:r>
        <w:rPr>
          <w:sz w:val="24"/>
          <w:szCs w:val="24"/>
        </w:rPr>
        <w:t xml:space="preserve">Measures of </w:t>
      </w:r>
      <w:r>
        <w:rPr>
          <w:i/>
          <w:iCs/>
          <w:sz w:val="24"/>
          <w:szCs w:val="24"/>
        </w:rPr>
        <w:t>de jure</w:t>
      </w:r>
      <w:r>
        <w:rPr>
          <w:sz w:val="24"/>
          <w:szCs w:val="24"/>
        </w:rPr>
        <w:t xml:space="preserve"> judicial independence are also available from the Comparative Constitutions Project </w:t>
      </w:r>
      <w:r>
        <w:rPr>
          <w:sz w:val="24"/>
          <w:szCs w:val="24"/>
        </w:rPr>
        <w:fldChar w:fldCharType="begin" w:fldLock="1"/>
      </w:r>
      <w:r>
        <w:rPr>
          <w:sz w:val="24"/>
          <w:szCs w:val="24"/>
        </w:rPr>
        <w:instrText>ADDIN CSL_CITATION {"citationItems":[{"id":"ITEM-1","itemData":{"author":[{"dropping-particle":"","family":"Elkins","given":"Zachary","non-dropping-particle":"","parse-names":false,"suffix":""},{"dropping-particle":"","family":"Ginsburg","given":"Tom","non-dropping-particle":"","parse-names":false,"suffix":""},{"dropping-particle":"","family":"Melton","given":"James","non-dropping-particle":"","parse-names":false,"suffix":""}],"id":"ITEM-1","issued":{"date-parts":[["2005"]]},"title":"Characteristics of National Constitutions [v.2.0]","type":"article"},"uris":["http://www.mendeley.com/documents/?uuid=6ce65de5-1e6d-44ec-a2ab-54f03e584e45"]}],"mendeley":{"formattedCitation":"(Elkins, Ginsburg, and Melton 2005)","plainTextFormattedCitation":"(Elkins, Ginsburg, and Melton 2005)","previouslyFormattedCitation":"(Elkins, Ginsburg, and Melton 2005)"},"properties":{"noteIndex":0},"schema":"https://github.com/citation-style-language/schema/raw/master/csl-citation.json"}</w:instrText>
      </w:r>
      <w:r>
        <w:rPr>
          <w:sz w:val="24"/>
          <w:szCs w:val="24"/>
        </w:rPr>
        <w:fldChar w:fldCharType="separate"/>
      </w:r>
      <w:r w:rsidRPr="000C5960">
        <w:rPr>
          <w:noProof/>
          <w:sz w:val="24"/>
          <w:szCs w:val="24"/>
        </w:rPr>
        <w:t>(Elkins, Ginsburg, and Melton 2005)</w:t>
      </w:r>
      <w:r>
        <w:rPr>
          <w:sz w:val="24"/>
          <w:szCs w:val="24"/>
        </w:rPr>
        <w:fldChar w:fldCharType="end"/>
      </w:r>
      <w:r>
        <w:rPr>
          <w:sz w:val="24"/>
          <w:szCs w:val="24"/>
        </w:rPr>
        <w:t>. The CCP data</w:t>
      </w:r>
      <w:r w:rsidR="001752AE">
        <w:rPr>
          <w:sz w:val="24"/>
          <w:szCs w:val="24"/>
        </w:rPr>
        <w:t>set</w:t>
      </w:r>
      <w:r>
        <w:rPr>
          <w:sz w:val="24"/>
          <w:szCs w:val="24"/>
        </w:rPr>
        <w:t xml:space="preserve"> benefits from clear rules that enable precise coding of changes to a country’s constitutional judicial institutions, and certain selection and removal procedures appear to be jointly associated with increased behavioral judicial independence in non-democracies </w:t>
      </w:r>
      <w:r>
        <w:rPr>
          <w:sz w:val="24"/>
          <w:szCs w:val="24"/>
        </w:rPr>
        <w:fldChar w:fldCharType="begin" w:fldLock="1"/>
      </w:r>
      <w:r w:rsidR="000F6546">
        <w:rPr>
          <w:sz w:val="24"/>
          <w:szCs w:val="24"/>
        </w:rPr>
        <w:instrText>ADDIN CSL_CITATION {"citationItems":[{"id":"ITEM-1","itemData":{"DOI":"10.1086/676999","ISBN":"3127020864","ISSN":"2164-6570","abstract":"The relationship between de jure and de facto judicial independence is much debated in the literature on judicial politics. Some studies find no relationship between the formal rules governing the structure of the judiciary and de facto judicial independence, while others find a tight correlation. This article sets out to reassess the relationship between de jure and de facto judicial independence using a new theory and an expanded data set. De jure institutional protections, we argue, do not work in isolation but work conjunctively, so that particular combinations of protections are more likely to be effective than others. We find that rules governing the selection and removal of judges are the only de jure protections that actually enhance judicial independence in practice and that they work conjunctively. This effect is strongest in authoritarian regimes and in contexts with checks on executive authority.","author":[{"dropping-particle":"","family":"Melton","given":"James","non-dropping-particle":"","parse-names":false,"suffix":""},{"dropping-particle":"","family":"Ginsburg","given":"Tom","non-dropping-particle":"","parse-names":false,"suffix":""}],"container-title":"Journal of Law and Courts","id":"ITEM-1","issue":"2","issued":{"date-parts":[["2014"]]},"page":"187-217","title":"Does De Jure Judicial Independence Really Matter?","type":"article-journal","volume":"2"},"uris":["http://www.mendeley.com/documents/?uuid=418072f0-4bc0-4c8f-bd71-c19097bb4c14"]}],"mendeley":{"formattedCitation":"(Melton and Ginsburg 2014)","plainTextFormattedCitation":"(Melton and Ginsburg 2014)","previouslyFormattedCitation":"(Melton and Ginsburg 2014)"},"properties":{"noteIndex":0},"schema":"https://github.com/citation-style-language/schema/raw/master/csl-citation.json"}</w:instrText>
      </w:r>
      <w:r>
        <w:rPr>
          <w:sz w:val="24"/>
          <w:szCs w:val="24"/>
        </w:rPr>
        <w:fldChar w:fldCharType="separate"/>
      </w:r>
      <w:r w:rsidRPr="00FE6D77">
        <w:rPr>
          <w:noProof/>
          <w:sz w:val="24"/>
          <w:szCs w:val="24"/>
        </w:rPr>
        <w:t>(Melton and Ginsburg 2014)</w:t>
      </w:r>
      <w:r>
        <w:rPr>
          <w:sz w:val="24"/>
          <w:szCs w:val="24"/>
        </w:rPr>
        <w:fldChar w:fldCharType="end"/>
      </w:r>
      <w:r>
        <w:rPr>
          <w:sz w:val="24"/>
          <w:szCs w:val="24"/>
        </w:rPr>
        <w:t xml:space="preserve">. However, positive reforms to </w:t>
      </w:r>
      <w:r>
        <w:rPr>
          <w:i/>
          <w:iCs/>
          <w:sz w:val="24"/>
          <w:szCs w:val="24"/>
        </w:rPr>
        <w:t>de jure</w:t>
      </w:r>
      <w:r>
        <w:rPr>
          <w:sz w:val="24"/>
          <w:szCs w:val="24"/>
        </w:rPr>
        <w:t xml:space="preserve"> independence are rare at the constitutional level—only thirteen</w:t>
      </w:r>
      <w:ins w:id="62" w:author="Author">
        <w:r w:rsidR="00F820C2">
          <w:rPr>
            <w:rStyle w:val="FootnoteReference"/>
            <w:sz w:val="24"/>
            <w:szCs w:val="24"/>
          </w:rPr>
          <w:footnoteReference w:id="10"/>
        </w:r>
      </w:ins>
      <w:r>
        <w:rPr>
          <w:sz w:val="24"/>
          <w:szCs w:val="24"/>
        </w:rPr>
        <w:t xml:space="preserve"> are observed for the </w:t>
      </w:r>
      <w:ins w:id="66" w:author="Author">
        <w:r w:rsidR="00F820C2">
          <w:rPr>
            <w:sz w:val="24"/>
            <w:szCs w:val="24"/>
          </w:rPr>
          <w:t xml:space="preserve">country-years </w:t>
        </w:r>
      </w:ins>
      <w:r>
        <w:rPr>
          <w:sz w:val="24"/>
          <w:szCs w:val="24"/>
        </w:rPr>
        <w:t>studied here</w:t>
      </w:r>
      <w:ins w:id="67" w:author="Author">
        <w:r w:rsidR="00F820C2">
          <w:rPr>
            <w:sz w:val="24"/>
            <w:szCs w:val="24"/>
          </w:rPr>
          <w:t>--</w:t>
        </w:r>
      </w:ins>
      <w:r>
        <w:rPr>
          <w:sz w:val="24"/>
          <w:szCs w:val="24"/>
        </w:rPr>
        <w:t xml:space="preserve">leading to a lack of common support across </w:t>
      </w:r>
      <w:r w:rsidR="0005172F">
        <w:rPr>
          <w:sz w:val="24"/>
          <w:szCs w:val="24"/>
        </w:rPr>
        <w:t>some</w:t>
      </w:r>
      <w:r>
        <w:rPr>
          <w:sz w:val="24"/>
          <w:szCs w:val="24"/>
        </w:rPr>
        <w:t xml:space="preserve"> mediator variables. As a result, </w:t>
      </w:r>
      <w:r w:rsidR="00F21BC9">
        <w:rPr>
          <w:sz w:val="24"/>
          <w:szCs w:val="24"/>
        </w:rPr>
        <w:t>the</w:t>
      </w:r>
      <w:r>
        <w:rPr>
          <w:sz w:val="24"/>
          <w:szCs w:val="24"/>
        </w:rPr>
        <w:t xml:space="preserve"> CCP </w:t>
      </w:r>
      <w:r w:rsidR="00F21BC9">
        <w:rPr>
          <w:sz w:val="24"/>
          <w:szCs w:val="24"/>
        </w:rPr>
        <w:t>measures</w:t>
      </w:r>
      <w:r>
        <w:rPr>
          <w:sz w:val="24"/>
          <w:szCs w:val="24"/>
        </w:rPr>
        <w:t xml:space="preserve"> are not used in the main analysis, but are used as robustness checks in the appendix</w:t>
      </w:r>
      <w:ins w:id="68" w:author="Author">
        <w:r w:rsidR="005C6F75">
          <w:rPr>
            <w:sz w:val="24"/>
            <w:szCs w:val="24"/>
          </w:rPr>
          <w:t xml:space="preserve"> (</w:t>
        </w:r>
        <w:r w:rsidR="0042126A">
          <w:rPr>
            <w:sz w:val="24"/>
            <w:szCs w:val="24"/>
          </w:rPr>
          <w:t>Table A.6)</w:t>
        </w:r>
      </w:ins>
      <w:r>
        <w:rPr>
          <w:sz w:val="24"/>
          <w:szCs w:val="24"/>
        </w:rPr>
        <w:t>.</w:t>
      </w:r>
      <w:r w:rsidR="004B4E40">
        <w:rPr>
          <w:sz w:val="24"/>
          <w:szCs w:val="24"/>
        </w:rPr>
        <w:t xml:space="preserve"> These models are substantively similar to the main results.</w:t>
      </w:r>
    </w:p>
    <w:p w14:paraId="4208BB34" w14:textId="6599E3A6" w:rsidR="00416426" w:rsidRDefault="00501A9E" w:rsidP="00BA6ACB">
      <w:pPr>
        <w:spacing w:line="480" w:lineRule="auto"/>
        <w:ind w:firstLine="720"/>
        <w:rPr>
          <w:sz w:val="24"/>
          <w:szCs w:val="24"/>
        </w:rPr>
      </w:pPr>
      <w:r w:rsidRPr="00416426">
        <w:rPr>
          <w:sz w:val="24"/>
          <w:szCs w:val="24"/>
        </w:rPr>
        <w:lastRenderedPageBreak/>
        <w:t xml:space="preserve">Political </w:t>
      </w:r>
      <w:r w:rsidR="000617F6" w:rsidRPr="00416426">
        <w:rPr>
          <w:sz w:val="24"/>
          <w:szCs w:val="24"/>
        </w:rPr>
        <w:t>competition</w:t>
      </w:r>
      <w:r w:rsidRPr="00416426">
        <w:rPr>
          <w:sz w:val="24"/>
          <w:szCs w:val="24"/>
        </w:rPr>
        <w:t xml:space="preserve"> is the second explanatory factor. Since </w:t>
      </w:r>
      <w:r w:rsidR="00C9306B" w:rsidRPr="00416426">
        <w:rPr>
          <w:sz w:val="24"/>
          <w:szCs w:val="24"/>
        </w:rPr>
        <w:t xml:space="preserve">the margin of victory in the election </w:t>
      </w:r>
      <w:r w:rsidR="000617F6" w:rsidRPr="00416426">
        <w:rPr>
          <w:sz w:val="24"/>
          <w:szCs w:val="24"/>
        </w:rPr>
        <w:t xml:space="preserve">itself </w:t>
      </w:r>
      <w:r w:rsidR="00C9306B" w:rsidRPr="00416426">
        <w:rPr>
          <w:sz w:val="24"/>
          <w:szCs w:val="24"/>
        </w:rPr>
        <w:t xml:space="preserve">cannot be used as a measure of </w:t>
      </w:r>
      <w:r w:rsidR="000617F6" w:rsidRPr="00416426">
        <w:rPr>
          <w:sz w:val="24"/>
          <w:szCs w:val="24"/>
        </w:rPr>
        <w:t>competition</w:t>
      </w:r>
      <w:r w:rsidR="00C9306B" w:rsidRPr="00416426">
        <w:rPr>
          <w:sz w:val="24"/>
          <w:szCs w:val="24"/>
        </w:rPr>
        <w:t>—</w:t>
      </w:r>
      <w:ins w:id="69" w:author="Author">
        <w:r w:rsidR="00AC36B1">
          <w:rPr>
            <w:sz w:val="24"/>
            <w:szCs w:val="24"/>
          </w:rPr>
          <w:t xml:space="preserve">being </w:t>
        </w:r>
      </w:ins>
      <w:r w:rsidR="00C9306B" w:rsidRPr="00416426">
        <w:rPr>
          <w:sz w:val="24"/>
          <w:szCs w:val="24"/>
        </w:rPr>
        <w:t>an effect rather than a cause of</w:t>
      </w:r>
      <w:r w:rsidR="004B4E40">
        <w:rPr>
          <w:sz w:val="24"/>
          <w:szCs w:val="24"/>
        </w:rPr>
        <w:t xml:space="preserve"> electoral</w:t>
      </w:r>
      <w:r w:rsidR="00C9306B" w:rsidRPr="00416426">
        <w:rPr>
          <w:sz w:val="24"/>
          <w:szCs w:val="24"/>
        </w:rPr>
        <w:t xml:space="preserve"> manipulation—</w:t>
      </w:r>
      <w:r w:rsidRPr="00416426">
        <w:rPr>
          <w:sz w:val="24"/>
          <w:szCs w:val="24"/>
        </w:rPr>
        <w:t>I use</w:t>
      </w:r>
      <w:r w:rsidR="008544B7" w:rsidRPr="00416426">
        <w:rPr>
          <w:sz w:val="24"/>
          <w:szCs w:val="24"/>
        </w:rPr>
        <w:t xml:space="preserve"> </w:t>
      </w:r>
      <w:r w:rsidR="008B2FD7" w:rsidRPr="00416426">
        <w:rPr>
          <w:sz w:val="24"/>
          <w:szCs w:val="24"/>
        </w:rPr>
        <w:t>three</w:t>
      </w:r>
      <w:r w:rsidR="008544B7" w:rsidRPr="00416426">
        <w:rPr>
          <w:sz w:val="24"/>
          <w:szCs w:val="24"/>
        </w:rPr>
        <w:t xml:space="preserve"> alternative measures</w:t>
      </w:r>
      <w:r w:rsidR="00A5695B" w:rsidRPr="00416426">
        <w:rPr>
          <w:sz w:val="24"/>
          <w:szCs w:val="24"/>
        </w:rPr>
        <w:t xml:space="preserve"> meant to capture the degree to which incumbents face some uncertainty around election outcomes.</w:t>
      </w:r>
      <w:r w:rsidR="008544B7" w:rsidRPr="00416426">
        <w:rPr>
          <w:sz w:val="24"/>
          <w:szCs w:val="24"/>
        </w:rPr>
        <w:t xml:space="preserve"> All are</w:t>
      </w:r>
      <w:r w:rsidRPr="00416426">
        <w:rPr>
          <w:sz w:val="24"/>
          <w:szCs w:val="24"/>
        </w:rPr>
        <w:t xml:space="preserve"> </w:t>
      </w:r>
      <w:r w:rsidR="000617F6" w:rsidRPr="00416426">
        <w:rPr>
          <w:sz w:val="24"/>
          <w:szCs w:val="24"/>
        </w:rPr>
        <w:t>lagged</w:t>
      </w:r>
      <w:r w:rsidR="008544B7" w:rsidRPr="00416426">
        <w:rPr>
          <w:sz w:val="24"/>
          <w:szCs w:val="24"/>
        </w:rPr>
        <w:t xml:space="preserve"> one year, so that they are not influenced by the results of the election-year, and do not contain information on election fairness overall.</w:t>
      </w:r>
      <w:r w:rsidR="000617F6" w:rsidRPr="00416426">
        <w:rPr>
          <w:sz w:val="24"/>
          <w:szCs w:val="24"/>
        </w:rPr>
        <w:t xml:space="preserve"> </w:t>
      </w:r>
      <w:r w:rsidR="00E42836" w:rsidRPr="00416426">
        <w:rPr>
          <w:sz w:val="24"/>
          <w:szCs w:val="24"/>
        </w:rPr>
        <w:t xml:space="preserve">The first is </w:t>
      </w:r>
      <w:r w:rsidR="008544B7" w:rsidRPr="00416426">
        <w:rPr>
          <w:sz w:val="24"/>
          <w:szCs w:val="24"/>
        </w:rPr>
        <w:t xml:space="preserve">drawn from </w:t>
      </w:r>
      <w:r w:rsidR="00E42836" w:rsidRPr="00416426">
        <w:rPr>
          <w:sz w:val="24"/>
          <w:szCs w:val="24"/>
        </w:rPr>
        <w:t xml:space="preserve">the polyarchy index </w:t>
      </w:r>
      <w:r w:rsidR="008544B7" w:rsidRPr="00416426">
        <w:rPr>
          <w:sz w:val="24"/>
          <w:szCs w:val="24"/>
        </w:rPr>
        <w:t>in</w:t>
      </w:r>
      <w:r w:rsidR="00E42836" w:rsidRPr="00416426">
        <w:rPr>
          <w:sz w:val="24"/>
          <w:szCs w:val="24"/>
        </w:rPr>
        <w:t xml:space="preserve"> V-Dem</w:t>
      </w:r>
      <w:r w:rsidR="00A5695B" w:rsidRPr="00416426">
        <w:rPr>
          <w:sz w:val="24"/>
          <w:szCs w:val="24"/>
        </w:rPr>
        <w:t>, and captures the degree to which the conditions for political competition are present</w:t>
      </w:r>
      <w:r w:rsidR="00E42836" w:rsidRPr="00416426">
        <w:rPr>
          <w:sz w:val="24"/>
          <w:szCs w:val="24"/>
        </w:rPr>
        <w:t>; in raw form this variable is a multiplicative index of variables measuring freedom of association, freedom of expression, suffrage, the presence of</w:t>
      </w:r>
      <w:r w:rsidR="004B4E40">
        <w:rPr>
          <w:sz w:val="24"/>
          <w:szCs w:val="24"/>
        </w:rPr>
        <w:t xml:space="preserve"> national</w:t>
      </w:r>
      <w:r w:rsidR="00E42836" w:rsidRPr="00416426">
        <w:rPr>
          <w:sz w:val="24"/>
          <w:szCs w:val="24"/>
        </w:rPr>
        <w:t xml:space="preserve"> elections, and the integrity of elections. To avoid spurious correlation with the dependent variable, I divide out this latter </w:t>
      </w:r>
      <w:r w:rsidR="008B2FD7" w:rsidRPr="00416426">
        <w:rPr>
          <w:sz w:val="24"/>
          <w:szCs w:val="24"/>
        </w:rPr>
        <w:t xml:space="preserve">component; </w:t>
      </w:r>
      <w:r w:rsidR="00E42836" w:rsidRPr="00416426">
        <w:rPr>
          <w:sz w:val="24"/>
          <w:szCs w:val="24"/>
        </w:rPr>
        <w:t>I call this</w:t>
      </w:r>
      <w:r w:rsidR="008B2FD7" w:rsidRPr="00416426">
        <w:rPr>
          <w:sz w:val="24"/>
          <w:szCs w:val="24"/>
        </w:rPr>
        <w:t xml:space="preserve"> variable</w:t>
      </w:r>
      <w:r w:rsidR="00E42836" w:rsidRPr="00416426">
        <w:rPr>
          <w:sz w:val="24"/>
          <w:szCs w:val="24"/>
        </w:rPr>
        <w:t xml:space="preserve"> </w:t>
      </w:r>
      <w:r w:rsidR="00E42836" w:rsidRPr="00416426">
        <w:rPr>
          <w:i/>
          <w:sz w:val="24"/>
          <w:szCs w:val="24"/>
        </w:rPr>
        <w:t>political openness</w:t>
      </w:r>
      <w:r w:rsidR="00E42836" w:rsidRPr="00416426">
        <w:rPr>
          <w:iCs/>
          <w:sz w:val="24"/>
          <w:szCs w:val="24"/>
        </w:rPr>
        <w:t>.</w:t>
      </w:r>
      <w:r w:rsidR="00E42836" w:rsidRPr="00416426">
        <w:rPr>
          <w:sz w:val="24"/>
          <w:szCs w:val="24"/>
        </w:rPr>
        <w:t xml:space="preserve"> </w:t>
      </w:r>
    </w:p>
    <w:p w14:paraId="619C44C5" w14:textId="2C914DCC" w:rsidR="00416426" w:rsidRDefault="00A871C7" w:rsidP="00416426">
      <w:pPr>
        <w:spacing w:line="480" w:lineRule="auto"/>
        <w:ind w:firstLine="720"/>
        <w:rPr>
          <w:sz w:val="24"/>
          <w:szCs w:val="24"/>
        </w:rPr>
      </w:pPr>
      <w:r w:rsidRPr="00416426">
        <w:rPr>
          <w:sz w:val="24"/>
          <w:szCs w:val="24"/>
        </w:rPr>
        <w:t xml:space="preserve">Next, I use a measure of </w:t>
      </w:r>
      <w:r w:rsidRPr="00416426">
        <w:rPr>
          <w:i/>
          <w:iCs/>
          <w:sz w:val="24"/>
          <w:szCs w:val="24"/>
        </w:rPr>
        <w:t xml:space="preserve">legislative oversight </w:t>
      </w:r>
      <w:r w:rsidRPr="00416426">
        <w:rPr>
          <w:sz w:val="24"/>
          <w:szCs w:val="24"/>
        </w:rPr>
        <w:t>of the executive, also from V-Dem</w:t>
      </w:r>
      <w:r w:rsidR="00783146">
        <w:rPr>
          <w:sz w:val="24"/>
          <w:szCs w:val="24"/>
        </w:rPr>
        <w:t>, which</w:t>
      </w:r>
      <w:r w:rsidR="00066485" w:rsidRPr="00416426">
        <w:rPr>
          <w:sz w:val="24"/>
          <w:szCs w:val="24"/>
        </w:rPr>
        <w:t xml:space="preserve"> </w:t>
      </w:r>
      <w:r w:rsidRPr="00416426">
        <w:rPr>
          <w:sz w:val="24"/>
          <w:szCs w:val="24"/>
        </w:rPr>
        <w:t xml:space="preserve">codes the degree to which opposition parties in the legislature are able to exercise oversight against the wishes of the governing party </w:t>
      </w:r>
      <w:r w:rsidRPr="00416426">
        <w:rPr>
          <w:sz w:val="24"/>
          <w:szCs w:val="24"/>
        </w:rPr>
        <w:fldChar w:fldCharType="begin" w:fldLock="1"/>
      </w:r>
      <w:r w:rsidR="00FA05AF">
        <w:rPr>
          <w:sz w:val="24"/>
          <w:szCs w:val="24"/>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sidRPr="00416426">
        <w:rPr>
          <w:sz w:val="24"/>
          <w:szCs w:val="24"/>
        </w:rPr>
        <w:fldChar w:fldCharType="separate"/>
      </w:r>
      <w:r w:rsidR="00416426" w:rsidRPr="00416426">
        <w:rPr>
          <w:noProof/>
          <w:sz w:val="24"/>
          <w:szCs w:val="24"/>
        </w:rPr>
        <w:t>(Coppedge, Michael et al. 2017)</w:t>
      </w:r>
      <w:r w:rsidRPr="00416426">
        <w:rPr>
          <w:sz w:val="24"/>
          <w:szCs w:val="24"/>
        </w:rPr>
        <w:fldChar w:fldCharType="end"/>
      </w:r>
      <w:r w:rsidRPr="00416426">
        <w:rPr>
          <w:sz w:val="24"/>
          <w:szCs w:val="24"/>
        </w:rPr>
        <w:t>. Consequently, it captures both the size and oppositional character of opposition parties in the legislature; a larger and/or more assertive opposition represents greater risk to the government compared to cases</w:t>
      </w:r>
      <w:r w:rsidR="00F3408E">
        <w:rPr>
          <w:sz w:val="24"/>
          <w:szCs w:val="24"/>
        </w:rPr>
        <w:t xml:space="preserve"> </w:t>
      </w:r>
      <w:r w:rsidRPr="00416426">
        <w:rPr>
          <w:sz w:val="24"/>
          <w:szCs w:val="24"/>
        </w:rPr>
        <w:t xml:space="preserve">where parliamentary parties are opposition in name only </w:t>
      </w:r>
      <w:r w:rsidRPr="00416426">
        <w:rPr>
          <w:sz w:val="24"/>
          <w:szCs w:val="24"/>
        </w:rPr>
        <w:fldChar w:fldCharType="begin" w:fldLock="1"/>
      </w:r>
      <w:r w:rsidR="00FA05AF">
        <w:rPr>
          <w:sz w:val="24"/>
          <w:szCs w:val="24"/>
        </w:rPr>
        <w:instrText>ADDIN CSL_CITATION {"citationItems":[{"id":"ITEM-1","itemData":{"DOI":"10.1086/678390","ISBN":"1857880560","ISSN":"0022-3816","abstract":"A key debate in the new literature on authoritarianism concerns the role of institutions in general and legislatures in particular. While much of the literature accepts that authoritarian legislatures matter, there is little agreement as to why and how. In this article, we argue that a key function of authoritarian legislatures is to help leaders reduce social protest. In contrast to existing literature, which stresses the representative function of authoritarian legislatures, we argue that legislatures reduce social protest by providing rent-seeking opportunities to key opposition elites who, in return for access to these spoils, demobilize their supporters. We test this argument using original data on the distribution of leadership positions in 83 Russian regional legislatures and two new datasets on opposition protest in Russia. Our findings suggest that legislative cooptation may extend the lifespan of authoritarian regimes by helping to reduce antiregime protest.","author":[{"dropping-particle":"","family":"Reuter","given":"Ora John","non-dropping-particle":"","parse-names":false,"suffix":""},{"dropping-particle":"","family":"Robertson","given":"Graeme","non-dropping-particle":"","parse-names":false,"suffix":""}],"container-title":"The Journal of Politics","id":"ITEM-1","issue":"1","issued":{"date-parts":[["2015"]]},"page":"235-248","title":"Legislatures, Cooptation, and Social Protest in Contemporary Authoritarian Regimes","type":"article-journal","volume":"77"},"uris":["http://www.mendeley.com/documents/?uuid=073b0cb4-fee5-42e4-8c6d-5d1ca6241cf3"]}],"mendeley":{"formattedCitation":"(Reuter and Robertson 2015)","plainTextFormattedCitation":"(Reuter and Robertson 2015)","previouslyFormattedCitation":"(Reuter and Robertson 2015)"},"properties":{"noteIndex":0},"schema":"https://github.com/citation-style-language/schema/raw/master/csl-citation.json"}</w:instrText>
      </w:r>
      <w:r w:rsidRPr="00416426">
        <w:rPr>
          <w:sz w:val="24"/>
          <w:szCs w:val="24"/>
        </w:rPr>
        <w:fldChar w:fldCharType="separate"/>
      </w:r>
      <w:r w:rsidR="00416426" w:rsidRPr="00416426">
        <w:rPr>
          <w:noProof/>
          <w:sz w:val="24"/>
          <w:szCs w:val="24"/>
        </w:rPr>
        <w:t>(Reuter and Robertson 2015)</w:t>
      </w:r>
      <w:r w:rsidRPr="00416426">
        <w:rPr>
          <w:sz w:val="24"/>
          <w:szCs w:val="24"/>
        </w:rPr>
        <w:fldChar w:fldCharType="end"/>
      </w:r>
      <w:r w:rsidRPr="00416426">
        <w:rPr>
          <w:sz w:val="24"/>
          <w:szCs w:val="24"/>
        </w:rPr>
        <w:t>.</w:t>
      </w:r>
      <w:r w:rsidR="001915E7" w:rsidRPr="00416426">
        <w:rPr>
          <w:sz w:val="24"/>
          <w:szCs w:val="24"/>
        </w:rPr>
        <w:t xml:space="preserve"> This is similar in its logic to the measure of </w:t>
      </w:r>
      <w:r w:rsidR="001915E7" w:rsidRPr="00416426">
        <w:rPr>
          <w:i/>
          <w:iCs/>
          <w:sz w:val="24"/>
          <w:szCs w:val="24"/>
        </w:rPr>
        <w:t>political constraint</w:t>
      </w:r>
      <w:r w:rsidR="001915E7" w:rsidRPr="00416426">
        <w:rPr>
          <w:sz w:val="24"/>
          <w:szCs w:val="24"/>
        </w:rPr>
        <w:t xml:space="preserve"> used by Epperly </w:t>
      </w:r>
      <w:r w:rsidR="001915E7" w:rsidRPr="00416426">
        <w:rPr>
          <w:sz w:val="24"/>
          <w:szCs w:val="24"/>
        </w:rPr>
        <w:fldChar w:fldCharType="begin" w:fldLock="1"/>
      </w:r>
      <w:r w:rsidR="00FA05AF">
        <w:rPr>
          <w:sz w:val="24"/>
          <w:szCs w:val="24"/>
        </w:rPr>
        <w:instrText>ADDIN CSL_CITATION {"citationItems":[{"id":"ITEM-1","itemData":{"DOI":"10.1111/1475-6765.12186","ISSN":"14756765","abstract":"This article investigates the role of political competition in explaining de facto judicial independence in non-democratic regimes. It argues that the electoral, political insurance explanation popular in the study of courts in democracies also offers explanatory power in the autocratic context, despite popular wisdom otherwise: due to the relatively greater risks of losing power in non-democracies, electoral competition is highly salient when present. This is examined via hierarchical and fixed effects models that show competition strongly associated with increased levels of independence. This relationship is robust to alternative model and data specification, and has strong out-of-sample predictive accuracy.","author":[{"dropping-particle":"","family":"Epperly","given":"Brad","non-dropping-particle":"","parse-names":false,"suffix":""}],"container-title":"European Journal of Political Research","id":"ITEM-1","issue":"2","issued":{"date-parts":[["2017"]]},"page":"279-300","title":"Political competition and de facto judicial independence in non-democracies","type":"article-journal","volume":"56"},"uris":["http://www.mendeley.com/documents/?uuid=0c8c0972-fb9b-4bd5-8e51-bb7ad0e0b000"]}],"mendeley":{"formattedCitation":"(Epperly 2017)","manualFormatting":"(2017)","plainTextFormattedCitation":"(Epperly 2017)","previouslyFormattedCitation":"(Epperly 2017)"},"properties":{"noteIndex":0},"schema":"https://github.com/citation-style-language/schema/raw/master/csl-citation.json"}</w:instrText>
      </w:r>
      <w:r w:rsidR="001915E7" w:rsidRPr="00416426">
        <w:rPr>
          <w:sz w:val="24"/>
          <w:szCs w:val="24"/>
        </w:rPr>
        <w:fldChar w:fldCharType="separate"/>
      </w:r>
      <w:r w:rsidR="001915E7" w:rsidRPr="00416426">
        <w:rPr>
          <w:noProof/>
          <w:sz w:val="24"/>
          <w:szCs w:val="24"/>
        </w:rPr>
        <w:t>(2017)</w:t>
      </w:r>
      <w:r w:rsidR="001915E7" w:rsidRPr="00416426">
        <w:rPr>
          <w:sz w:val="24"/>
          <w:szCs w:val="24"/>
        </w:rPr>
        <w:fldChar w:fldCharType="end"/>
      </w:r>
      <w:r w:rsidR="001915E7" w:rsidRPr="00416426">
        <w:rPr>
          <w:sz w:val="24"/>
          <w:szCs w:val="24"/>
        </w:rPr>
        <w:t xml:space="preserve">, </w:t>
      </w:r>
      <w:r w:rsidR="005E301D" w:rsidRPr="00416426">
        <w:rPr>
          <w:sz w:val="24"/>
          <w:szCs w:val="24"/>
        </w:rPr>
        <w:t xml:space="preserve">which </w:t>
      </w:r>
      <w:r w:rsidR="008B2FD7" w:rsidRPr="00416426">
        <w:rPr>
          <w:sz w:val="24"/>
          <w:szCs w:val="24"/>
        </w:rPr>
        <w:t xml:space="preserve">is the third measure I </w:t>
      </w:r>
      <w:r w:rsidR="005E301D" w:rsidRPr="00416426">
        <w:rPr>
          <w:sz w:val="24"/>
          <w:szCs w:val="24"/>
        </w:rPr>
        <w:t>employ</w:t>
      </w:r>
      <w:r w:rsidR="001915E7" w:rsidRPr="00416426">
        <w:rPr>
          <w:sz w:val="24"/>
          <w:szCs w:val="24"/>
        </w:rPr>
        <w:t>.</w:t>
      </w:r>
      <w:r w:rsidR="00730829" w:rsidRPr="00416426">
        <w:rPr>
          <w:sz w:val="24"/>
          <w:szCs w:val="24"/>
        </w:rPr>
        <w:t xml:space="preserve"> This variable captures the number of executive and legislative veto points, legislative alignment with the executive, and party fractionalization within the legislature </w:t>
      </w:r>
      <w:r w:rsidR="00730829" w:rsidRPr="00416426">
        <w:rPr>
          <w:sz w:val="24"/>
          <w:szCs w:val="24"/>
        </w:rPr>
        <w:fldChar w:fldCharType="begin" w:fldLock="1"/>
      </w:r>
      <w:r w:rsidR="00FA05AF">
        <w:rPr>
          <w:sz w:val="24"/>
          <w:szCs w:val="24"/>
        </w:rPr>
        <w:instrText>ADDIN CSL_CITATION {"citationItems":[{"id":"ITEM-1","itemData":{"DOI":"10.1093/icc/11.2.355","ISSN":"0960-6491","abstract":"The empirical evidence that links political institutions to economic outcomes has grown dramatically in recent years. However, virtually all of this analysis is undertaken using data from the past three decades. This paper extends this empirical framework by performing a two‐century long historical analysis of the determinants of infrastructure investment in a panel of over 100 countries. The results demonstrate that political environments that limit the feasibility of policy change are an important determinant of investment in infrastructure.","author":[{"dropping-particle":"","family":"Henisz","given":"Witold J","non-dropping-particle":"","parse-names":false,"suffix":""}],"container-title":"Industrial and Corporate Change","id":"ITEM-1","issue":"2","issued":{"date-parts":[["2002","4","1"]]},"page":"355-389","title":"The institutional environment for infrastructure investment","type":"article-journal","volume":"11"},"uris":["http://www.mendeley.com/documents/?uuid=ec93ca0f-eb6f-4382-9749-85d73aa0d3eb"]}],"mendeley":{"formattedCitation":"(Henisz 2002)","plainTextFormattedCitation":"(Henisz 2002)","previouslyFormattedCitation":"(Henisz 2002)"},"properties":{"noteIndex":0},"schema":"https://github.com/citation-style-language/schema/raw/master/csl-citation.json"}</w:instrText>
      </w:r>
      <w:r w:rsidR="00730829" w:rsidRPr="00416426">
        <w:rPr>
          <w:sz w:val="24"/>
          <w:szCs w:val="24"/>
        </w:rPr>
        <w:fldChar w:fldCharType="separate"/>
      </w:r>
      <w:r w:rsidR="00416426" w:rsidRPr="00416426">
        <w:rPr>
          <w:noProof/>
          <w:sz w:val="24"/>
          <w:szCs w:val="24"/>
        </w:rPr>
        <w:t>(Henisz 2002)</w:t>
      </w:r>
      <w:r w:rsidR="00730829" w:rsidRPr="00416426">
        <w:rPr>
          <w:sz w:val="24"/>
          <w:szCs w:val="24"/>
        </w:rPr>
        <w:fldChar w:fldCharType="end"/>
      </w:r>
      <w:r w:rsidR="00730829" w:rsidRPr="00416426">
        <w:rPr>
          <w:sz w:val="24"/>
          <w:szCs w:val="24"/>
        </w:rPr>
        <w:t>. Higher scores on this variable indicate greater degrees of constraint, such as when a unified opposition party in the legislature opposes the executive.</w:t>
      </w:r>
    </w:p>
    <w:p w14:paraId="432E5BE4" w14:textId="28EFAAD2" w:rsidR="00416426" w:rsidRDefault="00747DF3" w:rsidP="00416426">
      <w:pPr>
        <w:spacing w:line="480" w:lineRule="auto"/>
        <w:ind w:firstLine="720"/>
        <w:rPr>
          <w:sz w:val="24"/>
          <w:szCs w:val="24"/>
        </w:rPr>
      </w:pPr>
      <w:r w:rsidRPr="00416426">
        <w:rPr>
          <w:sz w:val="24"/>
          <w:szCs w:val="24"/>
        </w:rPr>
        <w:lastRenderedPageBreak/>
        <w:t>I</w:t>
      </w:r>
      <w:r w:rsidR="00DB1B6F" w:rsidRPr="00416426">
        <w:rPr>
          <w:sz w:val="24"/>
          <w:szCs w:val="24"/>
        </w:rPr>
        <w:t xml:space="preserve"> also</w:t>
      </w:r>
      <w:r w:rsidRPr="00416426">
        <w:rPr>
          <w:sz w:val="24"/>
          <w:szCs w:val="24"/>
        </w:rPr>
        <w:t xml:space="preserve"> include control variables that may help account for the severity of electoral manipulation.</w:t>
      </w:r>
      <w:r w:rsidR="00594CF5" w:rsidRPr="00416426">
        <w:rPr>
          <w:sz w:val="24"/>
          <w:szCs w:val="24"/>
        </w:rPr>
        <w:t xml:space="preserve"> A dummy variable is used to control for </w:t>
      </w:r>
      <w:r w:rsidR="00594CF5" w:rsidRPr="00416426">
        <w:rPr>
          <w:i/>
          <w:sz w:val="24"/>
          <w:szCs w:val="24"/>
        </w:rPr>
        <w:t>executive</w:t>
      </w:r>
      <w:r w:rsidR="00594CF5" w:rsidRPr="00416426">
        <w:rPr>
          <w:sz w:val="24"/>
          <w:szCs w:val="24"/>
        </w:rPr>
        <w:t xml:space="preserve"> </w:t>
      </w:r>
      <w:r w:rsidR="00594CF5" w:rsidRPr="00416426">
        <w:rPr>
          <w:i/>
          <w:iCs/>
          <w:sz w:val="24"/>
          <w:szCs w:val="24"/>
        </w:rPr>
        <w:t>elections</w:t>
      </w:r>
      <w:r w:rsidR="00594CF5" w:rsidRPr="00416426">
        <w:rPr>
          <w:sz w:val="24"/>
          <w:szCs w:val="24"/>
        </w:rPr>
        <w:t xml:space="preserve">, </w:t>
      </w:r>
      <w:r w:rsidR="00BE43F0" w:rsidRPr="00416426">
        <w:rPr>
          <w:sz w:val="24"/>
          <w:szCs w:val="24"/>
        </w:rPr>
        <w:t>which</w:t>
      </w:r>
      <w:r w:rsidR="00594CF5" w:rsidRPr="00416426">
        <w:rPr>
          <w:sz w:val="24"/>
          <w:szCs w:val="24"/>
        </w:rPr>
        <w:t xml:space="preserve"> may lead to higher levels of manipulation </w:t>
      </w:r>
      <w:r w:rsidR="00F5656F" w:rsidRPr="00416426">
        <w:rPr>
          <w:sz w:val="24"/>
          <w:szCs w:val="24"/>
        </w:rPr>
        <w:fldChar w:fldCharType="begin" w:fldLock="1"/>
      </w:r>
      <w:r w:rsidR="00FA05AF">
        <w:rPr>
          <w:sz w:val="24"/>
          <w:szCs w:val="24"/>
        </w:rPr>
        <w:instrText>ADDIN CSL_CITATION {"citationItems":[{"id":"ITEM-1","itemData":{"author":[{"dropping-particle":"","family":"Simpser","given":"Alberto","non-dropping-particle":"","parse-names":false,"suffix":""}],"id":"ITEM-1","issued":{"date-parts":[["2013"]]},"publisher":"Cambridge University Press","title":"Why Governments and Parties Manipulate Elections: Theory, Practice, and Implications","type":"book"},"uris":["http://www.mendeley.com/documents/?uuid=a8fc5213-cc6e-4a88-bd1f-99898a74520c"]}],"mendeley":{"formattedCitation":"(Simpser 2013)","plainTextFormattedCitation":"(Simpser 2013)","previouslyFormattedCitation":"(Simpser 2013)"},"properties":{"noteIndex":0},"schema":"https://github.com/citation-style-language/schema/raw/master/csl-citation.json"}</w:instrText>
      </w:r>
      <w:r w:rsidR="00F5656F" w:rsidRPr="00416426">
        <w:rPr>
          <w:sz w:val="24"/>
          <w:szCs w:val="24"/>
        </w:rPr>
        <w:fldChar w:fldCharType="separate"/>
      </w:r>
      <w:r w:rsidR="00416426" w:rsidRPr="00416426">
        <w:rPr>
          <w:noProof/>
          <w:sz w:val="24"/>
          <w:szCs w:val="24"/>
        </w:rPr>
        <w:t>(Simpser 2013)</w:t>
      </w:r>
      <w:r w:rsidR="00F5656F" w:rsidRPr="00416426">
        <w:rPr>
          <w:sz w:val="24"/>
          <w:szCs w:val="24"/>
        </w:rPr>
        <w:fldChar w:fldCharType="end"/>
      </w:r>
      <w:r w:rsidR="00594CF5" w:rsidRPr="00416426">
        <w:rPr>
          <w:sz w:val="24"/>
          <w:szCs w:val="24"/>
        </w:rPr>
        <w:t>.</w:t>
      </w:r>
      <w:r w:rsidR="00E813F7" w:rsidRPr="00416426">
        <w:rPr>
          <w:sz w:val="24"/>
          <w:szCs w:val="24"/>
        </w:rPr>
        <w:t xml:space="preserve"> I also include </w:t>
      </w:r>
      <w:r w:rsidR="00D030C3" w:rsidRPr="00416426">
        <w:rPr>
          <w:sz w:val="24"/>
          <w:szCs w:val="24"/>
        </w:rPr>
        <w:t>logged</w:t>
      </w:r>
      <w:r w:rsidR="00E813F7" w:rsidRPr="00416426">
        <w:rPr>
          <w:sz w:val="24"/>
          <w:szCs w:val="24"/>
        </w:rPr>
        <w:t xml:space="preserve"> </w:t>
      </w:r>
      <w:r w:rsidR="00E813F7" w:rsidRPr="00416426">
        <w:rPr>
          <w:i/>
          <w:sz w:val="24"/>
          <w:szCs w:val="24"/>
        </w:rPr>
        <w:t>GDP per capita</w:t>
      </w:r>
      <w:r w:rsidR="00290B07" w:rsidRPr="00416426">
        <w:rPr>
          <w:i/>
          <w:sz w:val="24"/>
          <w:szCs w:val="24"/>
        </w:rPr>
        <w:t xml:space="preserve"> </w:t>
      </w:r>
      <w:r w:rsidR="00BB2E6B" w:rsidRPr="00416426">
        <w:rPr>
          <w:sz w:val="24"/>
          <w:szCs w:val="24"/>
        </w:rPr>
        <w:t>as</w:t>
      </w:r>
      <w:r w:rsidR="00EC6AA8" w:rsidRPr="00416426">
        <w:rPr>
          <w:sz w:val="24"/>
          <w:szCs w:val="24"/>
        </w:rPr>
        <w:t xml:space="preserve"> a measure of</w:t>
      </w:r>
      <w:r w:rsidR="00BB2E6B" w:rsidRPr="00416426">
        <w:rPr>
          <w:sz w:val="24"/>
          <w:szCs w:val="24"/>
        </w:rPr>
        <w:t xml:space="preserve"> economic development</w:t>
      </w:r>
      <w:r w:rsidR="004864D5" w:rsidRPr="00416426">
        <w:rPr>
          <w:sz w:val="24"/>
          <w:szCs w:val="24"/>
        </w:rPr>
        <w:t xml:space="preserve"> </w:t>
      </w:r>
      <w:r w:rsidR="00C03CA0" w:rsidRPr="00416426">
        <w:rPr>
          <w:sz w:val="24"/>
          <w:szCs w:val="24"/>
        </w:rPr>
        <w:fldChar w:fldCharType="begin" w:fldLock="1"/>
      </w:r>
      <w:r w:rsidR="00FA05AF">
        <w:rPr>
          <w:sz w:val="24"/>
          <w:szCs w:val="24"/>
        </w:rPr>
        <w:instrText>ADDIN CSL_CITATION {"citationItems":[{"id":"ITEM-1","itemData":{"author":[{"dropping-particle":"","family":"Simpser","given":"Alberto","non-dropping-particle":"","parse-names":false,"suffix":""}],"id":"ITEM-1","issued":{"date-parts":[["2013"]]},"publisher":"Cambridge University Press","title":"Why Governments and Parties Manipulate Elections: Theory, Practice, and Implications","type":"book"},"uris":["http://www.mendeley.com/documents/?uuid=a8fc5213-cc6e-4a88-bd1f-99898a74520c"]}],"mendeley":{"formattedCitation":"(Simpser 2013)","plainTextFormattedCitation":"(Simpser 2013)","previouslyFormattedCitation":"(Simpser 2013)"},"properties":{"noteIndex":0},"schema":"https://github.com/citation-style-language/schema/raw/master/csl-citation.json"}</w:instrText>
      </w:r>
      <w:r w:rsidR="00C03CA0" w:rsidRPr="00416426">
        <w:rPr>
          <w:sz w:val="24"/>
          <w:szCs w:val="24"/>
        </w:rPr>
        <w:fldChar w:fldCharType="separate"/>
      </w:r>
      <w:r w:rsidR="00416426" w:rsidRPr="00416426">
        <w:rPr>
          <w:noProof/>
          <w:sz w:val="24"/>
          <w:szCs w:val="24"/>
        </w:rPr>
        <w:t>(Simpser 2013)</w:t>
      </w:r>
      <w:r w:rsidR="00C03CA0" w:rsidRPr="00416426">
        <w:rPr>
          <w:sz w:val="24"/>
          <w:szCs w:val="24"/>
        </w:rPr>
        <w:fldChar w:fldCharType="end"/>
      </w:r>
      <w:r w:rsidR="00E813F7" w:rsidRPr="00416426">
        <w:rPr>
          <w:sz w:val="24"/>
          <w:szCs w:val="24"/>
        </w:rPr>
        <w:t>.</w:t>
      </w:r>
      <w:r w:rsidR="001D2775" w:rsidRPr="00416426">
        <w:rPr>
          <w:sz w:val="24"/>
          <w:szCs w:val="24"/>
        </w:rPr>
        <w:t xml:space="preserve"> A</w:t>
      </w:r>
      <w:r w:rsidR="00C90211" w:rsidRPr="00416426">
        <w:rPr>
          <w:sz w:val="24"/>
          <w:szCs w:val="24"/>
        </w:rPr>
        <w:t xml:space="preserve"> binary</w:t>
      </w:r>
      <w:r w:rsidR="001D2775" w:rsidRPr="00416426">
        <w:rPr>
          <w:sz w:val="24"/>
          <w:szCs w:val="24"/>
        </w:rPr>
        <w:t xml:space="preserve"> </w:t>
      </w:r>
      <w:r w:rsidR="00BB2E6B" w:rsidRPr="00416426">
        <w:rPr>
          <w:sz w:val="24"/>
          <w:szCs w:val="24"/>
        </w:rPr>
        <w:t>measure of</w:t>
      </w:r>
      <w:r w:rsidR="001D2775" w:rsidRPr="00416426">
        <w:rPr>
          <w:sz w:val="24"/>
          <w:szCs w:val="24"/>
        </w:rPr>
        <w:t xml:space="preserve"> the </w:t>
      </w:r>
      <w:r w:rsidR="00C90211" w:rsidRPr="00416426">
        <w:rPr>
          <w:sz w:val="24"/>
          <w:szCs w:val="24"/>
        </w:rPr>
        <w:t xml:space="preserve">ability </w:t>
      </w:r>
      <w:r w:rsidR="001D2775" w:rsidRPr="00416426">
        <w:rPr>
          <w:sz w:val="24"/>
          <w:szCs w:val="24"/>
        </w:rPr>
        <w:t>of</w:t>
      </w:r>
      <w:r w:rsidR="00C90211" w:rsidRPr="00416426">
        <w:rPr>
          <w:sz w:val="24"/>
          <w:szCs w:val="24"/>
        </w:rPr>
        <w:t xml:space="preserve"> </w:t>
      </w:r>
      <w:r w:rsidR="004864D5" w:rsidRPr="00416426">
        <w:rPr>
          <w:i/>
          <w:sz w:val="24"/>
          <w:szCs w:val="24"/>
        </w:rPr>
        <w:t>international</w:t>
      </w:r>
      <w:r w:rsidR="001D2775" w:rsidRPr="00416426">
        <w:rPr>
          <w:i/>
          <w:sz w:val="24"/>
          <w:szCs w:val="24"/>
        </w:rPr>
        <w:t xml:space="preserve"> election monitors</w:t>
      </w:r>
      <w:r w:rsidR="001D2775" w:rsidRPr="00416426">
        <w:rPr>
          <w:sz w:val="24"/>
          <w:szCs w:val="24"/>
        </w:rPr>
        <w:t xml:space="preserve"> </w:t>
      </w:r>
      <w:r w:rsidR="00C90211" w:rsidRPr="00416426">
        <w:rPr>
          <w:sz w:val="24"/>
          <w:szCs w:val="24"/>
        </w:rPr>
        <w:t xml:space="preserve">to observe the election </w:t>
      </w:r>
      <w:r w:rsidR="001D2775" w:rsidRPr="00416426">
        <w:rPr>
          <w:sz w:val="24"/>
          <w:szCs w:val="24"/>
        </w:rPr>
        <w:t xml:space="preserve">is also included, since observers </w:t>
      </w:r>
      <w:r w:rsidR="00712BDE" w:rsidRPr="00416426">
        <w:rPr>
          <w:sz w:val="24"/>
          <w:szCs w:val="24"/>
        </w:rPr>
        <w:t>may</w:t>
      </w:r>
      <w:r w:rsidR="00C90211" w:rsidRPr="00416426">
        <w:rPr>
          <w:sz w:val="24"/>
          <w:szCs w:val="24"/>
        </w:rPr>
        <w:t xml:space="preserve"> </w:t>
      </w:r>
      <w:r w:rsidR="001D2775" w:rsidRPr="00416426">
        <w:rPr>
          <w:sz w:val="24"/>
          <w:szCs w:val="24"/>
        </w:rPr>
        <w:t>affect the reported quality of the election either by reducing the occurrence of electoral manipulation or exposing it</w:t>
      </w:r>
      <w:r w:rsidR="00C90211" w:rsidRPr="00416426">
        <w:rPr>
          <w:sz w:val="24"/>
          <w:szCs w:val="24"/>
        </w:rPr>
        <w:t xml:space="preserve"> </w:t>
      </w:r>
      <w:r w:rsidR="00A5695B" w:rsidRPr="00416426">
        <w:rPr>
          <w:sz w:val="24"/>
          <w:szCs w:val="24"/>
        </w:rPr>
        <w:fldChar w:fldCharType="begin" w:fldLock="1"/>
      </w:r>
      <w:r w:rsidR="00FA05AF">
        <w:rPr>
          <w:sz w:val="24"/>
          <w:szCs w:val="24"/>
        </w:rPr>
        <w:instrText>ADDIN CSL_CITATION {"citationItems":[{"id":"ITEM-1","itemData":{"ISBN":"978-0-8014-6077-7","abstract":"Why did election monitoring become an international norm? Why do pseudo-democrats-undemocratic leaders who present themselves as democratic-invite international observers, even when they are likely to be caught manipulating elections? Is election observation an effective tool of democracy promotion, or is it simply a way to legitimize electoral autocracies? In The Pseudo-Democrat's Dilemma, Susan D. Hyde explains international election monitoring with a new theory of international norm formation. Hyde argues that election observation was initiated by states seeking international support. International benefits tied to democracy give some governments an incentive to signal their commitment to democratization without having to give up power. Invitations to nonpartisan foreigners to monitor elections, and avoiding their criticism, became a widely recognized and imitated signal of a government's purported commitment to democratic elections.Hyde draws on cross-national data on the global spread of election observation between 1960 and 2006, detailed descriptions of the characteristics of countries that do and do not invite observers, and evidence of three ways that election monitoring is costly to pseudo-democrats: micro-level experimental tests from elections in Armenia and Indonesia showing that observers can deter election-day fraud and otherwise improve the quality of elections; illustrative cases demonstrating that international benefits are contingent on democracy in countries like Haiti, Peru, Togo, and Zimbabwe; and qualitative evidence documenting the escalating game of strategic manipulation among pseudo-democrats, international monitors, and pro-democracy forces. show less","author":[{"dropping-particle":"","family":"Hyde","given":"Susan D","non-dropping-particle":"","parse-names":false,"suffix":""}],"id":"ITEM-1","issued":{"date-parts":[["2011"]]},"publisher":"Cornell University Press","title":"The Pseudo-Democrat's Dilemma","type":"book"},"uris":["http://www.mendeley.com/documents/?uuid=b0d4e93b-08ac-4708-91f7-f44a23ecde18"]},{"id":"ITEM-2","itemData":{"DOI":"10.1016/j.electstud.2018.05.005","author":[{"dropping-particle":"","family":"Roussias","given":"Nasos","non-dropping-particle":"","parse-names":false,"suffix":""},{"dropping-particle":"","family":"Ruiz-Rufino","given":"Rubén","non-dropping-particle":"","parse-names":false,"suffix":""}],"id":"ITEM-2","issue":"May","issued":{"date-parts":[["2018"]]},"page":"116-127","title":"“Tying incumbents' hands”: The effects of election monitoring on electoral outcomes","type":"article-journal","volume":"54"},"uris":["http://www.mendeley.com/documents/?uuid=040cab1b-9c67-43ac-af95-a5525522bc84"]}],"mendeley":{"formattedCitation":"(Hyde 2011; Roussias and Ruiz-Rufino 2018)","plainTextFormattedCitation":"(Hyde 2011; Roussias and Ruiz-Rufino 2018)","previouslyFormattedCitation":"(Hyde 2011; Roussias and Ruiz-Rufino 2018)"},"properties":{"noteIndex":0},"schema":"https://github.com/citation-style-language/schema/raw/master/csl-citation.json"}</w:instrText>
      </w:r>
      <w:r w:rsidR="00A5695B" w:rsidRPr="00416426">
        <w:rPr>
          <w:sz w:val="24"/>
          <w:szCs w:val="24"/>
        </w:rPr>
        <w:fldChar w:fldCharType="separate"/>
      </w:r>
      <w:r w:rsidR="00416426" w:rsidRPr="00416426">
        <w:rPr>
          <w:noProof/>
          <w:sz w:val="24"/>
          <w:szCs w:val="24"/>
        </w:rPr>
        <w:t>(Hyde 2011; Roussias and Ruiz-Rufino 2018)</w:t>
      </w:r>
      <w:r w:rsidR="00A5695B" w:rsidRPr="00416426">
        <w:rPr>
          <w:sz w:val="24"/>
          <w:szCs w:val="24"/>
        </w:rPr>
        <w:fldChar w:fldCharType="end"/>
      </w:r>
      <w:r w:rsidR="001D2775" w:rsidRPr="00416426">
        <w:rPr>
          <w:sz w:val="24"/>
          <w:szCs w:val="24"/>
        </w:rPr>
        <w:t>.</w:t>
      </w:r>
      <w:r w:rsidR="0028435D" w:rsidRPr="00416426">
        <w:rPr>
          <w:sz w:val="24"/>
          <w:szCs w:val="24"/>
        </w:rPr>
        <w:t xml:space="preserve"> </w:t>
      </w:r>
      <w:r w:rsidR="004864D5" w:rsidRPr="00416426">
        <w:rPr>
          <w:sz w:val="24"/>
          <w:szCs w:val="24"/>
        </w:rPr>
        <w:t>In addition</w:t>
      </w:r>
      <w:r w:rsidR="0028435D" w:rsidRPr="00416426">
        <w:rPr>
          <w:sz w:val="24"/>
          <w:szCs w:val="24"/>
        </w:rPr>
        <w:t xml:space="preserve">, I add </w:t>
      </w:r>
      <w:r w:rsidR="00884B31" w:rsidRPr="00416426">
        <w:rPr>
          <w:sz w:val="24"/>
          <w:szCs w:val="24"/>
        </w:rPr>
        <w:t>a</w:t>
      </w:r>
      <w:r w:rsidR="00DD57CA" w:rsidRPr="00416426">
        <w:rPr>
          <w:sz w:val="24"/>
          <w:szCs w:val="24"/>
        </w:rPr>
        <w:t xml:space="preserve"> categorical</w:t>
      </w:r>
      <w:r w:rsidR="0028435D" w:rsidRPr="00416426">
        <w:rPr>
          <w:sz w:val="24"/>
          <w:szCs w:val="24"/>
        </w:rPr>
        <w:t xml:space="preserve"> measure of the nature of the electoral system, since majoritarian systems may be more likely to provoke fraud </w:t>
      </w:r>
      <w:r w:rsidR="0028435D" w:rsidRPr="00416426">
        <w:rPr>
          <w:sz w:val="24"/>
          <w:szCs w:val="24"/>
        </w:rPr>
        <w:fldChar w:fldCharType="begin" w:fldLock="1"/>
      </w:r>
      <w:r w:rsidR="00FA05AF">
        <w:rPr>
          <w:sz w:val="24"/>
          <w:szCs w:val="24"/>
        </w:rPr>
        <w:instrText>ADDIN CSL_CITATION {"citationItems":[{"id":"ITEM-1","itemData":{"DOI":"10.1177/0010414006292886","ISBN":"0010-4140","ISSN":"0010-4140","abstract":"This article is a cross-national study of the impact of electoral system design on electoral misconduct. It argues that elections held in single-member dis- tricts (SMD) under plurality and majority rule are more likely to be the object of malpractice than those run under proportional representation (PR). Two reasons are advanced in support of this argument: Candidates in SMD sys- tems have more to gain from individual efforts to manipulate elections than is the case for candidates in PR contests; and malfeasance is more efficient under SMD rules, in that the number of votes that must be altered to change the outcome is typically smaller than it is under PR. This hypothesis is tested and confirmed on a new data set of electoral manipulation in 24 postcom- munist countries between 1995 and 2004. The proportion of seats elected in SMDs is found to be positively associated with levels of electoral miscon- duct, controlling for a variety of contextual factors","author":[{"dropping-particle":"","family":"Birch","given":"Sarah","non-dropping-particle":"","parse-names":false,"suffix":""}],"container-title":"Comparative Political Studies","id":"ITEM-1","issue":"12","issued":{"date-parts":[["2007","9","17"]]},"page":"1533-1556","title":"Electoral systems and electoral misconduct","type":"article-journal","volume":"40"},"uris":["http://www.mendeley.com/documents/?uuid=2e47b74d-094d-4ad3-a807-0d303ea77d87"]}],"mendeley":{"formattedCitation":"(Birch 2007)","plainTextFormattedCitation":"(Birch 2007)","previouslyFormattedCitation":"(Birch 2007)"},"properties":{"noteIndex":0},"schema":"https://github.com/citation-style-language/schema/raw/master/csl-citation.json"}</w:instrText>
      </w:r>
      <w:r w:rsidR="0028435D" w:rsidRPr="00416426">
        <w:rPr>
          <w:sz w:val="24"/>
          <w:szCs w:val="24"/>
        </w:rPr>
        <w:fldChar w:fldCharType="separate"/>
      </w:r>
      <w:r w:rsidR="00416426" w:rsidRPr="00416426">
        <w:rPr>
          <w:noProof/>
          <w:sz w:val="24"/>
          <w:szCs w:val="24"/>
        </w:rPr>
        <w:t>(Birch 2007)</w:t>
      </w:r>
      <w:r w:rsidR="0028435D" w:rsidRPr="00416426">
        <w:rPr>
          <w:sz w:val="24"/>
          <w:szCs w:val="24"/>
        </w:rPr>
        <w:fldChar w:fldCharType="end"/>
      </w:r>
      <w:r w:rsidR="0028435D" w:rsidRPr="00416426">
        <w:rPr>
          <w:sz w:val="24"/>
          <w:szCs w:val="24"/>
        </w:rPr>
        <w:t>.</w:t>
      </w:r>
      <w:r w:rsidR="00DD57CA" w:rsidRPr="00416426">
        <w:rPr>
          <w:rStyle w:val="FootnoteReference"/>
          <w:sz w:val="24"/>
          <w:szCs w:val="24"/>
        </w:rPr>
        <w:footnoteReference w:id="11"/>
      </w:r>
      <w:r w:rsidR="004864D5" w:rsidRPr="00416426">
        <w:rPr>
          <w:sz w:val="24"/>
          <w:szCs w:val="24"/>
        </w:rPr>
        <w:t xml:space="preserve"> Lastly, I control for</w:t>
      </w:r>
      <w:r w:rsidR="007835C0" w:rsidRPr="00416426">
        <w:rPr>
          <w:sz w:val="24"/>
          <w:szCs w:val="24"/>
        </w:rPr>
        <w:t xml:space="preserve"> attacks on the judiciary—</w:t>
      </w:r>
      <w:r w:rsidR="007835C0" w:rsidRPr="00416426">
        <w:rPr>
          <w:i/>
          <w:iCs/>
          <w:sz w:val="24"/>
          <w:szCs w:val="24"/>
        </w:rPr>
        <w:t>court packing</w:t>
      </w:r>
      <w:r w:rsidR="007835C0" w:rsidRPr="00416426">
        <w:rPr>
          <w:sz w:val="24"/>
          <w:szCs w:val="24"/>
        </w:rPr>
        <w:t xml:space="preserve">, </w:t>
      </w:r>
      <w:r w:rsidR="007835C0" w:rsidRPr="00416426">
        <w:rPr>
          <w:i/>
          <w:iCs/>
          <w:sz w:val="24"/>
          <w:szCs w:val="24"/>
        </w:rPr>
        <w:t>judicial purges</w:t>
      </w:r>
      <w:r w:rsidR="007835C0" w:rsidRPr="00416426">
        <w:rPr>
          <w:sz w:val="24"/>
          <w:szCs w:val="24"/>
        </w:rPr>
        <w:t xml:space="preserve">, and </w:t>
      </w:r>
      <w:r w:rsidR="007835C0" w:rsidRPr="00416426">
        <w:rPr>
          <w:i/>
          <w:iCs/>
          <w:sz w:val="24"/>
          <w:szCs w:val="24"/>
        </w:rPr>
        <w:t>negative de jure</w:t>
      </w:r>
      <w:r w:rsidR="004864D5" w:rsidRPr="00416426">
        <w:rPr>
          <w:i/>
          <w:iCs/>
          <w:sz w:val="24"/>
          <w:szCs w:val="24"/>
        </w:rPr>
        <w:t xml:space="preserve"> reform</w:t>
      </w:r>
      <w:r w:rsidR="007835C0" w:rsidRPr="00416426">
        <w:rPr>
          <w:i/>
          <w:iCs/>
          <w:sz w:val="24"/>
          <w:szCs w:val="24"/>
        </w:rPr>
        <w:t>s</w:t>
      </w:r>
      <w:r w:rsidR="004864D5" w:rsidRPr="00416426">
        <w:rPr>
          <w:sz w:val="24"/>
          <w:szCs w:val="24"/>
        </w:rPr>
        <w:t xml:space="preserve"> that reduce the ability of the judiciary to constrain arbitrary state power</w:t>
      </w:r>
      <w:r w:rsidR="007835C0" w:rsidRPr="00416426">
        <w:rPr>
          <w:sz w:val="24"/>
          <w:szCs w:val="24"/>
        </w:rPr>
        <w:t xml:space="preserve"> </w:t>
      </w:r>
      <w:r w:rsidR="004864D5" w:rsidRPr="00416426">
        <w:rPr>
          <w:sz w:val="24"/>
          <w:szCs w:val="24"/>
        </w:rPr>
        <w:t>in the year before the election.</w:t>
      </w:r>
      <w:r w:rsidR="00C90211" w:rsidRPr="00416426">
        <w:rPr>
          <w:sz w:val="24"/>
          <w:szCs w:val="24"/>
        </w:rPr>
        <w:t xml:space="preserve"> </w:t>
      </w:r>
      <w:r w:rsidR="006D077A" w:rsidRPr="00416426">
        <w:rPr>
          <w:sz w:val="24"/>
          <w:szCs w:val="24"/>
        </w:rPr>
        <w:t>Each of these variables is taken from the V-Dem dataset.</w:t>
      </w:r>
      <w:r w:rsidR="00692F0D" w:rsidRPr="00416426">
        <w:rPr>
          <w:sz w:val="24"/>
          <w:szCs w:val="24"/>
        </w:rPr>
        <w:t xml:space="preserve"> </w:t>
      </w:r>
      <w:r w:rsidR="00B35DF2" w:rsidRPr="00416426">
        <w:rPr>
          <w:sz w:val="24"/>
          <w:szCs w:val="24"/>
        </w:rPr>
        <w:t>After pre-processing, discussed below, the data are analyzed using weighted OLS</w:t>
      </w:r>
      <w:r w:rsidR="00773E2D" w:rsidRPr="00416426">
        <w:rPr>
          <w:sz w:val="24"/>
          <w:szCs w:val="24"/>
        </w:rPr>
        <w:t xml:space="preserve"> with country fixed effects</w:t>
      </w:r>
      <w:r w:rsidR="00B35DF2" w:rsidRPr="00416426">
        <w:rPr>
          <w:sz w:val="24"/>
          <w:szCs w:val="24"/>
        </w:rPr>
        <w:t>.</w:t>
      </w:r>
    </w:p>
    <w:p w14:paraId="7AB16160" w14:textId="3C0E94E5" w:rsidR="00BB2E6B" w:rsidRPr="00416426" w:rsidRDefault="00467A59" w:rsidP="00416426">
      <w:pPr>
        <w:spacing w:line="480" w:lineRule="auto"/>
        <w:rPr>
          <w:bCs/>
          <w:i/>
          <w:iCs/>
          <w:sz w:val="24"/>
          <w:szCs w:val="24"/>
        </w:rPr>
      </w:pPr>
      <w:r w:rsidRPr="00416426">
        <w:rPr>
          <w:bCs/>
          <w:i/>
          <w:iCs/>
          <w:sz w:val="24"/>
          <w:szCs w:val="24"/>
        </w:rPr>
        <w:t xml:space="preserve">Pre-processing and the </w:t>
      </w:r>
      <w:ins w:id="70" w:author="Author">
        <w:r w:rsidR="00F9771D">
          <w:rPr>
            <w:bCs/>
            <w:i/>
            <w:iCs/>
            <w:sz w:val="24"/>
            <w:szCs w:val="24"/>
          </w:rPr>
          <w:t>S</w:t>
        </w:r>
      </w:ins>
      <w:del w:id="71" w:author="Author">
        <w:r w:rsidRPr="00416426" w:rsidDel="00F9771D">
          <w:rPr>
            <w:bCs/>
            <w:i/>
            <w:iCs/>
            <w:sz w:val="24"/>
            <w:szCs w:val="24"/>
          </w:rPr>
          <w:delText>s</w:delText>
        </w:r>
      </w:del>
      <w:r w:rsidRPr="00416426">
        <w:rPr>
          <w:bCs/>
          <w:i/>
          <w:iCs/>
          <w:sz w:val="24"/>
          <w:szCs w:val="24"/>
        </w:rPr>
        <w:t xml:space="preserve">election </w:t>
      </w:r>
      <w:del w:id="72" w:author="Author">
        <w:r w:rsidRPr="00416426" w:rsidDel="00F9771D">
          <w:rPr>
            <w:bCs/>
            <w:i/>
            <w:iCs/>
            <w:sz w:val="24"/>
            <w:szCs w:val="24"/>
          </w:rPr>
          <w:delText>m</w:delText>
        </w:r>
      </w:del>
      <w:ins w:id="73" w:author="Author">
        <w:r w:rsidR="00F9771D">
          <w:rPr>
            <w:bCs/>
            <w:i/>
            <w:iCs/>
            <w:sz w:val="24"/>
            <w:szCs w:val="24"/>
          </w:rPr>
          <w:t>M</w:t>
        </w:r>
      </w:ins>
      <w:r w:rsidRPr="00416426">
        <w:rPr>
          <w:bCs/>
          <w:i/>
          <w:iCs/>
          <w:sz w:val="24"/>
          <w:szCs w:val="24"/>
        </w:rPr>
        <w:t>odel</w:t>
      </w:r>
    </w:p>
    <w:p w14:paraId="1CE6036A" w14:textId="38B69617" w:rsidR="00EA68B4" w:rsidRPr="00416426" w:rsidRDefault="00BA3229" w:rsidP="00416426">
      <w:pPr>
        <w:autoSpaceDE w:val="0"/>
        <w:autoSpaceDN w:val="0"/>
        <w:adjustRightInd w:val="0"/>
        <w:spacing w:after="0" w:line="480" w:lineRule="auto"/>
        <w:rPr>
          <w:sz w:val="24"/>
          <w:szCs w:val="24"/>
        </w:rPr>
      </w:pPr>
      <w:r w:rsidRPr="00416426">
        <w:rPr>
          <w:sz w:val="24"/>
          <w:szCs w:val="24"/>
        </w:rPr>
        <w:t xml:space="preserve">Using </w:t>
      </w:r>
      <w:r w:rsidR="00DD57CA" w:rsidRPr="00416426">
        <w:rPr>
          <w:sz w:val="24"/>
          <w:szCs w:val="24"/>
        </w:rPr>
        <w:t xml:space="preserve">standard </w:t>
      </w:r>
      <w:r w:rsidRPr="00416426">
        <w:rPr>
          <w:sz w:val="24"/>
          <w:szCs w:val="24"/>
        </w:rPr>
        <w:t>regression analysis to understand the relationship between judicial independence, courts, and electoral manipulation runs the risk of producing biased results due to</w:t>
      </w:r>
      <w:r w:rsidR="00FE1BFE" w:rsidRPr="00416426">
        <w:rPr>
          <w:sz w:val="24"/>
          <w:szCs w:val="24"/>
        </w:rPr>
        <w:t xml:space="preserve"> endogeneity </w:t>
      </w:r>
      <w:r w:rsidR="00DD57CA" w:rsidRPr="00416426">
        <w:rPr>
          <w:sz w:val="24"/>
          <w:szCs w:val="24"/>
        </w:rPr>
        <w:t>and confounding</w:t>
      </w:r>
      <w:r w:rsidRPr="00416426">
        <w:rPr>
          <w:sz w:val="24"/>
          <w:szCs w:val="24"/>
        </w:rPr>
        <w:t xml:space="preserve">, as discussed above. </w:t>
      </w:r>
      <w:r w:rsidR="00783146">
        <w:rPr>
          <w:sz w:val="24"/>
          <w:szCs w:val="24"/>
        </w:rPr>
        <w:t>Instead</w:t>
      </w:r>
      <w:r w:rsidR="00EC6AA8" w:rsidRPr="00416426">
        <w:rPr>
          <w:sz w:val="24"/>
          <w:szCs w:val="24"/>
        </w:rPr>
        <w:t>,</w:t>
      </w:r>
      <w:r w:rsidR="00A642A3" w:rsidRPr="00416426">
        <w:rPr>
          <w:sz w:val="24"/>
          <w:szCs w:val="24"/>
        </w:rPr>
        <w:t xml:space="preserve"> I</w:t>
      </w:r>
      <w:r w:rsidR="00EC6AA8" w:rsidRPr="00416426">
        <w:rPr>
          <w:sz w:val="24"/>
          <w:szCs w:val="24"/>
        </w:rPr>
        <w:t xml:space="preserve"> </w:t>
      </w:r>
      <w:r w:rsidR="00062288" w:rsidRPr="00416426">
        <w:rPr>
          <w:sz w:val="24"/>
          <w:szCs w:val="24"/>
        </w:rPr>
        <w:t>use</w:t>
      </w:r>
      <w:r w:rsidR="00F14EF6" w:rsidRPr="00416426">
        <w:rPr>
          <w:sz w:val="24"/>
          <w:szCs w:val="24"/>
        </w:rPr>
        <w:t xml:space="preserve"> pre-processing</w:t>
      </w:r>
      <w:r w:rsidR="00062288" w:rsidRPr="00416426">
        <w:rPr>
          <w:sz w:val="24"/>
          <w:szCs w:val="24"/>
        </w:rPr>
        <w:t xml:space="preserve"> methods</w:t>
      </w:r>
      <w:r w:rsidR="00F14EF6" w:rsidRPr="00416426">
        <w:rPr>
          <w:sz w:val="24"/>
          <w:szCs w:val="24"/>
        </w:rPr>
        <w:t xml:space="preserve"> t</w:t>
      </w:r>
      <w:r w:rsidR="00062288" w:rsidRPr="00416426">
        <w:rPr>
          <w:sz w:val="24"/>
          <w:szCs w:val="24"/>
        </w:rPr>
        <w:t>hat</w:t>
      </w:r>
      <w:r w:rsidR="00E60F18" w:rsidRPr="00416426">
        <w:rPr>
          <w:sz w:val="24"/>
          <w:szCs w:val="24"/>
        </w:rPr>
        <w:t xml:space="preserve"> weight observations to balance treatment and control groups along a set of covariates, </w:t>
      </w:r>
      <w:r w:rsidR="00D20A5E">
        <w:rPr>
          <w:sz w:val="24"/>
          <w:szCs w:val="24"/>
        </w:rPr>
        <w:t>making</w:t>
      </w:r>
      <w:r w:rsidR="00BC60B1" w:rsidRPr="00416426">
        <w:rPr>
          <w:sz w:val="24"/>
          <w:szCs w:val="24"/>
        </w:rPr>
        <w:t xml:space="preserve"> </w:t>
      </w:r>
      <w:r w:rsidR="00CD3EF2" w:rsidRPr="00416426">
        <w:rPr>
          <w:sz w:val="24"/>
          <w:szCs w:val="24"/>
        </w:rPr>
        <w:t>treatment conditionally independent of those variables</w:t>
      </w:r>
      <w:r w:rsidR="00CE0FDC" w:rsidRPr="00416426">
        <w:rPr>
          <w:sz w:val="24"/>
          <w:szCs w:val="24"/>
        </w:rPr>
        <w:t>. This allows researchers</w:t>
      </w:r>
      <w:r w:rsidR="00F14EF6" w:rsidRPr="00416426">
        <w:rPr>
          <w:sz w:val="24"/>
          <w:szCs w:val="24"/>
        </w:rPr>
        <w:t xml:space="preserve"> </w:t>
      </w:r>
      <w:r w:rsidR="00161A5B" w:rsidRPr="00416426">
        <w:rPr>
          <w:sz w:val="24"/>
          <w:szCs w:val="24"/>
        </w:rPr>
        <w:t>to better</w:t>
      </w:r>
      <w:r w:rsidR="00F14EF6" w:rsidRPr="00416426">
        <w:rPr>
          <w:sz w:val="24"/>
          <w:szCs w:val="24"/>
        </w:rPr>
        <w:t xml:space="preserve"> </w:t>
      </w:r>
      <w:r w:rsidR="008C219F" w:rsidRPr="00416426">
        <w:rPr>
          <w:sz w:val="24"/>
          <w:szCs w:val="24"/>
        </w:rPr>
        <w:t>identify</w:t>
      </w:r>
      <w:r w:rsidR="00F14EF6" w:rsidRPr="00416426">
        <w:rPr>
          <w:sz w:val="24"/>
          <w:szCs w:val="24"/>
        </w:rPr>
        <w:t xml:space="preserve"> casual relationships </w:t>
      </w:r>
      <w:r w:rsidR="00161A5B" w:rsidRPr="00416426">
        <w:rPr>
          <w:sz w:val="24"/>
          <w:szCs w:val="24"/>
        </w:rPr>
        <w:fldChar w:fldCharType="begin" w:fldLock="1"/>
      </w:r>
      <w:r w:rsidR="00FA05AF">
        <w:rPr>
          <w:sz w:val="24"/>
          <w:szCs w:val="24"/>
        </w:rPr>
        <w:instrText>ADDIN CSL_CITATION {"citationItems":[{"id":"ITEM-1","itemData":{"DOI":"10.1080/00031305.1985.10479383","ISSN":"0003-1305","author":[{"dropping-particle":"","family":"Rosenbaum","given":"Paul R.","non-dropping-particle":"","parse-names":false,"suffix":""},{"dropping-particle":"","family":"Rubin","given":"Donald B.","non-dropping-particle":"","parse-names":false,"suffix":""}],"container-title":"The American Statistician","id":"ITEM-1","issue":"1","issued":{"date-parts":[["1985","2","12"]]},"page":"33-38","title":"Constructing a Control Group Using Multivariate Matched Sampling Methods That Incorporate the Propensity Score","type":"article-journal","volume":"39"},"uris":["http://www.mendeley.com/documents/?uuid=04af93a5-5788-3720-9d07-7c5bf35edb4a"]},{"id":"ITEM-2","itemData":{"DOI":"10.1111/1468-0262.00442","ISSN":"0012-9682","author":[{"dropping-particle":"","family":"Hirano","given":"Keisuke","non-dropping-particle":"","parse-names":false,"suffix":""},{"dropping-particle":"","family":"Imbens","given":"Guido W.","non-dropping-particle":"","parse-names":false,"suffix":""},{"dropping-particle":"","family":"Ridder","given":"Geert","non-dropping-particle":"","parse-names":false,"suffix":""}],"container-title":"Econometrica","id":"ITEM-2","issue":"4","issued":{"date-parts":[["2003","7","1"]]},"page":"1161-1189","publisher":"Wiley/Blackwell (10.1111)","title":"Efficient Estimation of Average Treatment Effects Using the Estimated Propensity Score","type":"article-journal","volume":"71"},"uris":["http://www.mendeley.com/documents/?uuid=49ae0f8a-1366-350f-908c-08e115e99792"]},{"id":"ITEM-3","itemData":{"author":[{"dropping-particle":"","family":"Ho","given":"Daniel","non-dropping-particle":"","parse-names":false,"suffix":""},{"dropping-particle":"","family":"Imai","given":"Kosuke","non-dropping-particle":"","parse-names":false,"suffix":""},{"dropping-particle":"","family":"King","given":"Gary","non-dropping-particle":"","parse-names":false,"suffix":""},{"dropping-particle":"","family":"Stuart","given":"Elizabeth","non-dropping-particle":"","parse-names":false,"suffix":""}],"container-title":"Political Analysis","id":"ITEM-3","issued":{"date-parts":[["2007"]]},"page":"199-236","title":"Matching as Nonparametric Preprocessing for Reducing Model Dependence in Parametric Causal Inference","type":"article-journal","volume":"15"},"uris":["http://www.mendeley.com/documents/?uuid=bad9605b-24c4-403f-820d-c12ad58b2217"]}],"mendeley":{"formattedCitation":"(Rosenbaum and Rubin 1985; Hirano, Imbens, and Ridder 2003; Ho et al. 2007)","plainTextFormattedCitation":"(Rosenbaum and Rubin 1985; Hirano, Imbens, and Ridder 2003; Ho et al. 2007)","previouslyFormattedCitation":"(Rosenbaum and Rubin 1985; Hirano, Imbens, and Ridder 2003; Ho et al. 2007)"},"properties":{"noteIndex":0},"schema":"https://github.com/citation-style-language/schema/raw/master/csl-citation.json"}</w:instrText>
      </w:r>
      <w:r w:rsidR="00161A5B" w:rsidRPr="00416426">
        <w:rPr>
          <w:sz w:val="24"/>
          <w:szCs w:val="24"/>
        </w:rPr>
        <w:fldChar w:fldCharType="separate"/>
      </w:r>
      <w:r w:rsidR="00416426" w:rsidRPr="00416426">
        <w:rPr>
          <w:noProof/>
          <w:sz w:val="24"/>
          <w:szCs w:val="24"/>
        </w:rPr>
        <w:t xml:space="preserve">(Rosenbaum and Rubin 1985; Hirano, Imbens, and Ridder </w:t>
      </w:r>
      <w:r w:rsidR="00416426" w:rsidRPr="00416426">
        <w:rPr>
          <w:noProof/>
          <w:sz w:val="24"/>
          <w:szCs w:val="24"/>
        </w:rPr>
        <w:lastRenderedPageBreak/>
        <w:t>2003; Ho et al. 2007)</w:t>
      </w:r>
      <w:r w:rsidR="00161A5B" w:rsidRPr="00416426">
        <w:rPr>
          <w:sz w:val="24"/>
          <w:szCs w:val="24"/>
        </w:rPr>
        <w:fldChar w:fldCharType="end"/>
      </w:r>
      <w:r w:rsidR="00BC60B1" w:rsidRPr="00416426">
        <w:rPr>
          <w:sz w:val="24"/>
          <w:szCs w:val="24"/>
        </w:rPr>
        <w:t>,</w:t>
      </w:r>
      <w:r w:rsidR="000B0957" w:rsidRPr="00416426">
        <w:rPr>
          <w:sz w:val="24"/>
          <w:szCs w:val="24"/>
        </w:rPr>
        <w:t xml:space="preserve"> </w:t>
      </w:r>
      <w:r w:rsidR="00BC60B1" w:rsidRPr="00416426">
        <w:rPr>
          <w:sz w:val="24"/>
          <w:szCs w:val="24"/>
        </w:rPr>
        <w:t>h</w:t>
      </w:r>
      <w:r w:rsidR="000B0957" w:rsidRPr="00416426">
        <w:rPr>
          <w:sz w:val="24"/>
          <w:szCs w:val="24"/>
        </w:rPr>
        <w:t xml:space="preserve">owever, they can also </w:t>
      </w:r>
      <w:r w:rsidR="000B0957" w:rsidRPr="00416426">
        <w:rPr>
          <w:iCs/>
          <w:sz w:val="24"/>
          <w:szCs w:val="24"/>
        </w:rPr>
        <w:t>increase</w:t>
      </w:r>
      <w:r w:rsidR="000B0957" w:rsidRPr="00416426">
        <w:rPr>
          <w:i/>
          <w:sz w:val="24"/>
          <w:szCs w:val="24"/>
        </w:rPr>
        <w:t xml:space="preserve"> </w:t>
      </w:r>
      <w:r w:rsidR="000B0957" w:rsidRPr="00416426">
        <w:rPr>
          <w:sz w:val="24"/>
          <w:szCs w:val="24"/>
        </w:rPr>
        <w:t xml:space="preserve">bias if the selection model is mis-specified </w:t>
      </w:r>
      <w:r w:rsidR="00427946" w:rsidRPr="00416426">
        <w:rPr>
          <w:sz w:val="24"/>
          <w:szCs w:val="24"/>
        </w:rPr>
        <w:fldChar w:fldCharType="begin" w:fldLock="1"/>
      </w:r>
      <w:r w:rsidR="00FA05AF">
        <w:rPr>
          <w:sz w:val="24"/>
          <w:szCs w:val="24"/>
        </w:rPr>
        <w:instrText>ADDIN CSL_CITATION {"citationItems":[{"id":"ITEM-1","itemData":{"DOI":"10.1093/pan/mpj001","ISSN":"1047-1987","abstract":"&lt;p&gt;In the social sciences, randomized experimentation is the optimal research design for establishing causation. However, for a number of practical reasons, researchers are sometimes unable to conduct experiments and must rely on observational data. In an effort to develop estimators that can approximate experimental results using observational data, scholars have given increasing attention to matching. In this article, we test the performance of matching by gauging the success with which matching approximates experimental results. The voter mobilization experiment presented here comprises a large number of observations (60,000 randomly assigned to the treatment group and nearly two million assigned to the control group) and a rich set of covariates. This study is analyzed in two ways. The first method, instrumental variables estimation, takes advantage of random assignment in order to produce consistent estimates. The second method, matching estimation, ignores random assignment and analyzes the data as though they were nonexperimental. Matching is found to produce biased results in this application because even a rich set of covariates is insufficient to control for preexisting differences between the treatment and control group. Matching, in fact, produces estimates that are no more accurate than those generated by ordinary least squares regression. The experimental findings show that brief paid get-out-the-vote phone calls do not increase turnout, while matching and regression show a large and significant effect.&lt;/p&gt;","author":[{"dropping-particle":"","family":"Arceneaux","given":"Kevin","non-dropping-particle":"","parse-names":false,"suffix":""},{"dropping-particle":"","family":"Gerber","given":"Alan S.","non-dropping-particle":"","parse-names":false,"suffix":""},{"dropping-particle":"","family":"Green","given":"Donald P.","non-dropping-particle":"","parse-names":false,"suffix":""}],"container-title":"Political Analysis","id":"ITEM-1","issue":"01","issued":{"date-parts":[["2006","1","4"]]},"page":"37-62","publisher":"Cambridge University Press","title":"Comparing Experimental and Matching Methods Using a Large-Scale Voter Mobilization Experiment","type":"article-journal","volume":"14"},"uris":["http://www.mendeley.com/documents/?uuid=97f2c757-f02b-3d8e-b0a6-7b97ddcfb877"]}],"mendeley":{"formattedCitation":"(Arceneaux, Gerber, and Green 2006)","plainTextFormattedCitation":"(Arceneaux, Gerber, and Green 2006)","previouslyFormattedCitation":"(Arceneaux, Gerber, and Green 2006)"},"properties":{"noteIndex":0},"schema":"https://github.com/citation-style-language/schema/raw/master/csl-citation.json"}</w:instrText>
      </w:r>
      <w:r w:rsidR="00427946" w:rsidRPr="00416426">
        <w:rPr>
          <w:sz w:val="24"/>
          <w:szCs w:val="24"/>
        </w:rPr>
        <w:fldChar w:fldCharType="separate"/>
      </w:r>
      <w:r w:rsidR="00416426" w:rsidRPr="00416426">
        <w:rPr>
          <w:noProof/>
          <w:sz w:val="24"/>
          <w:szCs w:val="24"/>
        </w:rPr>
        <w:t>(Arceneaux, Gerber, and Green 2006)</w:t>
      </w:r>
      <w:r w:rsidR="00427946" w:rsidRPr="00416426">
        <w:rPr>
          <w:sz w:val="24"/>
          <w:szCs w:val="24"/>
        </w:rPr>
        <w:fldChar w:fldCharType="end"/>
      </w:r>
      <w:r w:rsidR="000B0957" w:rsidRPr="00416426">
        <w:rPr>
          <w:sz w:val="24"/>
          <w:szCs w:val="24"/>
        </w:rPr>
        <w:t xml:space="preserve">. To </w:t>
      </w:r>
      <w:r w:rsidR="00B20E3A" w:rsidRPr="00416426">
        <w:rPr>
          <w:sz w:val="24"/>
          <w:szCs w:val="24"/>
        </w:rPr>
        <w:t>reduce</w:t>
      </w:r>
      <w:r w:rsidR="000B0957" w:rsidRPr="00416426">
        <w:rPr>
          <w:sz w:val="24"/>
          <w:szCs w:val="24"/>
        </w:rPr>
        <w:t xml:space="preserve"> this risk, I make use of techniques that do not require iterative checking of the change in balance produced by different selection models </w:t>
      </w:r>
      <w:r w:rsidR="008F27F3" w:rsidRPr="00416426">
        <w:rPr>
          <w:sz w:val="24"/>
          <w:szCs w:val="24"/>
        </w:rPr>
        <w:fldChar w:fldCharType="begin" w:fldLock="1"/>
      </w:r>
      <w:r w:rsidR="00FA05AF">
        <w:rPr>
          <w:sz w:val="24"/>
          <w:szCs w:val="24"/>
        </w:rPr>
        <w:instrText>ADDIN CSL_CITATION {"citationItems":[{"id":"ITEM-1","itemData":{"DOI":"10.1111/rssb.12027","ISBN":"1369-7412","ISSN":"13697412","abstract":"The propensity score plays a central role in a variety of settings for causal inference. In particular, matching and weighting methods based on the estimated propensity score have become increasingly common in observational studies. Despite their popularity and theoretical appeal, the main practical difficulty of these methods is that the propensity score must be estimated. Researchers have found that slight misspecification of the propensity score model can result in substantial bias of estimated treatment effects. In this paper, we introduce covariate balancing propensity score (CBPS) estimation, which simultaneously optimizes the covariate balance and the prediction of treatment assignment. We exploit the dual characteristics of the propensity score as a covariate balancing score and the conditional probability of treatment assignment. The estimation of the CBPS is done within the generalized method of moments or empirical likelihood framework. We find that the CBPS dramatically improves the poor empirical performance of propensity score matching and weighting methods reported in the literature. We also show that the CBPS can be extended to a number of other important settings, including the estimation of generalized propensity score for non-binary treatments, causal inference in longitudinal settings, and the generalization of experimental and instrumental variable estimates to a target population.","author":[{"dropping-particle":"","family":"Imai","given":"Kosuke","non-dropping-particle":"","parse-names":false,"suffix":""},{"dropping-particle":"","family":"Ratkovic","given":"Marc","non-dropping-particle":"","parse-names":false,"suffix":""}],"container-title":"Journal of the Royal Statistical Society. Series B: Statistical Methodology","id":"ITEM-1","issue":"1","issued":{"date-parts":[["2014","1","1"]]},"page":"243-263","title":"Covariate balancing propensity score","type":"article-journal","volume":"76"},"uris":["http://www.mendeley.com/documents/?uuid=cc9bfcb3-95ca-310b-929c-9add8c351d13"]},{"id":"ITEM-2","itemData":{"DOI":"10.1093/pan/mpr025","ISSN":"1047-1987","abstract":"This paper proposes entropy balancing, a data preprocessing method to achieve covariate balance in observational studies with binary treatments. Entropy balancing relies on a maximum entropy reweighting scheme that calibrates unit weights so that the reweighted treatment and control group satisfy a potentially large set of prespecified balance conditions that incorporate information about known sample moments. Entropy balancing thereby exactly adjusts inequalities in representation with respect to the first, second, and possibly higher moments of the covariate distributions. These balance improvements can reduce model dependence for the subsequent estimation of treatment effects. The method assures that balance improves on all covariate moments included in the reweighting. It also obviates the need for continual balance checking and iterative searching over propensity score models that may stochastically balance the covariate moments. We demonstrate the use of entropy balancing with Monte Carlo simulations and empirical applications.","author":[{"dropping-particle":"","family":"Hainmueller","given":"Jens","non-dropping-particle":"","parse-names":false,"suffix":""}],"container-title":"Political Analysis","id":"ITEM-2","issue":"01","issued":{"date-parts":[["2012","1","4"]]},"page":"25-46","publisher":"Cambridge University Press","title":"Entropy Balancing for Causal Effects: A Multivariate Reweighting Method to Produce Balanced Samples in Observational Studies","type":"article-journal","volume":"20"},"uris":["http://www.mendeley.com/documents/?uuid=49da3b05-d1dd-3fd3-8f2c-8af1aa347445"]}],"mendeley":{"formattedCitation":"(Imai and Ratkovic 2014; Hainmueller 2012)","plainTextFormattedCitation":"(Imai and Ratkovic 2014; Hainmueller 2012)","previouslyFormattedCitation":"(Imai and Ratkovic 2014; Hainmueller 2012)"},"properties":{"noteIndex":0},"schema":"https://github.com/citation-style-language/schema/raw/master/csl-citation.json"}</w:instrText>
      </w:r>
      <w:r w:rsidR="008F27F3" w:rsidRPr="00416426">
        <w:rPr>
          <w:sz w:val="24"/>
          <w:szCs w:val="24"/>
        </w:rPr>
        <w:fldChar w:fldCharType="separate"/>
      </w:r>
      <w:r w:rsidR="00416426" w:rsidRPr="00416426">
        <w:rPr>
          <w:noProof/>
          <w:sz w:val="24"/>
          <w:szCs w:val="24"/>
        </w:rPr>
        <w:t>(Imai and Ratkovic 2014; Hainmueller 2012)</w:t>
      </w:r>
      <w:r w:rsidR="008F27F3" w:rsidRPr="00416426">
        <w:rPr>
          <w:sz w:val="24"/>
          <w:szCs w:val="24"/>
        </w:rPr>
        <w:fldChar w:fldCharType="end"/>
      </w:r>
      <w:r w:rsidR="000B0957" w:rsidRPr="00416426">
        <w:rPr>
          <w:sz w:val="24"/>
          <w:szCs w:val="24"/>
        </w:rPr>
        <w:t xml:space="preserve">—thus </w:t>
      </w:r>
      <w:r w:rsidR="00BC60B1" w:rsidRPr="00416426">
        <w:rPr>
          <w:sz w:val="24"/>
          <w:szCs w:val="24"/>
        </w:rPr>
        <w:t>avoiding</w:t>
      </w:r>
      <w:r w:rsidR="000B0957" w:rsidRPr="00416426">
        <w:rPr>
          <w:sz w:val="24"/>
          <w:szCs w:val="24"/>
        </w:rPr>
        <w:t xml:space="preserve"> cherry-picking—and by including measures of theoretically important predictors of the treatment in the models.</w:t>
      </w:r>
    </w:p>
    <w:p w14:paraId="714E2809" w14:textId="0D556279" w:rsidR="00050EE4" w:rsidRPr="00416426" w:rsidRDefault="00050EE4" w:rsidP="00416426">
      <w:pPr>
        <w:autoSpaceDE w:val="0"/>
        <w:autoSpaceDN w:val="0"/>
        <w:adjustRightInd w:val="0"/>
        <w:spacing w:after="0" w:line="480" w:lineRule="auto"/>
        <w:ind w:firstLine="720"/>
        <w:rPr>
          <w:sz w:val="24"/>
          <w:szCs w:val="24"/>
        </w:rPr>
      </w:pPr>
      <w:r w:rsidRPr="00416426">
        <w:rPr>
          <w:sz w:val="24"/>
          <w:szCs w:val="24"/>
        </w:rPr>
        <w:t>The primary method of pre-processing and analysis presented here is the use of entropy balancing</w:t>
      </w:r>
      <w:r w:rsidR="00783146">
        <w:rPr>
          <w:sz w:val="24"/>
          <w:szCs w:val="24"/>
        </w:rPr>
        <w:t>, which</w:t>
      </w:r>
      <w:r w:rsidR="00461913">
        <w:rPr>
          <w:sz w:val="24"/>
          <w:szCs w:val="24"/>
        </w:rPr>
        <w:t xml:space="preserve"> assigns</w:t>
      </w:r>
      <w:r w:rsidR="00783146">
        <w:rPr>
          <w:sz w:val="24"/>
          <w:szCs w:val="24"/>
        </w:rPr>
        <w:t xml:space="preserve"> weights</w:t>
      </w:r>
      <w:r w:rsidR="00461913">
        <w:rPr>
          <w:sz w:val="24"/>
          <w:szCs w:val="24"/>
        </w:rPr>
        <w:t xml:space="preserve"> to</w:t>
      </w:r>
      <w:r w:rsidRPr="00416426">
        <w:rPr>
          <w:sz w:val="24"/>
          <w:szCs w:val="24"/>
        </w:rPr>
        <w:t xml:space="preserve"> control observations such that the weighted means of covariates match across treatment and control groups</w:t>
      </w:r>
      <w:r w:rsidR="00325503" w:rsidRPr="00416426">
        <w:rPr>
          <w:sz w:val="24"/>
          <w:szCs w:val="24"/>
        </w:rPr>
        <w:t xml:space="preserve">, </w:t>
      </w:r>
      <w:r w:rsidR="00062288" w:rsidRPr="00416426">
        <w:rPr>
          <w:sz w:val="24"/>
          <w:szCs w:val="24"/>
        </w:rPr>
        <w:t>while minimizing the distance between the individual weights and the default expectation of equal weighting</w:t>
      </w:r>
      <w:r w:rsidR="00062288" w:rsidRPr="00416426" w:rsidDel="00062288">
        <w:rPr>
          <w:sz w:val="24"/>
          <w:szCs w:val="24"/>
        </w:rPr>
        <w:t xml:space="preserve"> </w:t>
      </w:r>
      <w:r w:rsidRPr="00416426">
        <w:rPr>
          <w:sz w:val="24"/>
          <w:szCs w:val="24"/>
        </w:rPr>
        <w:fldChar w:fldCharType="begin" w:fldLock="1"/>
      </w:r>
      <w:r w:rsidR="00FA05AF">
        <w:rPr>
          <w:sz w:val="24"/>
          <w:szCs w:val="24"/>
        </w:rPr>
        <w:instrText>ADDIN CSL_CITATION {"citationItems":[{"id":"ITEM-1","itemData":{"DOI":"10.1093/pan/mpr025","ISSN":"1047-1987","abstract":"This paper proposes entropy balancing, a data preprocessing method to achieve covariate balance in observational studies with binary treatments. Entropy balancing relies on a maximum entropy reweighting scheme that calibrates unit weights so that the reweighted treatment and control group satisfy a potentially large set of prespecified balance conditions that incorporate information about known sample moments. Entropy balancing thereby exactly adjusts inequalities in representation with respect to the first, second, and possibly higher moments of the covariate distributions. These balance improvements can reduce model dependence for the subsequent estimation of treatment effects. The method assures that balance improves on all covariate moments included in the reweighting. It also obviates the need for continual balance checking and iterative searching over propensity score models that may stochastically balance the covariate moments. We demonstrate the use of entropy balancing with Monte Carlo simulations and empirical applications.","author":[{"dropping-particle":"","family":"Hainmueller","given":"Jens","non-dropping-particle":"","parse-names":false,"suffix":""}],"container-title":"Political Analysis","id":"ITEM-1","issue":"01","issued":{"date-parts":[["2012","1","4"]]},"page":"25-46","publisher":"Cambridge University Press","title":"Entropy Balancing for Causal Effects: A Multivariate Reweighting Method to Produce Balanced Samples in Observational Studies","type":"article-journal","volume":"20"},"uris":["http://www.mendeley.com/documents/?uuid=49da3b05-d1dd-3fd3-8f2c-8af1aa347445"]}],"mendeley":{"formattedCitation":"(Hainmueller 2012)","plainTextFormattedCitation":"(Hainmueller 2012)","previouslyFormattedCitation":"(Hainmueller 2012)"},"properties":{"noteIndex":0},"schema":"https://github.com/citation-style-language/schema/raw/master/csl-citation.json"}</w:instrText>
      </w:r>
      <w:r w:rsidRPr="00416426">
        <w:rPr>
          <w:sz w:val="24"/>
          <w:szCs w:val="24"/>
        </w:rPr>
        <w:fldChar w:fldCharType="separate"/>
      </w:r>
      <w:r w:rsidR="00416426" w:rsidRPr="00416426">
        <w:rPr>
          <w:noProof/>
          <w:sz w:val="24"/>
          <w:szCs w:val="24"/>
        </w:rPr>
        <w:t>(Hainmueller 2012)</w:t>
      </w:r>
      <w:r w:rsidRPr="00416426">
        <w:rPr>
          <w:sz w:val="24"/>
          <w:szCs w:val="24"/>
        </w:rPr>
        <w:fldChar w:fldCharType="end"/>
      </w:r>
      <w:r w:rsidR="000134C3" w:rsidRPr="00416426">
        <w:rPr>
          <w:sz w:val="24"/>
          <w:szCs w:val="24"/>
        </w:rPr>
        <w:t xml:space="preserve">; this method has been shown to be doubly-robust to misspecifications of either the selection or outcome models </w:t>
      </w:r>
      <w:r w:rsidR="000134C3" w:rsidRPr="00416426">
        <w:rPr>
          <w:sz w:val="24"/>
          <w:szCs w:val="24"/>
        </w:rPr>
        <w:fldChar w:fldCharType="begin" w:fldLock="1"/>
      </w:r>
      <w:r w:rsidR="00FA05AF">
        <w:rPr>
          <w:sz w:val="24"/>
          <w:szCs w:val="24"/>
        </w:rPr>
        <w:instrText>ADDIN CSL_CITATION {"citationItems":[{"id":"ITEM-1","itemData":{"DOI":"10.1515/jci-2016-0010","ISSN":"2193-3685","abstract":"Covariate balance is a conventional key diagnostic for methods estimating causal effects from observational studies. Recently, there is an emerging interest in directly incorporating covariate balance in the estimation. We study a recently proposed entropy maximization method called Entropy Balancing (EB), which exactly matches the covariate moments for the different experimental groups in its optimization problem. We show EB is doubly robust with respect to linear outcome regression and logistic propensity score regression, and it reaches the asymptotic semiparametric variance bound when both regressions are correctly specified. This is surprising to us because there is no attempt to model the outcome or the treatment assignment in the original proposal of EB. Our theoretical results and simulations suggest that EB is a very appealing alternative to the conventional weighting estimators that estimate the propensity score by maximum likelihood.","author":[{"dropping-particle":"","family":"Zhao","given":"Qingyuan","non-dropping-particle":"","parse-names":false,"suffix":""},{"dropping-particle":"","family":"Percival","given":"Daniel","non-dropping-particle":"","parse-names":false,"suffix":""}],"container-title":"Journal of Causal Inference","id":"ITEM-1","issue":"1","issued":{"date-parts":[["2016"]]},"title":"Entropy Balancing is Doubly Robust","type":"article-journal","volume":"5"},"uris":["http://www.mendeley.com/documents/?uuid=4edda5c5-bfb4-41d8-8230-8cb42095c977"]}],"mendeley":{"formattedCitation":"(Zhao and Percival 2016)","plainTextFormattedCitation":"(Zhao and Percival 2016)","previouslyFormattedCitation":"(Zhao and Percival 2016)"},"properties":{"noteIndex":0},"schema":"https://github.com/citation-style-language/schema/raw/master/csl-citation.json"}</w:instrText>
      </w:r>
      <w:r w:rsidR="000134C3" w:rsidRPr="00416426">
        <w:rPr>
          <w:sz w:val="24"/>
          <w:szCs w:val="24"/>
        </w:rPr>
        <w:fldChar w:fldCharType="separate"/>
      </w:r>
      <w:r w:rsidR="00416426" w:rsidRPr="00416426">
        <w:rPr>
          <w:noProof/>
          <w:sz w:val="24"/>
          <w:szCs w:val="24"/>
        </w:rPr>
        <w:t>(Zhao and Percival 2016)</w:t>
      </w:r>
      <w:r w:rsidR="000134C3" w:rsidRPr="00416426">
        <w:rPr>
          <w:sz w:val="24"/>
          <w:szCs w:val="24"/>
        </w:rPr>
        <w:fldChar w:fldCharType="end"/>
      </w:r>
      <w:r w:rsidRPr="00416426">
        <w:rPr>
          <w:sz w:val="24"/>
          <w:szCs w:val="24"/>
        </w:rPr>
        <w:t>. As an alternative pre-processing technique, discussed in the appendix, I also weight observations using covariate balancing propensity scores (Imai and Ratkovic 2014), with similar results</w:t>
      </w:r>
      <w:ins w:id="74" w:author="Author">
        <w:r w:rsidR="006506AB">
          <w:rPr>
            <w:sz w:val="24"/>
            <w:szCs w:val="24"/>
          </w:rPr>
          <w:t xml:space="preserve"> (Table A.3)</w:t>
        </w:r>
      </w:ins>
      <w:r w:rsidRPr="00416426">
        <w:rPr>
          <w:sz w:val="24"/>
          <w:szCs w:val="24"/>
        </w:rPr>
        <w:t>.</w:t>
      </w:r>
    </w:p>
    <w:p w14:paraId="3F5D2E4C" w14:textId="59ED1899" w:rsidR="0033331C" w:rsidRDefault="007D1F96" w:rsidP="0033331C">
      <w:pPr>
        <w:spacing w:line="480" w:lineRule="auto"/>
        <w:ind w:firstLine="720"/>
        <w:rPr>
          <w:sz w:val="24"/>
          <w:szCs w:val="24"/>
        </w:rPr>
      </w:pPr>
      <w:r w:rsidRPr="00416426">
        <w:rPr>
          <w:sz w:val="24"/>
          <w:szCs w:val="24"/>
        </w:rPr>
        <w:t>To balance treatment and control groups, it is important to correctly specify the covariates of the treatment variable</w:t>
      </w:r>
      <w:r w:rsidR="00136C7B" w:rsidRPr="00416426">
        <w:rPr>
          <w:sz w:val="24"/>
          <w:szCs w:val="24"/>
        </w:rPr>
        <w:t xml:space="preserve">. This is especially important </w:t>
      </w:r>
      <w:r w:rsidRPr="00416426">
        <w:rPr>
          <w:sz w:val="24"/>
          <w:szCs w:val="24"/>
        </w:rPr>
        <w:t xml:space="preserve">in this </w:t>
      </w:r>
      <w:r w:rsidR="00136C7B" w:rsidRPr="00416426">
        <w:rPr>
          <w:sz w:val="24"/>
          <w:szCs w:val="24"/>
        </w:rPr>
        <w:t>setting</w:t>
      </w:r>
      <w:r w:rsidRPr="00416426">
        <w:rPr>
          <w:sz w:val="24"/>
          <w:szCs w:val="24"/>
        </w:rPr>
        <w:t>,</w:t>
      </w:r>
      <w:r w:rsidR="00136C7B" w:rsidRPr="00416426">
        <w:rPr>
          <w:sz w:val="24"/>
          <w:szCs w:val="24"/>
        </w:rPr>
        <w:t xml:space="preserve"> where the incumbent government has at least some control over selection into treatment—increasing </w:t>
      </w:r>
      <w:r w:rsidR="00136C7B" w:rsidRPr="00416426">
        <w:rPr>
          <w:i/>
          <w:iCs/>
          <w:sz w:val="24"/>
          <w:szCs w:val="24"/>
        </w:rPr>
        <w:t>de jure</w:t>
      </w:r>
      <w:r w:rsidR="00136C7B" w:rsidRPr="00416426">
        <w:rPr>
          <w:sz w:val="24"/>
          <w:szCs w:val="24"/>
        </w:rPr>
        <w:t xml:space="preserve"> judicial independence—and over the integrity of its elections</w:t>
      </w:r>
      <w:r w:rsidRPr="00416426">
        <w:rPr>
          <w:sz w:val="24"/>
          <w:szCs w:val="24"/>
        </w:rPr>
        <w:t xml:space="preserve">. </w:t>
      </w:r>
      <w:r w:rsidR="000F3545" w:rsidRPr="00416426">
        <w:rPr>
          <w:sz w:val="24"/>
          <w:szCs w:val="24"/>
        </w:rPr>
        <w:t xml:space="preserve">First, I balance on the binary variable </w:t>
      </w:r>
      <w:r w:rsidR="000F3545" w:rsidRPr="00416426">
        <w:rPr>
          <w:i/>
          <w:iCs/>
          <w:sz w:val="24"/>
          <w:szCs w:val="24"/>
        </w:rPr>
        <w:t>transitional election</w:t>
      </w:r>
      <w:r w:rsidR="000F3545" w:rsidRPr="00416426">
        <w:rPr>
          <w:sz w:val="24"/>
          <w:szCs w:val="24"/>
        </w:rPr>
        <w:t xml:space="preserve">, which records whether the upcoming election is part of shift toward multiparty elections. </w:t>
      </w:r>
      <w:r w:rsidR="00376A09" w:rsidRPr="00416426">
        <w:rPr>
          <w:sz w:val="24"/>
          <w:szCs w:val="24"/>
        </w:rPr>
        <w:t xml:space="preserve">This is an important step, since </w:t>
      </w:r>
      <w:r w:rsidR="00BC60B1" w:rsidRPr="00416426">
        <w:rPr>
          <w:sz w:val="24"/>
          <w:szCs w:val="24"/>
        </w:rPr>
        <w:t>s</w:t>
      </w:r>
      <w:r w:rsidR="00376A09" w:rsidRPr="00416426">
        <w:rPr>
          <w:sz w:val="24"/>
          <w:szCs w:val="24"/>
        </w:rPr>
        <w:t>ome positive reforms may occur as part of a broader regime change, while others may be adopted by authoritarian governments seeking to gain legitimation and other benefits.</w:t>
      </w:r>
      <w:r w:rsidR="00FA05AF">
        <w:rPr>
          <w:sz w:val="24"/>
          <w:szCs w:val="24"/>
        </w:rPr>
        <w:t xml:space="preserve"> In particular, it is possible </w:t>
      </w:r>
      <w:r w:rsidR="00FA05AF">
        <w:rPr>
          <w:noProof/>
          <w:sz w:val="24"/>
          <w:szCs w:val="24"/>
        </w:rPr>
        <w:t xml:space="preserve">that at a moment of regime transition, an insurance logic will incentivize outgoing ruling parties to </w:t>
      </w:r>
      <w:r w:rsidR="00FA05AF">
        <w:rPr>
          <w:noProof/>
          <w:sz w:val="24"/>
          <w:szCs w:val="24"/>
        </w:rPr>
        <w:lastRenderedPageBreak/>
        <w:t>permit the creation of more formally dependent courts</w:t>
      </w:r>
      <w:r w:rsidR="00111034">
        <w:rPr>
          <w:noProof/>
          <w:sz w:val="24"/>
          <w:szCs w:val="24"/>
        </w:rPr>
        <w:t xml:space="preserve"> </w:t>
      </w:r>
      <w:r w:rsidR="00111034">
        <w:rPr>
          <w:noProof/>
          <w:sz w:val="24"/>
          <w:szCs w:val="24"/>
        </w:rPr>
        <w:fldChar w:fldCharType="begin" w:fldLock="1"/>
      </w:r>
      <w:r w:rsidR="000C5960">
        <w:rPr>
          <w:noProof/>
          <w:sz w:val="24"/>
          <w:szCs w:val="24"/>
        </w:rPr>
        <w:instrText>ADDIN CSL_CITATION {"citationItems":[{"id":"ITEM-1","itemData":{"author":[{"dropping-particle":"","family":"Magalhães","given":"Pedro C","non-dropping-particle":"","parse-names":false,"suffix":""}],"container-title":"Comparative Politics","id":"ITEM-1","issue":"1","issued":{"date-parts":[["1999"]]},"page":"43-62","title":"The Politics of Judicial Reform in Eastern Europe","type":"article-journal","volume":"32"},"uris":["http://www.mendeley.com/documents/?uuid=6db58e4f-defc-478f-8fff-dad4211dc638"]}],"mendeley":{"formattedCitation":"(Magalhães 1999)","plainTextFormattedCitation":"(Magalhães 1999)","previouslyFormattedCitation":"(Magalhães 1999)"},"properties":{"noteIndex":0},"schema":"https://github.com/citation-style-language/schema/raw/master/csl-citation.json"}</w:instrText>
      </w:r>
      <w:r w:rsidR="00111034">
        <w:rPr>
          <w:noProof/>
          <w:sz w:val="24"/>
          <w:szCs w:val="24"/>
        </w:rPr>
        <w:fldChar w:fldCharType="separate"/>
      </w:r>
      <w:r w:rsidR="00111034" w:rsidRPr="00111034">
        <w:rPr>
          <w:noProof/>
          <w:sz w:val="24"/>
          <w:szCs w:val="24"/>
        </w:rPr>
        <w:t>(Magalhães 1999)</w:t>
      </w:r>
      <w:r w:rsidR="00111034">
        <w:rPr>
          <w:noProof/>
          <w:sz w:val="24"/>
          <w:szCs w:val="24"/>
        </w:rPr>
        <w:fldChar w:fldCharType="end"/>
      </w:r>
      <w:r w:rsidR="00111034">
        <w:rPr>
          <w:noProof/>
          <w:sz w:val="24"/>
          <w:szCs w:val="24"/>
        </w:rPr>
        <w:t>, at the same time as their manipulative capacity declines</w:t>
      </w:r>
      <w:r w:rsidR="00FA05AF">
        <w:rPr>
          <w:noProof/>
          <w:sz w:val="24"/>
          <w:szCs w:val="24"/>
        </w:rPr>
        <w:t xml:space="preserve">. </w:t>
      </w:r>
      <w:r w:rsidR="00376A09" w:rsidRPr="00416426">
        <w:rPr>
          <w:sz w:val="24"/>
          <w:szCs w:val="24"/>
        </w:rPr>
        <w:t xml:space="preserve">Balancing on </w:t>
      </w:r>
      <w:r w:rsidR="00376A09" w:rsidRPr="00416426">
        <w:rPr>
          <w:i/>
          <w:iCs/>
          <w:sz w:val="24"/>
          <w:szCs w:val="24"/>
        </w:rPr>
        <w:t>transitional election</w:t>
      </w:r>
      <w:r w:rsidR="00376A09" w:rsidRPr="00416426">
        <w:rPr>
          <w:sz w:val="24"/>
          <w:szCs w:val="24"/>
        </w:rPr>
        <w:t xml:space="preserve"> helps </w:t>
      </w:r>
      <w:r w:rsidR="00111034">
        <w:rPr>
          <w:sz w:val="24"/>
          <w:szCs w:val="24"/>
        </w:rPr>
        <w:t>control for this possible source of confounding</w:t>
      </w:r>
      <w:r w:rsidR="00376A09" w:rsidRPr="00416426">
        <w:rPr>
          <w:sz w:val="24"/>
          <w:szCs w:val="24"/>
        </w:rPr>
        <w:t>.</w:t>
      </w:r>
    </w:p>
    <w:p w14:paraId="5CCDF788" w14:textId="7E87405D" w:rsidR="0033331C" w:rsidRDefault="00376A09" w:rsidP="0033331C">
      <w:pPr>
        <w:spacing w:line="480" w:lineRule="auto"/>
        <w:ind w:firstLine="720"/>
        <w:rPr>
          <w:sz w:val="24"/>
          <w:szCs w:val="24"/>
        </w:rPr>
      </w:pPr>
      <w:r w:rsidRPr="00416426">
        <w:rPr>
          <w:sz w:val="24"/>
          <w:szCs w:val="24"/>
        </w:rPr>
        <w:t xml:space="preserve">I also </w:t>
      </w:r>
      <w:ins w:id="75" w:author="Author">
        <w:r w:rsidR="00FE1CB3">
          <w:rPr>
            <w:sz w:val="24"/>
            <w:szCs w:val="24"/>
          </w:rPr>
          <w:t>include</w:t>
        </w:r>
      </w:ins>
      <w:r w:rsidRPr="00416426">
        <w:rPr>
          <w:sz w:val="24"/>
          <w:szCs w:val="24"/>
        </w:rPr>
        <w:t xml:space="preserve"> variables that capture sources</w:t>
      </w:r>
      <w:r w:rsidR="007D1F96" w:rsidRPr="00416426">
        <w:rPr>
          <w:sz w:val="24"/>
          <w:szCs w:val="24"/>
        </w:rPr>
        <w:t xml:space="preserve"> of </w:t>
      </w:r>
      <w:r w:rsidR="00BE43F0" w:rsidRPr="00416426">
        <w:rPr>
          <w:sz w:val="24"/>
          <w:szCs w:val="24"/>
        </w:rPr>
        <w:t>judicial independence</w:t>
      </w:r>
      <w:r w:rsidRPr="00416426">
        <w:rPr>
          <w:sz w:val="24"/>
          <w:szCs w:val="24"/>
        </w:rPr>
        <w:t>. A</w:t>
      </w:r>
      <w:r w:rsidR="00BE43F0" w:rsidRPr="00416426">
        <w:rPr>
          <w:sz w:val="24"/>
          <w:szCs w:val="24"/>
        </w:rPr>
        <w:t xml:space="preserve">ll variables described below lag one year behind any </w:t>
      </w:r>
      <w:r w:rsidR="00CD3EF2" w:rsidRPr="00416426">
        <w:rPr>
          <w:sz w:val="24"/>
          <w:szCs w:val="24"/>
        </w:rPr>
        <w:t xml:space="preserve">pre-election </w:t>
      </w:r>
      <w:r w:rsidR="00BE43F0" w:rsidRPr="00416426">
        <w:rPr>
          <w:sz w:val="24"/>
          <w:szCs w:val="24"/>
        </w:rPr>
        <w:t>judicial reform.</w:t>
      </w:r>
      <w:r w:rsidR="007D1F96" w:rsidRPr="00416426">
        <w:rPr>
          <w:sz w:val="24"/>
          <w:szCs w:val="24"/>
        </w:rPr>
        <w:t xml:space="preserve"> These are the age of the </w:t>
      </w:r>
      <w:r w:rsidR="0022661C" w:rsidRPr="00416426">
        <w:rPr>
          <w:sz w:val="24"/>
          <w:szCs w:val="24"/>
        </w:rPr>
        <w:t>regime</w:t>
      </w:r>
      <w:r w:rsidR="007D1F96" w:rsidRPr="00416426">
        <w:rPr>
          <w:sz w:val="24"/>
          <w:szCs w:val="24"/>
        </w:rPr>
        <w:t xml:space="preserve"> </w:t>
      </w:r>
      <w:r w:rsidR="00D61DA9" w:rsidRPr="00416426">
        <w:rPr>
          <w:sz w:val="24"/>
          <w:szCs w:val="24"/>
        </w:rPr>
        <w:t xml:space="preserve">in years </w:t>
      </w:r>
      <w:r w:rsidR="00D61DA9" w:rsidRPr="00416426">
        <w:rPr>
          <w:sz w:val="24"/>
          <w:szCs w:val="24"/>
        </w:rPr>
        <w:fldChar w:fldCharType="begin" w:fldLock="1"/>
      </w:r>
      <w:r w:rsidR="00FA05AF">
        <w:rPr>
          <w:sz w:val="24"/>
          <w:szCs w:val="24"/>
        </w:rPr>
        <w:instrText>ADDIN CSL_CITATION {"citationItems":[{"id":"ITEM-1","itemData":{"DOI":"10.1177/0010414012463905","author":[{"dropping-particle":"","family":"Boix","given":"Carles","non-dropping-particle":"","parse-names":false,"suffix":""},{"dropping-particle":"","family":"Miller","given":"Michael","non-dropping-particle":"","parse-names":false,"suffix":""},{"dropping-particle":"","family":"Rosato","given":"Sebastian","non-dropping-particle":"","parse-names":false,"suffix":""}],"container-title":"Comparative Political Studies","id":"ITEM-1","issue":"12","issued":{"date-parts":[["2013","12","26"]]},"page":"1523-1554","title":"A Complete Data Set of Political Regimes, 1800–2007","type":"article-journal","volume":"46"},"uris":["http://www.mendeley.com/documents/?uuid=5045b8e7-27a7-3d14-8a8a-38c55376256d"]}],"mendeley":{"formattedCitation":"(Boix, Miller, and Rosato 2013)","plainTextFormattedCitation":"(Boix, Miller, and Rosato 2013)","previouslyFormattedCitation":"(Boix, Miller, and Rosato 2013)"},"properties":{"noteIndex":0},"schema":"https://github.com/citation-style-language/schema/raw/master/csl-citation.json"}</w:instrText>
      </w:r>
      <w:r w:rsidR="00D61DA9" w:rsidRPr="00416426">
        <w:rPr>
          <w:sz w:val="24"/>
          <w:szCs w:val="24"/>
        </w:rPr>
        <w:fldChar w:fldCharType="separate"/>
      </w:r>
      <w:r w:rsidR="00416426" w:rsidRPr="00416426">
        <w:rPr>
          <w:noProof/>
          <w:sz w:val="24"/>
          <w:szCs w:val="24"/>
        </w:rPr>
        <w:t>(Boix, Miller, and Rosato 2013)</w:t>
      </w:r>
      <w:r w:rsidR="00D61DA9" w:rsidRPr="00416426">
        <w:rPr>
          <w:sz w:val="24"/>
          <w:szCs w:val="24"/>
        </w:rPr>
        <w:fldChar w:fldCharType="end"/>
      </w:r>
      <w:r w:rsidR="00D61DA9" w:rsidRPr="00416426">
        <w:rPr>
          <w:sz w:val="24"/>
          <w:szCs w:val="24"/>
        </w:rPr>
        <w:t xml:space="preserve"> since younger democracies may be more prone to changes in judicial independence</w:t>
      </w:r>
      <w:r w:rsidR="007D1F96" w:rsidRPr="00416426">
        <w:rPr>
          <w:sz w:val="24"/>
          <w:szCs w:val="24"/>
        </w:rPr>
        <w:t xml:space="preserve"> </w:t>
      </w:r>
      <w:r w:rsidR="00190608" w:rsidRPr="00416426">
        <w:rPr>
          <w:sz w:val="24"/>
          <w:szCs w:val="24"/>
        </w:rPr>
        <w:fldChar w:fldCharType="begin" w:fldLock="1"/>
      </w:r>
      <w:r w:rsidR="00FA05AF">
        <w:rPr>
          <w:sz w:val="24"/>
          <w:szCs w:val="24"/>
        </w:rPr>
        <w:instrText>ADDIN CSL_CITATION {"citationItems":[{"id":"ITEM-1","itemData":{"DOI":"10.1146/annurev.polisci.12.040907.121521","ISBN":"978-0-8243-3312-6","ISSN":"1094-2939","abstract":"According to popular wisdom, judicial independence and the rule of law are essential features of modern democracy. Drawing on the growing comparative literature on courts, we unpack this claim by focusing on two broad questions: How does the type of political regime affect ju- dicial independence? Are independent courts, in fact, always essential for establishing the rule of law? In highlighting the role of institutional fragmentation and public opinion, we explain why democracies are in- deed more likely than dictatorships to produce both independent courts and the rule of law. Yet, by also considering the puzzle of institutional instability that marks courts in much of the developing world, we iden- tify several reasons why democracy may not always prove sufficient for constructing either. Finally, we argue that independent courts are not always necessary for the rule of law, particularly where support for in- dividual rights is relatively widespread.","author":[{"dropping-particle":"","family":"Helmke","given":"Gretchen","non-dropping-particle":"","parse-names":false,"suffix":""},{"dropping-particle":"","family":"Rosenbluth","given":"Frances","non-dropping-particle":"","parse-names":false,"suffix":""}],"container-title":"Annual Review of Political Science","id":"ITEM-1","issue":"1","issued":{"date-parts":[["2009"]]},"page":"345-366","title":"Regimes and the Rule of Law: Judicial Independence in Comparative Perspective","type":"article-journal","volume":"12"},"uris":["http://www.mendeley.com/documents/?uuid=2e61624a-35e1-4aa6-8487-e81d2fc58b3e"]}],"mendeley":{"formattedCitation":"(Helmke and Rosenbluth 2009)","plainTextFormattedCitation":"(Helmke and Rosenbluth 2009)","previouslyFormattedCitation":"(Helmke and Rosenbluth 2009)"},"properties":{"noteIndex":0},"schema":"https://github.com/citation-style-language/schema/raw/master/csl-citation.json"}</w:instrText>
      </w:r>
      <w:r w:rsidR="00190608" w:rsidRPr="00416426">
        <w:rPr>
          <w:sz w:val="24"/>
          <w:szCs w:val="24"/>
        </w:rPr>
        <w:fldChar w:fldCharType="separate"/>
      </w:r>
      <w:r w:rsidR="00416426" w:rsidRPr="00416426">
        <w:rPr>
          <w:noProof/>
          <w:sz w:val="24"/>
          <w:szCs w:val="24"/>
        </w:rPr>
        <w:t>(Helmke and Rosenbluth 2009)</w:t>
      </w:r>
      <w:r w:rsidR="00190608" w:rsidRPr="00416426">
        <w:rPr>
          <w:sz w:val="24"/>
          <w:szCs w:val="24"/>
        </w:rPr>
        <w:fldChar w:fldCharType="end"/>
      </w:r>
      <w:r w:rsidR="007D1F96" w:rsidRPr="00416426">
        <w:rPr>
          <w:sz w:val="24"/>
          <w:szCs w:val="24"/>
        </w:rPr>
        <w:t xml:space="preserve">, the level of </w:t>
      </w:r>
      <w:r w:rsidR="00783146">
        <w:rPr>
          <w:sz w:val="24"/>
          <w:szCs w:val="24"/>
        </w:rPr>
        <w:t xml:space="preserve">economic </w:t>
      </w:r>
      <w:r w:rsidR="007D1F96" w:rsidRPr="00416426">
        <w:rPr>
          <w:sz w:val="24"/>
          <w:szCs w:val="24"/>
        </w:rPr>
        <w:t xml:space="preserve">development </w:t>
      </w:r>
      <w:r w:rsidR="00190608" w:rsidRPr="00416426">
        <w:rPr>
          <w:sz w:val="24"/>
          <w:szCs w:val="24"/>
        </w:rPr>
        <w:fldChar w:fldCharType="begin" w:fldLock="1"/>
      </w:r>
      <w:r w:rsidR="00FA05AF">
        <w:rPr>
          <w:sz w:val="24"/>
          <w:szCs w:val="24"/>
        </w:rPr>
        <w:instrText>ADDIN CSL_CITATION {"citationItems":[{"id":"ITEM-1","itemData":{"DOI":"10.1146/annurev.polisci.12.040907.121521","ISBN":"978-0-8243-3312-6","ISSN":"1094-2939","abstract":"According to popular wisdom, judicial independence and the rule of law are essential features of modern democracy. Drawing on the growing comparative literature on courts, we unpack this claim by focusing on two broad questions: How does the type of political regime affect ju- dicial independence? Are independent courts, in fact, always essential for establishing the rule of law? In highlighting the role of institutional fragmentation and public opinion, we explain why democracies are in- deed more likely than dictatorships to produce both independent courts and the rule of law. Yet, by also considering the puzzle of institutional instability that marks courts in much of the developing world, we iden- tify several reasons why democracy may not always prove sufficient for constructing either. Finally, we argue that independent courts are not always necessary for the rule of law, particularly where support for in- dividual rights is relatively widespread.","author":[{"dropping-particle":"","family":"Helmke","given":"Gretchen","non-dropping-particle":"","parse-names":false,"suffix":""},{"dropping-particle":"","family":"Rosenbluth","given":"Frances","non-dropping-particle":"","parse-names":false,"suffix":""}],"container-title":"Annual Review of Political Science","id":"ITEM-1","issue":"1","issued":{"date-parts":[["2009"]]},"page":"345-366","title":"Regimes and the Rule of Law: Judicial Independence in Comparative Perspective","type":"article-journal","volume":"12"},"uris":["http://www.mendeley.com/documents/?uuid=2e61624a-35e1-4aa6-8487-e81d2fc58b3e"]}],"mendeley":{"formattedCitation":"(Helmke and Rosenbluth 2009)","plainTextFormattedCitation":"(Helmke and Rosenbluth 2009)","previouslyFormattedCitation":"(Helmke and Rosenbluth 2009)"},"properties":{"noteIndex":0},"schema":"https://github.com/citation-style-language/schema/raw/master/csl-citation.json"}</w:instrText>
      </w:r>
      <w:r w:rsidR="00190608" w:rsidRPr="00416426">
        <w:rPr>
          <w:sz w:val="24"/>
          <w:szCs w:val="24"/>
        </w:rPr>
        <w:fldChar w:fldCharType="separate"/>
      </w:r>
      <w:r w:rsidR="00416426" w:rsidRPr="00416426">
        <w:rPr>
          <w:noProof/>
          <w:sz w:val="24"/>
          <w:szCs w:val="24"/>
        </w:rPr>
        <w:t>(Helmke and Rosenbluth 2009)</w:t>
      </w:r>
      <w:r w:rsidR="00190608" w:rsidRPr="00416426">
        <w:rPr>
          <w:sz w:val="24"/>
          <w:szCs w:val="24"/>
        </w:rPr>
        <w:fldChar w:fldCharType="end"/>
      </w:r>
      <w:r w:rsidR="007D1F96" w:rsidRPr="00416426">
        <w:rPr>
          <w:sz w:val="24"/>
          <w:szCs w:val="24"/>
        </w:rPr>
        <w:t xml:space="preserve">, the openness of the media environment </w:t>
      </w:r>
      <w:r w:rsidR="00190608" w:rsidRPr="00416426">
        <w:rPr>
          <w:sz w:val="24"/>
          <w:szCs w:val="24"/>
        </w:rPr>
        <w:fldChar w:fldCharType="begin" w:fldLock="1"/>
      </w:r>
      <w:r w:rsidR="00FA05AF">
        <w:rPr>
          <w:sz w:val="24"/>
          <w:szCs w:val="24"/>
        </w:rPr>
        <w:instrText>ADDIN CSL_CITATION {"citationItems":[{"id":"ITEM-1","itemData":{"ISBN":"0521195217","abstract":"A model of constitutional review and case promotion -- Public relations on the Mexican Supreme Court -- Decisions, case promotion, and compliance -- Constitutional review and the development of judicial legitimacy -- A cross-national analysis of judicial legitimacy -- Democratic states and the development of judicial power.","author":[{"dropping-particle":"","family":"Staton","given":"Jeffrey K.","non-dropping-particle":"","parse-names":false,"suffix":""}],"id":"ITEM-1","issued":{"date-parts":[["2010"]]},"number-of-pages":"221","publisher":"Cambridge University Press","title":"Judicial power and strategic communication in Mexico","type":"book"},"uris":["http://www.mendeley.com/documents/?uuid=95b1b40a-377f-30c9-af1d-b5a9899746af"]}],"mendeley":{"formattedCitation":"(J. K. Staton 2010)","plainTextFormattedCitation":"(J. K. Staton 2010)","previouslyFormattedCitation":"(J. K. Staton 2010)"},"properties":{"noteIndex":0},"schema":"https://github.com/citation-style-language/schema/raw/master/csl-citation.json"}</w:instrText>
      </w:r>
      <w:r w:rsidR="00190608" w:rsidRPr="00416426">
        <w:rPr>
          <w:sz w:val="24"/>
          <w:szCs w:val="24"/>
        </w:rPr>
        <w:fldChar w:fldCharType="separate"/>
      </w:r>
      <w:r w:rsidR="00416426" w:rsidRPr="00416426">
        <w:rPr>
          <w:noProof/>
          <w:sz w:val="24"/>
          <w:szCs w:val="24"/>
        </w:rPr>
        <w:t>(J. K. Staton 2010)</w:t>
      </w:r>
      <w:r w:rsidR="00190608" w:rsidRPr="00416426">
        <w:rPr>
          <w:sz w:val="24"/>
          <w:szCs w:val="24"/>
        </w:rPr>
        <w:fldChar w:fldCharType="end"/>
      </w:r>
      <w:r w:rsidR="007D1F96" w:rsidRPr="00416426">
        <w:rPr>
          <w:sz w:val="24"/>
          <w:szCs w:val="24"/>
        </w:rPr>
        <w:t xml:space="preserve"> and of the political system </w:t>
      </w:r>
      <w:r w:rsidR="00190608" w:rsidRPr="00416426">
        <w:rPr>
          <w:sz w:val="24"/>
          <w:szCs w:val="24"/>
        </w:rPr>
        <w:fldChar w:fldCharType="begin" w:fldLock="1"/>
      </w:r>
      <w:r w:rsidR="00FA05AF">
        <w:rPr>
          <w:sz w:val="24"/>
          <w:szCs w:val="24"/>
        </w:rPr>
        <w:instrText>ADDIN CSL_CITATION {"citationItems":[{"id":"ITEM-1","itemData":{"DOI":"10.1086/467943","author":[{"dropping-particle":"","family":"Ramseyer","given":"J. Mark","non-dropping-particle":"","parse-names":false,"suffix":""}],"container-title":"The Journal of Legal Studies","id":"ITEM-1","issue":"2","issued":{"date-parts":[["1994","6"]]},"page":"721-747","title":"The Puzzling (In)Dependence of Courts: A Comparative Approach","type":"article-journal","volume":"23"},"uris":["http://www.mendeley.com/documents/?uuid=35eee6c1-3098-3990-9783-60f955adca8e"]}],"mendeley":{"formattedCitation":"(Ramseyer 1994)","plainTextFormattedCitation":"(Ramseyer 1994)","previouslyFormattedCitation":"(Ramseyer 1994)"},"properties":{"noteIndex":0},"schema":"https://github.com/citation-style-language/schema/raw/master/csl-citation.json"}</w:instrText>
      </w:r>
      <w:r w:rsidR="00190608" w:rsidRPr="00416426">
        <w:rPr>
          <w:sz w:val="24"/>
          <w:szCs w:val="24"/>
        </w:rPr>
        <w:fldChar w:fldCharType="separate"/>
      </w:r>
      <w:r w:rsidR="00416426" w:rsidRPr="00416426">
        <w:rPr>
          <w:noProof/>
          <w:sz w:val="24"/>
          <w:szCs w:val="24"/>
        </w:rPr>
        <w:t>(Ramseyer 1994)</w:t>
      </w:r>
      <w:r w:rsidR="00190608" w:rsidRPr="00416426">
        <w:rPr>
          <w:sz w:val="24"/>
          <w:szCs w:val="24"/>
        </w:rPr>
        <w:fldChar w:fldCharType="end"/>
      </w:r>
      <w:r w:rsidR="007D1F96" w:rsidRPr="00416426">
        <w:rPr>
          <w:sz w:val="24"/>
          <w:szCs w:val="24"/>
        </w:rPr>
        <w:t xml:space="preserve">, the degree of concentration of power in the executive, and the extent of horizontal competition between the executive and the legislature </w:t>
      </w:r>
      <w:r w:rsidR="001D3D7E" w:rsidRPr="00416426">
        <w:rPr>
          <w:sz w:val="24"/>
          <w:szCs w:val="24"/>
        </w:rPr>
        <w:fldChar w:fldCharType="begin" w:fldLock="1"/>
      </w:r>
      <w:r w:rsidR="007A76E7">
        <w:rPr>
          <w:sz w:val="24"/>
          <w:szCs w:val="24"/>
        </w:rPr>
        <w:instrText>ADDIN CSL_CITATION {"citationItems":[{"id":"ITEM-1","itemData":{"ISBN":"978-1-107-40520-2","abstract":"This study offers a theoretical framework for understanding how institutional instability affects judicial behavior under dictatorship and democracy. In stark contrast to conventional wisdom, the central findings of the book contradict some assumptions that only independent judges rule against the government of the day. Set in the context of Argentina, the study uses the tools of positive political theory to explore the conditions under which courts rule against the government. In addition to shedding light on the dynamics of court-executive relations in Argentina, the study provides general lessons about institutions, instability, and the rule of law. In the process, the study builds a set of connections among diverse bodies of scholarship, including US judicial politics, comparative institutional analysis, positive political theory, and Latin American politics.","author":[{"dropping-particle":"","family":"Helmke","given":"Gretchen","non-dropping-particle":"","parse-names":false,"suffix":""}],"id":"ITEM-1","issued":{"date-parts":[["2012","7"]]},"note":"Google-Books-ID: WFciezxQZfIC","publisher":"Cambridge University Press","title":"Courts Under Constraints: Judges, Generals, and Presidents in Argentina","title-short":"Courts {Under} {Constraints}","type":"book"},"uris":["http://www.mendeley.com/documents/?uuid=b3864ed4-783b-4538-9493-117ac3901ff4"]},{"id":"ITEM-2","itemData":{"DOI":"10.1177/1065912916656277","author":[{"dropping-particle":"","family":"Randazzo","given":"Kirk A","non-dropping-particle":"","parse-names":false,"suffix":""},{"dropping-particle":"","family":"Gibler","given":"Douglas M","non-dropping-particle":"","parse-names":false,"suffix":""},{"dropping-particle":"","family":"Reid","given":"Rebecca","non-dropping-particle":"","parse-names":false,"suffix":""}],"container-title":"Political Research Quarterly","id":"ITEM-2","issue":"3","issued":{"date-parts":[["2016"]]},"page":"583-593","title":"Examining the Development of Judicial Independence","type":"article-journal","volume":"69"},"uris":["http://www.mendeley.com/documents/?uuid=925bc848-355d-4d92-b8cd-8450e53db9b7"]},{"id":"ITEM-3","itemData":{"author":[{"dropping-particle":"","family":"Epperly","given":"Brad","non-dropping-particle":"","parse-names":false,"suffix":""}],"id":"ITEM-3","issued":{"date-parts":[["2019"]]},"publisher":"Oxford University Press","title":"The Political Foundations of Judicial Independence in Dictatorship and Democracy","type":"book"},"uris":["http://www.mendeley.com/documents/?uuid=8204775f-6aec-45d8-ad22-d64ba57f6513"]}],"mendeley":{"formattedCitation":"(Helmke 2012; Randazzo, Gibler, and Reid 2016; Epperly 2019)","plainTextFormattedCitation":"(Helmke 2012; Randazzo, Gibler, and Reid 2016; Epperly 2019)","previouslyFormattedCitation":"(Helmke 2012; Randazzo, Gibler, and Reid 2016; Epperly 2019)"},"properties":{"noteIndex":0},"schema":"https://github.com/citation-style-language/schema/raw/master/csl-citation.json"}</w:instrText>
      </w:r>
      <w:r w:rsidR="001D3D7E" w:rsidRPr="00416426">
        <w:rPr>
          <w:sz w:val="24"/>
          <w:szCs w:val="24"/>
        </w:rPr>
        <w:fldChar w:fldCharType="separate"/>
      </w:r>
      <w:r w:rsidR="007A76E7" w:rsidRPr="007A76E7">
        <w:rPr>
          <w:noProof/>
          <w:sz w:val="24"/>
          <w:szCs w:val="24"/>
        </w:rPr>
        <w:t>(Helmke 2012; Randazzo, Gibler, and Reid 2016; Epperly 2019)</w:t>
      </w:r>
      <w:r w:rsidR="001D3D7E" w:rsidRPr="00416426">
        <w:rPr>
          <w:sz w:val="24"/>
          <w:szCs w:val="24"/>
        </w:rPr>
        <w:fldChar w:fldCharType="end"/>
      </w:r>
      <w:r w:rsidR="007D1F96" w:rsidRPr="00416426">
        <w:rPr>
          <w:sz w:val="24"/>
          <w:szCs w:val="24"/>
        </w:rPr>
        <w:t>.</w:t>
      </w:r>
      <w:r w:rsidR="00F5696A" w:rsidRPr="00416426">
        <w:rPr>
          <w:sz w:val="24"/>
          <w:szCs w:val="24"/>
        </w:rPr>
        <w:t xml:space="preserve"> </w:t>
      </w:r>
      <w:r w:rsidR="00773E2D" w:rsidRPr="00416426">
        <w:rPr>
          <w:sz w:val="24"/>
          <w:szCs w:val="24"/>
        </w:rPr>
        <w:t>I also</w:t>
      </w:r>
      <w:r w:rsidR="00F5696A" w:rsidRPr="00416426">
        <w:rPr>
          <w:sz w:val="24"/>
          <w:szCs w:val="24"/>
        </w:rPr>
        <w:t xml:space="preserve"> include measures of </w:t>
      </w:r>
      <w:r w:rsidR="00F5696A" w:rsidRPr="00416426">
        <w:rPr>
          <w:i/>
          <w:sz w:val="24"/>
          <w:szCs w:val="24"/>
        </w:rPr>
        <w:t>high-court independence</w:t>
      </w:r>
      <w:r w:rsidR="00F5696A" w:rsidRPr="00416426">
        <w:rPr>
          <w:sz w:val="24"/>
          <w:szCs w:val="24"/>
        </w:rPr>
        <w:t xml:space="preserve"> and </w:t>
      </w:r>
      <w:r w:rsidR="00F5696A" w:rsidRPr="00416426">
        <w:rPr>
          <w:i/>
          <w:sz w:val="24"/>
          <w:szCs w:val="24"/>
        </w:rPr>
        <w:t>low-court independence</w:t>
      </w:r>
      <w:r w:rsidR="00D658DE" w:rsidRPr="00416426">
        <w:rPr>
          <w:i/>
          <w:sz w:val="24"/>
          <w:szCs w:val="24"/>
        </w:rPr>
        <w:t xml:space="preserve"> </w:t>
      </w:r>
      <w:r w:rsidR="00D658DE" w:rsidRPr="00416426">
        <w:rPr>
          <w:iCs/>
          <w:sz w:val="24"/>
          <w:szCs w:val="24"/>
        </w:rPr>
        <w:t xml:space="preserve">from V-Dem, as well as the </w:t>
      </w:r>
      <w:r w:rsidR="00D658DE" w:rsidRPr="00416426">
        <w:rPr>
          <w:i/>
          <w:sz w:val="24"/>
          <w:szCs w:val="24"/>
        </w:rPr>
        <w:t>latent judicial independence</w:t>
      </w:r>
      <w:r w:rsidR="00D658DE" w:rsidRPr="00416426">
        <w:rPr>
          <w:i/>
          <w:iCs/>
          <w:sz w:val="24"/>
          <w:szCs w:val="24"/>
        </w:rPr>
        <w:t xml:space="preserve"> </w:t>
      </w:r>
      <w:r w:rsidR="00D658DE" w:rsidRPr="00416426">
        <w:rPr>
          <w:sz w:val="24"/>
          <w:szCs w:val="24"/>
        </w:rPr>
        <w:t xml:space="preserve">measure developed by Linzer and Staton </w:t>
      </w:r>
      <w:r w:rsidR="00D658DE" w:rsidRPr="00416426">
        <w:rPr>
          <w:sz w:val="24"/>
          <w:szCs w:val="24"/>
        </w:rPr>
        <w:fldChar w:fldCharType="begin" w:fldLock="1"/>
      </w:r>
      <w:r w:rsidR="00FA05AF">
        <w:rPr>
          <w:sz w:val="24"/>
          <w:szCs w:val="24"/>
        </w:rPr>
        <w:instrText>ADDIN CSL_CITATION {"citationItems":[{"id":"ITEM-1","itemData":{"DOI":"10.1086/682150","ISSN":"2164-6570","abstract":"We present a new cross-national measure of de facto judicial independence, which is available for 200 countries from 1948 to 2012. To do so, we introduce a statistical measurement model for uncovering latent concepts commonly encountered in time-series, cross-sectional analyses in comparative politics and international relations. Our approach addresses unique challenges that arise in these data: temporal dependence in the observed and unobserved variables, conceptual boundedness in the latent quantity, and substantial missing data and measurement error in the observable indicators. The resulting measures match a common conceptual definition of independence with greater reliability than existing alternatives. The model is extensible to many concepts in comparative politics and international relations.","author":[{"dropping-particle":"","family":"Linzer","given":"Drew A.","non-dropping-particle":"","parse-names":false,"suffix":""},{"dropping-particle":"","family":"Staton","given":"Jeffrey K.","non-dropping-particle":"","parse-names":false,"suffix":""}],"container-title":"Journal of Law and Courts","id":"ITEM-1","issue":"2","issued":{"date-parts":[["2015"]]},"page":"223-256","title":"A Global Measure of Judicial Independence, 1948–2012","type":"article-journal","volume":"3"},"uris":["http://www.mendeley.com/documents/?uuid=1b7633c4-0132-4316-9c9b-77f942b3be52"]}],"mendeley":{"formattedCitation":"(Linzer and Staton 2015)","plainTextFormattedCitation":"(Linzer and Staton 2015)","previouslyFormattedCitation":"(Linzer and Staton 2015)"},"properties":{"noteIndex":0},"schema":"https://github.com/citation-style-language/schema/raw/master/csl-citation.json"}</w:instrText>
      </w:r>
      <w:r w:rsidR="00D658DE" w:rsidRPr="00416426">
        <w:rPr>
          <w:sz w:val="24"/>
          <w:szCs w:val="24"/>
        </w:rPr>
        <w:fldChar w:fldCharType="separate"/>
      </w:r>
      <w:r w:rsidR="00416426" w:rsidRPr="00416426">
        <w:rPr>
          <w:noProof/>
          <w:sz w:val="24"/>
          <w:szCs w:val="24"/>
        </w:rPr>
        <w:t>(Linzer and Staton 2015)</w:t>
      </w:r>
      <w:r w:rsidR="00D658DE" w:rsidRPr="00416426">
        <w:rPr>
          <w:sz w:val="24"/>
          <w:szCs w:val="24"/>
        </w:rPr>
        <w:fldChar w:fldCharType="end"/>
      </w:r>
      <w:r w:rsidR="00D658DE" w:rsidRPr="00416426">
        <w:rPr>
          <w:sz w:val="24"/>
          <w:szCs w:val="24"/>
        </w:rPr>
        <w:t xml:space="preserve">. </w:t>
      </w:r>
      <w:r w:rsidR="00773E2D" w:rsidRPr="00416426">
        <w:rPr>
          <w:sz w:val="24"/>
          <w:szCs w:val="24"/>
        </w:rPr>
        <w:t>This allows the models to capture the estimated effect of a positive de jure reform, independent of the pre-reform level of de facto independence.</w:t>
      </w:r>
    </w:p>
    <w:p w14:paraId="6258299C" w14:textId="201C6D33" w:rsidR="0033331C" w:rsidRDefault="000F3545" w:rsidP="0033331C">
      <w:pPr>
        <w:spacing w:line="480" w:lineRule="auto"/>
        <w:ind w:firstLine="720"/>
        <w:rPr>
          <w:sz w:val="24"/>
          <w:szCs w:val="24"/>
        </w:rPr>
      </w:pPr>
      <w:r w:rsidRPr="00416426">
        <w:rPr>
          <w:sz w:val="24"/>
          <w:szCs w:val="24"/>
        </w:rPr>
        <w:t>T</w:t>
      </w:r>
      <w:r w:rsidR="00BE43F0" w:rsidRPr="00416426">
        <w:rPr>
          <w:sz w:val="24"/>
          <w:szCs w:val="24"/>
        </w:rPr>
        <w:t>he pre-processing step</w:t>
      </w:r>
      <w:r w:rsidRPr="00416426">
        <w:rPr>
          <w:sz w:val="24"/>
          <w:szCs w:val="24"/>
        </w:rPr>
        <w:t xml:space="preserve"> also</w:t>
      </w:r>
      <w:r w:rsidR="00BE43F0" w:rsidRPr="00416426">
        <w:rPr>
          <w:sz w:val="24"/>
          <w:szCs w:val="24"/>
        </w:rPr>
        <w:t xml:space="preserve"> includes the relevant measure of political competition for each regression model</w:t>
      </w:r>
      <w:r w:rsidR="001D3D7E" w:rsidRPr="00416426">
        <w:rPr>
          <w:sz w:val="24"/>
          <w:szCs w:val="24"/>
        </w:rPr>
        <w:t>, lagged by two years</w:t>
      </w:r>
      <w:r w:rsidRPr="00416426">
        <w:rPr>
          <w:sz w:val="24"/>
          <w:szCs w:val="24"/>
        </w:rPr>
        <w:t>.</w:t>
      </w:r>
      <w:r w:rsidR="001D3D7E" w:rsidRPr="00416426">
        <w:rPr>
          <w:sz w:val="24"/>
          <w:szCs w:val="24"/>
        </w:rPr>
        <w:t xml:space="preserve"> Crucially, this helps reduce the risk of confounding based on competitiveness as a common cause of judicial reform and election fraud.</w:t>
      </w:r>
      <w:r w:rsidRPr="00416426">
        <w:rPr>
          <w:sz w:val="24"/>
          <w:szCs w:val="24"/>
        </w:rPr>
        <w:t xml:space="preserve"> </w:t>
      </w:r>
      <w:r w:rsidR="001D3D7E" w:rsidRPr="00416426">
        <w:rPr>
          <w:sz w:val="24"/>
          <w:szCs w:val="24"/>
        </w:rPr>
        <w:t>By including these variables in the pre-processing phase, the treatment variable is made conditionally independent of</w:t>
      </w:r>
      <w:r w:rsidR="00773E2D" w:rsidRPr="00416426">
        <w:rPr>
          <w:sz w:val="24"/>
          <w:szCs w:val="24"/>
        </w:rPr>
        <w:t xml:space="preserve"> political</w:t>
      </w:r>
      <w:r w:rsidR="001D3D7E" w:rsidRPr="00416426">
        <w:rPr>
          <w:sz w:val="24"/>
          <w:szCs w:val="24"/>
        </w:rPr>
        <w:t xml:space="preserve"> factors that might incline a government to empower its </w:t>
      </w:r>
      <w:r w:rsidR="001D3D7E" w:rsidRPr="00416426">
        <w:rPr>
          <w:sz w:val="24"/>
          <w:szCs w:val="24"/>
        </w:rPr>
        <w:lastRenderedPageBreak/>
        <w:t>courts</w:t>
      </w:r>
      <w:r w:rsidR="00773E2D" w:rsidRPr="00416426">
        <w:rPr>
          <w:sz w:val="24"/>
          <w:szCs w:val="24"/>
        </w:rPr>
        <w:t xml:space="preserve"> and also influence election manipulation, such as rising levels of political openness</w:t>
      </w:r>
      <w:r w:rsidR="001D3D7E" w:rsidRPr="00416426">
        <w:rPr>
          <w:sz w:val="24"/>
          <w:szCs w:val="24"/>
        </w:rPr>
        <w:t>. Balance statistics are provided in the appendix</w:t>
      </w:r>
      <w:ins w:id="76" w:author="Author">
        <w:r w:rsidR="00A723B3">
          <w:rPr>
            <w:sz w:val="24"/>
            <w:szCs w:val="24"/>
          </w:rPr>
          <w:t xml:space="preserve"> (Table A.1)</w:t>
        </w:r>
      </w:ins>
      <w:r w:rsidR="001D3D7E" w:rsidRPr="00416426">
        <w:rPr>
          <w:sz w:val="24"/>
          <w:szCs w:val="24"/>
        </w:rPr>
        <w:t>.</w:t>
      </w:r>
    </w:p>
    <w:p w14:paraId="1CFF600E" w14:textId="0B3E4A6A" w:rsidR="00C20ED1" w:rsidRDefault="00D20A5E" w:rsidP="0033331C">
      <w:pPr>
        <w:spacing w:line="480" w:lineRule="auto"/>
        <w:ind w:firstLine="720"/>
        <w:rPr>
          <w:sz w:val="24"/>
          <w:szCs w:val="24"/>
        </w:rPr>
      </w:pPr>
      <w:r>
        <w:rPr>
          <w:sz w:val="24"/>
          <w:szCs w:val="24"/>
        </w:rPr>
        <w:t>T</w:t>
      </w:r>
      <w:r w:rsidR="00F240B7" w:rsidRPr="00416426">
        <w:rPr>
          <w:sz w:val="24"/>
          <w:szCs w:val="24"/>
        </w:rPr>
        <w:t>wo other</w:t>
      </w:r>
      <w:r w:rsidR="00C20ED1" w:rsidRPr="00416426">
        <w:rPr>
          <w:sz w:val="24"/>
          <w:szCs w:val="24"/>
        </w:rPr>
        <w:t xml:space="preserve"> potential confounder</w:t>
      </w:r>
      <w:r w:rsidR="00F240B7" w:rsidRPr="00416426">
        <w:rPr>
          <w:sz w:val="24"/>
          <w:szCs w:val="24"/>
        </w:rPr>
        <w:t>s</w:t>
      </w:r>
      <w:r w:rsidR="00C20ED1" w:rsidRPr="00416426">
        <w:rPr>
          <w:sz w:val="24"/>
          <w:szCs w:val="24"/>
        </w:rPr>
        <w:t xml:space="preserve"> </w:t>
      </w:r>
      <w:r>
        <w:rPr>
          <w:sz w:val="24"/>
          <w:szCs w:val="24"/>
        </w:rPr>
        <w:t>are</w:t>
      </w:r>
      <w:r w:rsidRPr="00416426">
        <w:rPr>
          <w:sz w:val="24"/>
          <w:szCs w:val="24"/>
        </w:rPr>
        <w:t xml:space="preserve"> </w:t>
      </w:r>
      <w:r w:rsidR="00C20ED1" w:rsidRPr="00416426">
        <w:rPr>
          <w:sz w:val="24"/>
          <w:szCs w:val="24"/>
        </w:rPr>
        <w:t>consider</w:t>
      </w:r>
      <w:r>
        <w:rPr>
          <w:sz w:val="24"/>
          <w:szCs w:val="24"/>
        </w:rPr>
        <w:t>ed in the appendix</w:t>
      </w:r>
      <w:ins w:id="77" w:author="Author">
        <w:r w:rsidR="00A723B3">
          <w:rPr>
            <w:sz w:val="24"/>
            <w:szCs w:val="24"/>
          </w:rPr>
          <w:t xml:space="preserve"> (Tables A.1</w:t>
        </w:r>
        <w:r w:rsidR="00253F81">
          <w:rPr>
            <w:sz w:val="24"/>
            <w:szCs w:val="24"/>
          </w:rPr>
          <w:t>3</w:t>
        </w:r>
        <w:r w:rsidR="00A723B3">
          <w:rPr>
            <w:sz w:val="24"/>
            <w:szCs w:val="24"/>
          </w:rPr>
          <w:t xml:space="preserve"> and </w:t>
        </w:r>
        <w:r w:rsidR="00253F81">
          <w:rPr>
            <w:sz w:val="24"/>
            <w:szCs w:val="24"/>
          </w:rPr>
          <w:t>A.14)</w:t>
        </w:r>
      </w:ins>
      <w:r w:rsidR="009C0EA5">
        <w:rPr>
          <w:sz w:val="24"/>
          <w:szCs w:val="24"/>
        </w:rPr>
        <w:t>, due to high missingness; both sets of models support the main findings</w:t>
      </w:r>
      <w:r w:rsidR="00F240B7" w:rsidRPr="00416426">
        <w:rPr>
          <w:sz w:val="24"/>
          <w:szCs w:val="24"/>
        </w:rPr>
        <w:t>. First</w:t>
      </w:r>
      <w:r w:rsidR="00C20ED1" w:rsidRPr="00416426">
        <w:rPr>
          <w:sz w:val="24"/>
          <w:szCs w:val="24"/>
        </w:rPr>
        <w:t xml:space="preserve"> is the</w:t>
      </w:r>
      <w:r w:rsidR="003A6448" w:rsidRPr="00416426">
        <w:rPr>
          <w:sz w:val="24"/>
          <w:szCs w:val="24"/>
        </w:rPr>
        <w:t xml:space="preserve"> pre-election</w:t>
      </w:r>
      <w:r w:rsidR="00C20ED1" w:rsidRPr="00416426">
        <w:rPr>
          <w:sz w:val="24"/>
          <w:szCs w:val="24"/>
        </w:rPr>
        <w:t xml:space="preserve"> </w:t>
      </w:r>
      <w:r w:rsidR="00783146">
        <w:rPr>
          <w:sz w:val="24"/>
          <w:szCs w:val="24"/>
        </w:rPr>
        <w:t>legislative seat-share</w:t>
      </w:r>
      <w:r w:rsidR="00783146" w:rsidRPr="00416426">
        <w:rPr>
          <w:sz w:val="24"/>
          <w:szCs w:val="24"/>
        </w:rPr>
        <w:t xml:space="preserve"> </w:t>
      </w:r>
      <w:r w:rsidR="00C20ED1" w:rsidRPr="00416426">
        <w:rPr>
          <w:sz w:val="24"/>
          <w:szCs w:val="24"/>
        </w:rPr>
        <w:t>of the governing party</w:t>
      </w:r>
      <w:r w:rsidR="00783146">
        <w:rPr>
          <w:sz w:val="24"/>
          <w:szCs w:val="24"/>
        </w:rPr>
        <w:t xml:space="preserve"> </w:t>
      </w:r>
      <w:r w:rsidR="00783146" w:rsidRPr="00416426">
        <w:rPr>
          <w:sz w:val="24"/>
          <w:szCs w:val="24"/>
        </w:rPr>
        <w:fldChar w:fldCharType="begin" w:fldLock="1"/>
      </w:r>
      <w:r w:rsidR="00783146">
        <w:rPr>
          <w:sz w:val="24"/>
          <w:szCs w:val="24"/>
        </w:rPr>
        <w:instrText>ADDIN CSL_CITATION {"citationItems":[{"id":"ITEM-1","itemData":{"author":[{"dropping-particle":"","family":"Cruz","given":"Cesi","non-dropping-particle":"","parse-names":false,"suffix":""},{"dropping-particle":"","family":"Keefer","given":"Philip","non-dropping-particle":"","parse-names":false,"suffix":""},{"dropping-particle":"","family":"Scartascini","given":"Carlos","non-dropping-particle":"","parse-names":false,"suffix":""}],"id":"ITEM-1","issued":{"date-parts":[["2017"]]},"title":"Database of Political Institutions 2017 (DPI2017)","type":"report"},"uris":["http://www.mendeley.com/documents/?uuid=0fe1928c-b843-4678-947d-0fe8a93d8299"]}],"mendeley":{"formattedCitation":"(Cruz, Keefer, and Scartascini 2017)","plainTextFormattedCitation":"(Cruz, Keefer, and Scartascini 2017)","previouslyFormattedCitation":"(Cruz, Keefer, and Scartascini 2017)"},"properties":{"noteIndex":0},"schema":"https://github.com/citation-style-language/schema/raw/master/csl-citation.json"}</w:instrText>
      </w:r>
      <w:r w:rsidR="00783146" w:rsidRPr="00416426">
        <w:rPr>
          <w:sz w:val="24"/>
          <w:szCs w:val="24"/>
        </w:rPr>
        <w:fldChar w:fldCharType="separate"/>
      </w:r>
      <w:r w:rsidR="00783146" w:rsidRPr="00416426">
        <w:rPr>
          <w:noProof/>
          <w:sz w:val="24"/>
          <w:szCs w:val="24"/>
        </w:rPr>
        <w:t>(Cruz, Keefer, and Scartascini 2017)</w:t>
      </w:r>
      <w:r w:rsidR="00783146" w:rsidRPr="00416426">
        <w:rPr>
          <w:sz w:val="24"/>
          <w:szCs w:val="24"/>
        </w:rPr>
        <w:fldChar w:fldCharType="end"/>
      </w:r>
      <w:r w:rsidR="00F240B7" w:rsidRPr="00416426">
        <w:rPr>
          <w:sz w:val="24"/>
          <w:szCs w:val="24"/>
        </w:rPr>
        <w:t>, as g</w:t>
      </w:r>
      <w:r w:rsidR="00C20ED1" w:rsidRPr="00416426">
        <w:rPr>
          <w:sz w:val="24"/>
          <w:szCs w:val="24"/>
        </w:rPr>
        <w:t xml:space="preserve">overning parties with a slimmer majority may increase the formal independence of the judiciary as an insurance policy should they enter the </w:t>
      </w:r>
      <w:r w:rsidR="00547A9F" w:rsidRPr="00416426">
        <w:rPr>
          <w:sz w:val="24"/>
          <w:szCs w:val="24"/>
        </w:rPr>
        <w:t>minority</w:t>
      </w:r>
      <w:r w:rsidR="00C20ED1" w:rsidRPr="00416426">
        <w:rPr>
          <w:sz w:val="24"/>
          <w:szCs w:val="24"/>
        </w:rPr>
        <w:t xml:space="preserve"> </w:t>
      </w:r>
      <w:r w:rsidR="00C20ED1" w:rsidRPr="00416426">
        <w:rPr>
          <w:sz w:val="24"/>
          <w:szCs w:val="24"/>
        </w:rPr>
        <w:fldChar w:fldCharType="begin" w:fldLock="1"/>
      </w:r>
      <w:r w:rsidR="007A76E7">
        <w:rPr>
          <w:sz w:val="24"/>
          <w:szCs w:val="24"/>
        </w:rPr>
        <w:instrText>ADDIN CSL_CITATION {"citationItems":[{"id":"ITEM-1","itemData":{"author":[{"dropping-particle":"","family":"Epperly","given":"Brad","non-dropping-particle":"","parse-names":false,"suffix":""}],"id":"ITEM-1","issued":{"date-parts":[["2019"]]},"publisher":"Oxford University Press","title":"The Political Foundations of Judicial Independence in Dictatorship and Democracy","type":"book"},"uris":["http://www.mendeley.com/documents/?uuid=8204775f-6aec-45d8-ad22-d64ba57f6513"]}],"mendeley":{"formattedCitation":"(Epperly 2019)","plainTextFormattedCitation":"(Epperly 2019)","previouslyFormattedCitation":"(Epperly 2019)"},"properties":{"noteIndex":0},"schema":"https://github.com/citation-style-language/schema/raw/master/csl-citation.json"}</w:instrText>
      </w:r>
      <w:r w:rsidR="00C20ED1" w:rsidRPr="00416426">
        <w:rPr>
          <w:sz w:val="24"/>
          <w:szCs w:val="24"/>
        </w:rPr>
        <w:fldChar w:fldCharType="separate"/>
      </w:r>
      <w:r w:rsidR="007A76E7" w:rsidRPr="007A76E7">
        <w:rPr>
          <w:noProof/>
          <w:sz w:val="24"/>
          <w:szCs w:val="24"/>
        </w:rPr>
        <w:t>(Epperly 2019)</w:t>
      </w:r>
      <w:r w:rsidR="00C20ED1" w:rsidRPr="00416426">
        <w:rPr>
          <w:sz w:val="24"/>
          <w:szCs w:val="24"/>
        </w:rPr>
        <w:fldChar w:fldCharType="end"/>
      </w:r>
      <w:r w:rsidR="00A54B7D" w:rsidRPr="00416426">
        <w:rPr>
          <w:sz w:val="24"/>
          <w:szCs w:val="24"/>
        </w:rPr>
        <w:t xml:space="preserve">, or seek to intensify their control over the courts to forestall losing power </w:t>
      </w:r>
      <w:r w:rsidR="00A54B7D" w:rsidRPr="00416426">
        <w:rPr>
          <w:sz w:val="24"/>
          <w:szCs w:val="24"/>
        </w:rPr>
        <w:fldChar w:fldCharType="begin" w:fldLock="1"/>
      </w:r>
      <w:r w:rsidR="00FA05AF">
        <w:rPr>
          <w:sz w:val="24"/>
          <w:szCs w:val="24"/>
        </w:rPr>
        <w:instrText>ADDIN CSL_CITATION {"citationItems":[{"id":"ITEM-1","itemData":{"DOI":"10.1111/lasr.12003","ISBN":"0023-9216","ISSN":"00239216","abstract":"One of the most prominent explanations of the creation and maintenance of independent judiciary is the “insurance theory” that proposes a positive relationship between political competition and judicial independence. But, does intense political competition inevitably lead to higher levels of judicial independence across all types of democracies? Conducting a large‐ N cross‐country analysis over 97 democratic countries, this study shows that as democratic quality across countries changes, the impact of political competition on judicial independence changes as well. The empirical findings reveal that while in advanced democracies high levels of political competition enhances judicial independence, in developing democracies political competition significantly hampers the independence of the courts.; One of the most prominent explanations of the creation and maintenance of independent judiciary is the \"insurance theory\" that proposes a positive relationship between political competition and judicial independence. But, does intense political competition inevitably lead to higher levels of judicial independence across all types of democracies? Conducting a large-N cross-country analysis over 97 democratic countries, this study shows that as democratic quality across countries changes, the impact of political competition on judicial independence changes as well. The empirical findings reveal that while in advanced democracies high levels of political competition enhances judicial independence, in developing democracies political competition significantly hampers the independence of the courts. [PUBLICATION ABSTRACT];","author":[{"dropping-particle":"","family":"Aydin","given":"Aylin","non-dropping-particle":"","parse-names":false,"suffix":""}],"container-title":"Law and Society Review","id":"ITEM-1","issue":"1","issued":{"date-parts":[["2013"]]},"page":"105-134","title":"Judicial independence across democratic regimes: Understanding the varying impact of political competition","type":"article-journal","volume":"47"},"uris":["http://www.mendeley.com/documents/?uuid=2a2ec475-47b2-4542-b526-4cf1939e7353"]},{"id":"ITEM-2","itemData":{"DOI":"10.1177/0010414010369075","ISBN":"0010414010","ISSN":"0010-4140","abstract":"A large literature attributes independent courts to intense political competition. Existing theories, however, have a previously unrecognized boundary condition— they apply only to consolidated democracies. This article proposes a strategic pressure theory of judicial (in)dependence in electoral democracies, which posits that intense political competition magnifies the benefits of subservient courts to incumbents, thus reducing rather than increasing judicial independence. The theory’s predictions are tested through quantitative analysis of electoral registration disputes adjudicated by Russian and Ukrainian courts during the 2002-2003 parliamentary campaigns. Selection models show that in Ukraine, progovernment candidates have a higher than average probability of winning in court, whereas in Russia the political affiliation of the plaintiff does not predict success at trial. Thus, the data show that judicial independence is lower in the more competitive electoral democracy (Ukraine) than in the less competitive electoral democracy (Russia).","author":[{"dropping-particle":"","family":"Popova","given":"Maria","non-dropping-particle":"","parse-names":false,"suffix":""}],"container-title":"Comparative Political Studies","id":"ITEM-2","issue":"10","issued":{"date-parts":[["2010"]]},"note":"The idea here is that intense political competition in a new democracy magnifies the benefits of subservient courts for incumbents, reducing incentives to foster judicial independence.\n\n--This may make electoral manipulation riskier for agents in Ukraine than in Russia-- Good point to integrate into Ukraine chapter as well as main theory.\n\nAlso note that litigation is more likely in competitivedistricts\n\n\nResults:\nOpposition figures more likely to go to court in Russia than in Ukraine, pro-government candidates more likely to win in Ukraine than in Russia","page":"1202-1229","title":"Political Competition as an Obstacle to Judicial Independence: Evidence From Russia and Ukraine","type":"article-journal","volume":"43"},"uris":["http://www.mendeley.com/documents/?uuid=4757a458-36be-400b-98cb-4bc168151723"]}],"mendeley":{"formattedCitation":"(Aydin 2013; Popova 2010)","plainTextFormattedCitation":"(Aydin 2013; Popova 2010)","previouslyFormattedCitation":"(Aydin 2013; Popova 2010)"},"properties":{"noteIndex":0},"schema":"https://github.com/citation-style-language/schema/raw/master/csl-citation.json"}</w:instrText>
      </w:r>
      <w:r w:rsidR="00A54B7D" w:rsidRPr="00416426">
        <w:rPr>
          <w:sz w:val="24"/>
          <w:szCs w:val="24"/>
        </w:rPr>
        <w:fldChar w:fldCharType="separate"/>
      </w:r>
      <w:r w:rsidR="00416426" w:rsidRPr="00416426">
        <w:rPr>
          <w:noProof/>
          <w:sz w:val="24"/>
          <w:szCs w:val="24"/>
        </w:rPr>
        <w:t>(Aydin 2013; Popova 2010)</w:t>
      </w:r>
      <w:r w:rsidR="00A54B7D" w:rsidRPr="00416426">
        <w:rPr>
          <w:sz w:val="24"/>
          <w:szCs w:val="24"/>
        </w:rPr>
        <w:fldChar w:fldCharType="end"/>
      </w:r>
      <w:r w:rsidR="00C20ED1" w:rsidRPr="00416426">
        <w:rPr>
          <w:sz w:val="24"/>
          <w:szCs w:val="24"/>
        </w:rPr>
        <w:t>.</w:t>
      </w:r>
      <w:r w:rsidR="00A54B7D" w:rsidRPr="00416426">
        <w:rPr>
          <w:sz w:val="24"/>
          <w:szCs w:val="24"/>
        </w:rPr>
        <w:t xml:space="preserve"> Similarly, more dominant parties are likely able to deliver higher levels of manipulation </w:t>
      </w:r>
      <w:r w:rsidR="00F56B71">
        <w:rPr>
          <w:sz w:val="24"/>
          <w:szCs w:val="24"/>
        </w:rPr>
        <w:fldChar w:fldCharType="begin" w:fldLock="1"/>
      </w:r>
      <w:r w:rsidR="00F56B71">
        <w:rPr>
          <w:sz w:val="24"/>
          <w:szCs w:val="24"/>
        </w:rPr>
        <w:instrText>ADDIN CSL_CITATION {"citationItems":[{"id":"ITEM-1","itemData":{"author":[{"dropping-particle":"","family":"Simpser","given":"Alberto","non-dropping-particle":"","parse-names":false,"suffix":""}],"id":"ITEM-1","issued":{"date-parts":[["2013"]]},"publisher":"Cambridge University Press","title":"Why Governments and Parties Manipulate Elections: Theory, Practice, and Implications","type":"book"},"uris":["http://www.mendeley.com/documents/?uuid=a8fc5213-cc6e-4a88-bd1f-99898a74520c"]},{"id":"ITEM-2","itemData":{"DOI":"10.1017/S0003055415000635","ISSN":"15375943","abstract":"Most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Review","id":"ITEM-2","issue":"1","issued":{"date-parts":[["2016"]]},"page":"180-197","title":"Deliver the vote! Micromotives and macrobehavior in electoral fraud","type":"article-journal","volume":"110"},"uris":["http://www.mendeley.com/documents/?uuid=2654c25b-8cc9-4eea-b3e6-e6b9a21fd62c"]}],"mendeley":{"formattedCitation":"(Simpser 2013; Rundlett and Svolik 2016)","plainTextFormattedCitation":"(Simpser 2013; Rundlett and Svolik 2016)","previouslyFormattedCitation":"(Simpser 2013; Rundlett and Svolik 2016)"},"properties":{"noteIndex":0},"schema":"https://github.com/citation-style-language/schema/raw/master/csl-citation.json"}</w:instrText>
      </w:r>
      <w:r w:rsidR="00F56B71">
        <w:rPr>
          <w:sz w:val="24"/>
          <w:szCs w:val="24"/>
        </w:rPr>
        <w:fldChar w:fldCharType="separate"/>
      </w:r>
      <w:r w:rsidR="00F56B71" w:rsidRPr="00F56B71">
        <w:rPr>
          <w:noProof/>
          <w:sz w:val="24"/>
          <w:szCs w:val="24"/>
        </w:rPr>
        <w:t>(Simpser 2013; Rundlett and Svolik 2016)</w:t>
      </w:r>
      <w:r w:rsidR="00F56B71">
        <w:rPr>
          <w:sz w:val="24"/>
          <w:szCs w:val="24"/>
        </w:rPr>
        <w:fldChar w:fldCharType="end"/>
      </w:r>
      <w:r w:rsidR="00A54B7D" w:rsidRPr="00416426">
        <w:rPr>
          <w:sz w:val="24"/>
          <w:szCs w:val="24"/>
        </w:rPr>
        <w:t xml:space="preserve">, though competitiveness has also been associated severe manipulation </w:t>
      </w:r>
      <w:r w:rsidR="00A54B7D" w:rsidRPr="00416426">
        <w:rPr>
          <w:sz w:val="24"/>
          <w:szCs w:val="24"/>
        </w:rPr>
        <w:fldChar w:fldCharType="begin" w:fldLock="1"/>
      </w:r>
      <w:r w:rsidR="00FA05AF">
        <w:rPr>
          <w:sz w:val="24"/>
          <w:szCs w:val="24"/>
        </w:rPr>
        <w:instrText>ADDIN CSL_CITATION {"citationItems":[{"id":"ITEM-1","itemData":{"DOI":"10.1146/annurev.polisci.6.121901.085655","ISSN":"1094-2939","author":[{"dropping-particle":"","family":"Lehoucq","given":"Fabrice","non-dropping-particle":"","parse-names":false,"suffix":""}],"container-title":"Annual Review of Political Science","id":"ITEM-1","issue":"1","issued":{"date-parts":[["2003","6"]]},"page":"233-256","title":"Electoral Fraud : Causes, Types, and Consequences","type":"article-journal","volume":"6"},"uris":["http://www.mendeley.com/documents/?uuid=060e7d50-9cfb-40b9-9206-9ce44e9976ec"]}],"mendeley":{"formattedCitation":"(Lehoucq 2003)","plainTextFormattedCitation":"(Lehoucq 2003)","previouslyFormattedCitation":"(Lehoucq 2003)"},"properties":{"noteIndex":0},"schema":"https://github.com/citation-style-language/schema/raw/master/csl-citation.json"}</w:instrText>
      </w:r>
      <w:r w:rsidR="00A54B7D" w:rsidRPr="00416426">
        <w:rPr>
          <w:sz w:val="24"/>
          <w:szCs w:val="24"/>
        </w:rPr>
        <w:fldChar w:fldCharType="separate"/>
      </w:r>
      <w:r w:rsidR="00416426" w:rsidRPr="00416426">
        <w:rPr>
          <w:noProof/>
          <w:sz w:val="24"/>
          <w:szCs w:val="24"/>
        </w:rPr>
        <w:t>(Lehoucq 2003)</w:t>
      </w:r>
      <w:r w:rsidR="00A54B7D" w:rsidRPr="00416426">
        <w:rPr>
          <w:sz w:val="24"/>
          <w:szCs w:val="24"/>
        </w:rPr>
        <w:fldChar w:fldCharType="end"/>
      </w:r>
      <w:r w:rsidR="00A54B7D" w:rsidRPr="00416426">
        <w:rPr>
          <w:sz w:val="24"/>
          <w:szCs w:val="24"/>
        </w:rPr>
        <w:t>.</w:t>
      </w:r>
      <w:r w:rsidR="00F240B7" w:rsidRPr="00416426">
        <w:rPr>
          <w:sz w:val="24"/>
          <w:szCs w:val="24"/>
        </w:rPr>
        <w:t xml:space="preserve"> Second, it could be that governments that are already ineffective at generating election manipulation are more likely to positively reform their judiciaries, leading to a spurious correlation between de jure reforms and reduced manipulation. </w:t>
      </w:r>
      <w:r w:rsidR="00F55D11">
        <w:rPr>
          <w:sz w:val="24"/>
          <w:szCs w:val="24"/>
        </w:rPr>
        <w:t xml:space="preserve">To account for this, I add a lagged measure of manipulation to the selection model. </w:t>
      </w:r>
    </w:p>
    <w:p w14:paraId="63CBBB20" w14:textId="77777777" w:rsidR="00772538" w:rsidRPr="00416426" w:rsidRDefault="00772538" w:rsidP="0033331C">
      <w:pPr>
        <w:spacing w:line="480" w:lineRule="auto"/>
        <w:ind w:firstLine="720"/>
        <w:rPr>
          <w:sz w:val="24"/>
          <w:szCs w:val="24"/>
        </w:rPr>
      </w:pPr>
    </w:p>
    <w:tbl>
      <w:tblPr>
        <w:tblStyle w:val="TableGrid"/>
        <w:tblW w:w="0" w:type="auto"/>
        <w:tblLook w:val="04A0" w:firstRow="1" w:lastRow="0" w:firstColumn="1" w:lastColumn="0" w:noHBand="0" w:noVBand="1"/>
      </w:tblPr>
      <w:tblGrid>
        <w:gridCol w:w="4675"/>
        <w:gridCol w:w="4675"/>
      </w:tblGrid>
      <w:tr w:rsidR="003F0DDD" w:rsidRPr="00416426" w14:paraId="2A28E5F1" w14:textId="77777777" w:rsidTr="003F0DDD">
        <w:tc>
          <w:tcPr>
            <w:tcW w:w="4675" w:type="dxa"/>
          </w:tcPr>
          <w:p w14:paraId="0533CBE2" w14:textId="3CE090E9" w:rsidR="003F0DDD" w:rsidRPr="00416426" w:rsidRDefault="003F0DDD" w:rsidP="00416426">
            <w:pPr>
              <w:autoSpaceDE w:val="0"/>
              <w:autoSpaceDN w:val="0"/>
              <w:adjustRightInd w:val="0"/>
              <w:rPr>
                <w:b/>
                <w:bCs/>
                <w:sz w:val="24"/>
                <w:szCs w:val="24"/>
              </w:rPr>
            </w:pPr>
            <w:r w:rsidRPr="00416426">
              <w:rPr>
                <w:b/>
                <w:bCs/>
                <w:sz w:val="24"/>
                <w:szCs w:val="24"/>
              </w:rPr>
              <w:t>Variable</w:t>
            </w:r>
          </w:p>
        </w:tc>
        <w:tc>
          <w:tcPr>
            <w:tcW w:w="4675" w:type="dxa"/>
          </w:tcPr>
          <w:p w14:paraId="2F21438B" w14:textId="6BE70DB4" w:rsidR="003F0DDD" w:rsidRPr="00416426" w:rsidRDefault="003F0DDD" w:rsidP="00416426">
            <w:pPr>
              <w:autoSpaceDE w:val="0"/>
              <w:autoSpaceDN w:val="0"/>
              <w:adjustRightInd w:val="0"/>
              <w:rPr>
                <w:b/>
                <w:bCs/>
                <w:sz w:val="24"/>
                <w:szCs w:val="24"/>
              </w:rPr>
            </w:pPr>
            <w:r w:rsidRPr="00416426">
              <w:rPr>
                <w:b/>
                <w:bCs/>
                <w:sz w:val="24"/>
                <w:szCs w:val="24"/>
              </w:rPr>
              <w:t>Source</w:t>
            </w:r>
          </w:p>
        </w:tc>
      </w:tr>
      <w:tr w:rsidR="003F0DDD" w:rsidRPr="00416426" w14:paraId="3D204179" w14:textId="77777777" w:rsidTr="003F0DDD">
        <w:tc>
          <w:tcPr>
            <w:tcW w:w="4675" w:type="dxa"/>
          </w:tcPr>
          <w:p w14:paraId="7E0A1C19" w14:textId="6098A9D7" w:rsidR="003F0DDD" w:rsidRPr="00416426" w:rsidRDefault="003F0DDD" w:rsidP="00416426">
            <w:pPr>
              <w:autoSpaceDE w:val="0"/>
              <w:autoSpaceDN w:val="0"/>
              <w:adjustRightInd w:val="0"/>
              <w:rPr>
                <w:sz w:val="24"/>
                <w:szCs w:val="24"/>
              </w:rPr>
            </w:pPr>
            <w:r w:rsidRPr="00416426">
              <w:rPr>
                <w:sz w:val="24"/>
                <w:szCs w:val="24"/>
              </w:rPr>
              <w:t>Duration of constitutional regime</w:t>
            </w:r>
          </w:p>
        </w:tc>
        <w:tc>
          <w:tcPr>
            <w:tcW w:w="4675" w:type="dxa"/>
          </w:tcPr>
          <w:p w14:paraId="64E4EB35" w14:textId="793B6625" w:rsidR="003F0DDD" w:rsidRPr="00416426" w:rsidRDefault="003F0DDD" w:rsidP="00416426">
            <w:pPr>
              <w:autoSpaceDE w:val="0"/>
              <w:autoSpaceDN w:val="0"/>
              <w:adjustRightInd w:val="0"/>
              <w:rPr>
                <w:sz w:val="24"/>
                <w:szCs w:val="24"/>
              </w:rPr>
            </w:pPr>
            <w:r w:rsidRPr="00416426">
              <w:rPr>
                <w:sz w:val="24"/>
                <w:szCs w:val="24"/>
              </w:rPr>
              <w:fldChar w:fldCharType="begin" w:fldLock="1"/>
            </w:r>
            <w:r w:rsidR="00FA05AF">
              <w:rPr>
                <w:sz w:val="24"/>
                <w:szCs w:val="24"/>
              </w:rPr>
              <w:instrText>ADDIN CSL_CITATION {"citationItems":[{"id":"ITEM-1","itemData":{"DOI":"10.1177/0010414012463905","author":[{"dropping-particle":"","family":"Boix","given":"Carles","non-dropping-particle":"","parse-names":false,"suffix":""},{"dropping-particle":"","family":"Miller","given":"Michael","non-dropping-particle":"","parse-names":false,"suffix":""},{"dropping-particle":"","family":"Rosato","given":"Sebastian","non-dropping-particle":"","parse-names":false,"suffix":""}],"container-title":"Comparative Political Studies","id":"ITEM-1","issue":"12","issued":{"date-parts":[["2013","12","26"]]},"page":"1523-1554","title":"A Complete Data Set of Political Regimes, 1800–2007","type":"article-journal","volume":"46"},"uris":["http://www.mendeley.com/documents/?uuid=5045b8e7-27a7-3d14-8a8a-38c55376256d"]}],"mendeley":{"formattedCitation":"(Boix, Miller, and Rosato 2013)","manualFormatting":"Boix et al., (2013)","plainTextFormattedCitation":"(Boix, Miller, and Rosato 2013)","previouslyFormattedCitation":"(Boix, Miller, and Rosato 2013)"},"properties":{"noteIndex":0},"schema":"https://github.com/citation-style-language/schema/raw/master/csl-citation.json"}</w:instrText>
            </w:r>
            <w:r w:rsidRPr="00416426">
              <w:rPr>
                <w:sz w:val="24"/>
                <w:szCs w:val="24"/>
              </w:rPr>
              <w:fldChar w:fldCharType="separate"/>
            </w:r>
            <w:r w:rsidRPr="00416426">
              <w:rPr>
                <w:noProof/>
                <w:sz w:val="24"/>
                <w:szCs w:val="24"/>
              </w:rPr>
              <w:t>Boix et al., (2013)</w:t>
            </w:r>
            <w:r w:rsidRPr="00416426">
              <w:rPr>
                <w:sz w:val="24"/>
                <w:szCs w:val="24"/>
              </w:rPr>
              <w:fldChar w:fldCharType="end"/>
            </w:r>
          </w:p>
        </w:tc>
      </w:tr>
      <w:tr w:rsidR="003F0DDD" w:rsidRPr="00416426" w14:paraId="7F7A8D54" w14:textId="77777777" w:rsidTr="003F0DDD">
        <w:tc>
          <w:tcPr>
            <w:tcW w:w="4675" w:type="dxa"/>
          </w:tcPr>
          <w:p w14:paraId="197C840B" w14:textId="68CE1155" w:rsidR="003F0DDD" w:rsidRPr="00416426" w:rsidRDefault="003F0DDD" w:rsidP="00416426">
            <w:pPr>
              <w:autoSpaceDE w:val="0"/>
              <w:autoSpaceDN w:val="0"/>
              <w:adjustRightInd w:val="0"/>
              <w:rPr>
                <w:sz w:val="24"/>
                <w:szCs w:val="24"/>
              </w:rPr>
            </w:pPr>
            <w:r w:rsidRPr="00416426">
              <w:rPr>
                <w:sz w:val="24"/>
                <w:szCs w:val="24"/>
              </w:rPr>
              <w:t>Transitional election</w:t>
            </w:r>
          </w:p>
        </w:tc>
        <w:tc>
          <w:tcPr>
            <w:tcW w:w="4675" w:type="dxa"/>
          </w:tcPr>
          <w:p w14:paraId="58E25F9A" w14:textId="2F086C38" w:rsidR="003F0DDD" w:rsidRPr="00416426" w:rsidRDefault="006A2934" w:rsidP="00416426">
            <w:pPr>
              <w:autoSpaceDE w:val="0"/>
              <w:autoSpaceDN w:val="0"/>
              <w:adjustRightInd w:val="0"/>
              <w:rPr>
                <w:sz w:val="24"/>
                <w:szCs w:val="24"/>
              </w:rPr>
            </w:pPr>
            <w:r w:rsidRPr="00416426">
              <w:rPr>
                <w:sz w:val="24"/>
                <w:szCs w:val="24"/>
              </w:rPr>
              <w:t xml:space="preserve">Kelley </w:t>
            </w:r>
            <w:r w:rsidR="003F0DDD" w:rsidRPr="00416426">
              <w:rPr>
                <w:sz w:val="24"/>
                <w:szCs w:val="24"/>
              </w:rPr>
              <w:fldChar w:fldCharType="begin" w:fldLock="1"/>
            </w:r>
            <w:r w:rsidRPr="00416426">
              <w:rPr>
                <w:sz w:val="24"/>
                <w:szCs w:val="24"/>
              </w:rPr>
              <w:instrText>ADDIN CSL_CITATION {"citationItems":[{"id":"ITEM-1","itemData":{"ISBN":"978-1-4008-4252-0","author":[{"dropping-particle":"","family":"Kelley","given":"Judith G","non-dropping-particle":"","parse-names":false,"suffix":""}],"id":"ITEM-1","issued":{"date-parts":[["2012"]]},"publisher":"Princeton University Press","publisher-place":"Princeton, NJ, USA","title":"Monitoring Democracy : When International Election Observation Works, and Why It Often Fails","title-short":"Monitoring {Democracy}","type":"book"},"suppress-author":1,"uris":["http://www.mendeley.com/documents/?uuid=5a22471e-a02e-48b5-b62f-b801ed12d774"]}],"mendeley":{"formattedCitation":"(2012)","plainTextFormattedCitation":"(2012)","previouslyFormattedCitation":"(2012)"},"properties":{"noteIndex":0},"schema":"https://github.com/citation-style-language/schema/raw/master/csl-citation.json"}</w:instrText>
            </w:r>
            <w:r w:rsidR="003F0DDD" w:rsidRPr="00416426">
              <w:rPr>
                <w:sz w:val="24"/>
                <w:szCs w:val="24"/>
              </w:rPr>
              <w:fldChar w:fldCharType="separate"/>
            </w:r>
            <w:r w:rsidRPr="00416426">
              <w:rPr>
                <w:noProof/>
                <w:sz w:val="24"/>
                <w:szCs w:val="24"/>
              </w:rPr>
              <w:t>(2012)</w:t>
            </w:r>
            <w:r w:rsidR="003F0DDD" w:rsidRPr="00416426">
              <w:rPr>
                <w:sz w:val="24"/>
                <w:szCs w:val="24"/>
              </w:rPr>
              <w:fldChar w:fldCharType="end"/>
            </w:r>
          </w:p>
        </w:tc>
      </w:tr>
      <w:tr w:rsidR="003F0DDD" w:rsidRPr="00416426" w14:paraId="45EFB4A7" w14:textId="77777777" w:rsidTr="003F0DDD">
        <w:tc>
          <w:tcPr>
            <w:tcW w:w="4675" w:type="dxa"/>
          </w:tcPr>
          <w:p w14:paraId="1B8CCF6C" w14:textId="375A975D" w:rsidR="003F0DDD" w:rsidRPr="00416426" w:rsidRDefault="003F0DDD" w:rsidP="00416426">
            <w:pPr>
              <w:autoSpaceDE w:val="0"/>
              <w:autoSpaceDN w:val="0"/>
              <w:adjustRightInd w:val="0"/>
              <w:rPr>
                <w:sz w:val="24"/>
                <w:szCs w:val="24"/>
              </w:rPr>
            </w:pPr>
            <w:r w:rsidRPr="00416426">
              <w:rPr>
                <w:sz w:val="24"/>
                <w:szCs w:val="24"/>
              </w:rPr>
              <w:t>Opposition autonomy</w:t>
            </w:r>
          </w:p>
        </w:tc>
        <w:tc>
          <w:tcPr>
            <w:tcW w:w="4675" w:type="dxa"/>
          </w:tcPr>
          <w:p w14:paraId="03FE181D" w14:textId="6EC5E8D8" w:rsidR="003F0DDD" w:rsidRPr="00416426" w:rsidRDefault="00F240B7" w:rsidP="00416426">
            <w:pPr>
              <w:autoSpaceDE w:val="0"/>
              <w:autoSpaceDN w:val="0"/>
              <w:adjustRightInd w:val="0"/>
              <w:rPr>
                <w:sz w:val="24"/>
                <w:szCs w:val="24"/>
              </w:rPr>
            </w:pPr>
            <w:r w:rsidRPr="00416426">
              <w:rPr>
                <w:iCs/>
                <w:sz w:val="24"/>
                <w:szCs w:val="24"/>
              </w:rPr>
              <w:t xml:space="preserve">V-Dem </w:t>
            </w:r>
            <w:r w:rsidR="003F0DDD" w:rsidRPr="00416426">
              <w:rPr>
                <w:i/>
                <w:sz w:val="24"/>
                <w:szCs w:val="24"/>
              </w:rPr>
              <w:fldChar w:fldCharType="begin" w:fldLock="1"/>
            </w:r>
            <w:r w:rsidR="00FA05AF">
              <w:rPr>
                <w:i/>
                <w:sz w:val="24"/>
                <w:szCs w:val="24"/>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sidR="003F0DDD" w:rsidRPr="00416426">
              <w:rPr>
                <w:i/>
                <w:sz w:val="24"/>
                <w:szCs w:val="24"/>
              </w:rPr>
              <w:fldChar w:fldCharType="separate"/>
            </w:r>
            <w:r w:rsidR="00416426" w:rsidRPr="00416426">
              <w:rPr>
                <w:noProof/>
                <w:sz w:val="24"/>
                <w:szCs w:val="24"/>
              </w:rPr>
              <w:t>(Coppedge, Michael et al. 2017)</w:t>
            </w:r>
            <w:r w:rsidR="003F0DDD" w:rsidRPr="00416426">
              <w:rPr>
                <w:i/>
                <w:sz w:val="24"/>
                <w:szCs w:val="24"/>
              </w:rPr>
              <w:fldChar w:fldCharType="end"/>
            </w:r>
          </w:p>
        </w:tc>
      </w:tr>
      <w:tr w:rsidR="00F240B7" w:rsidRPr="00416426" w14:paraId="135B2E18" w14:textId="77777777" w:rsidTr="003F0DDD">
        <w:tc>
          <w:tcPr>
            <w:tcW w:w="4675" w:type="dxa"/>
          </w:tcPr>
          <w:p w14:paraId="17F23347" w14:textId="4F470F6B" w:rsidR="00F240B7" w:rsidRPr="00416426" w:rsidRDefault="00F240B7" w:rsidP="00416426">
            <w:pPr>
              <w:autoSpaceDE w:val="0"/>
              <w:autoSpaceDN w:val="0"/>
              <w:adjustRightInd w:val="0"/>
              <w:rPr>
                <w:sz w:val="24"/>
                <w:szCs w:val="24"/>
              </w:rPr>
            </w:pPr>
            <w:r w:rsidRPr="00416426">
              <w:rPr>
                <w:sz w:val="24"/>
                <w:szCs w:val="24"/>
              </w:rPr>
              <w:t>GDP per capita (log)</w:t>
            </w:r>
          </w:p>
        </w:tc>
        <w:tc>
          <w:tcPr>
            <w:tcW w:w="4675" w:type="dxa"/>
          </w:tcPr>
          <w:p w14:paraId="41A5DEA5" w14:textId="69FCC0B1"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7970BCDF" w14:textId="77777777" w:rsidTr="003F0DDD">
        <w:tc>
          <w:tcPr>
            <w:tcW w:w="4675" w:type="dxa"/>
          </w:tcPr>
          <w:p w14:paraId="2C041381" w14:textId="564B0F4F" w:rsidR="00F240B7" w:rsidRPr="00416426" w:rsidRDefault="00F240B7" w:rsidP="00416426">
            <w:pPr>
              <w:autoSpaceDE w:val="0"/>
              <w:autoSpaceDN w:val="0"/>
              <w:adjustRightInd w:val="0"/>
              <w:rPr>
                <w:sz w:val="24"/>
                <w:szCs w:val="24"/>
              </w:rPr>
            </w:pPr>
            <w:r w:rsidRPr="00416426">
              <w:rPr>
                <w:sz w:val="24"/>
                <w:szCs w:val="24"/>
              </w:rPr>
              <w:t>Urbanization</w:t>
            </w:r>
          </w:p>
        </w:tc>
        <w:tc>
          <w:tcPr>
            <w:tcW w:w="4675" w:type="dxa"/>
          </w:tcPr>
          <w:p w14:paraId="336D0BF6" w14:textId="3B579C82"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12F3F4A1" w14:textId="77777777" w:rsidTr="003F0DDD">
        <w:tc>
          <w:tcPr>
            <w:tcW w:w="4675" w:type="dxa"/>
          </w:tcPr>
          <w:p w14:paraId="750AB56A" w14:textId="7F4E7966" w:rsidR="00F240B7" w:rsidRPr="00416426" w:rsidRDefault="00F240B7" w:rsidP="00416426">
            <w:pPr>
              <w:autoSpaceDE w:val="0"/>
              <w:autoSpaceDN w:val="0"/>
              <w:adjustRightInd w:val="0"/>
              <w:rPr>
                <w:sz w:val="24"/>
                <w:szCs w:val="24"/>
              </w:rPr>
            </w:pPr>
            <w:r w:rsidRPr="00416426">
              <w:rPr>
                <w:sz w:val="24"/>
                <w:szCs w:val="24"/>
              </w:rPr>
              <w:t>Alternative information index</w:t>
            </w:r>
          </w:p>
        </w:tc>
        <w:tc>
          <w:tcPr>
            <w:tcW w:w="4675" w:type="dxa"/>
          </w:tcPr>
          <w:p w14:paraId="36DE8DD5" w14:textId="58937738"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558CD8BD" w14:textId="77777777" w:rsidTr="003F0DDD">
        <w:tc>
          <w:tcPr>
            <w:tcW w:w="4675" w:type="dxa"/>
          </w:tcPr>
          <w:p w14:paraId="33FC8C92" w14:textId="650CDA75" w:rsidR="00F240B7" w:rsidRPr="00416426" w:rsidRDefault="00F240B7" w:rsidP="00416426">
            <w:pPr>
              <w:autoSpaceDE w:val="0"/>
              <w:autoSpaceDN w:val="0"/>
              <w:adjustRightInd w:val="0"/>
              <w:rPr>
                <w:sz w:val="24"/>
                <w:szCs w:val="24"/>
              </w:rPr>
            </w:pPr>
            <w:r w:rsidRPr="00416426">
              <w:rPr>
                <w:sz w:val="24"/>
                <w:szCs w:val="24"/>
              </w:rPr>
              <w:t>Executive respect for the constitution</w:t>
            </w:r>
          </w:p>
        </w:tc>
        <w:tc>
          <w:tcPr>
            <w:tcW w:w="4675" w:type="dxa"/>
          </w:tcPr>
          <w:p w14:paraId="7AA98CD6" w14:textId="696C8905"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24D76C46" w14:textId="77777777" w:rsidTr="003F0DDD">
        <w:tc>
          <w:tcPr>
            <w:tcW w:w="4675" w:type="dxa"/>
          </w:tcPr>
          <w:p w14:paraId="598D6A43" w14:textId="6E99C44E" w:rsidR="00F240B7" w:rsidRPr="00416426" w:rsidRDefault="00F240B7" w:rsidP="00416426">
            <w:pPr>
              <w:autoSpaceDE w:val="0"/>
              <w:autoSpaceDN w:val="0"/>
              <w:adjustRightInd w:val="0"/>
              <w:rPr>
                <w:sz w:val="24"/>
                <w:szCs w:val="24"/>
              </w:rPr>
            </w:pPr>
            <w:r w:rsidRPr="00416426">
              <w:rPr>
                <w:sz w:val="24"/>
                <w:szCs w:val="24"/>
              </w:rPr>
              <w:t>Legislative constraints on the executive</w:t>
            </w:r>
          </w:p>
        </w:tc>
        <w:tc>
          <w:tcPr>
            <w:tcW w:w="4675" w:type="dxa"/>
          </w:tcPr>
          <w:p w14:paraId="2132619C" w14:textId="2E340A79" w:rsidR="00F240B7" w:rsidRPr="00416426" w:rsidRDefault="00F240B7" w:rsidP="00416426">
            <w:pPr>
              <w:autoSpaceDE w:val="0"/>
              <w:autoSpaceDN w:val="0"/>
              <w:adjustRightInd w:val="0"/>
              <w:rPr>
                <w:sz w:val="24"/>
                <w:szCs w:val="24"/>
              </w:rPr>
            </w:pPr>
            <w:r w:rsidRPr="00416426">
              <w:rPr>
                <w:sz w:val="24"/>
                <w:szCs w:val="24"/>
              </w:rPr>
              <w:t>V-Dem</w:t>
            </w:r>
          </w:p>
        </w:tc>
      </w:tr>
      <w:tr w:rsidR="00F240B7" w:rsidRPr="00416426" w14:paraId="2360E2A1" w14:textId="77777777" w:rsidTr="003F0DDD">
        <w:tc>
          <w:tcPr>
            <w:tcW w:w="4675" w:type="dxa"/>
          </w:tcPr>
          <w:p w14:paraId="66D21044" w14:textId="13F375A1" w:rsidR="00F240B7" w:rsidRPr="00416426" w:rsidRDefault="00F240B7" w:rsidP="00416426">
            <w:pPr>
              <w:autoSpaceDE w:val="0"/>
              <w:autoSpaceDN w:val="0"/>
              <w:adjustRightInd w:val="0"/>
              <w:rPr>
                <w:sz w:val="24"/>
                <w:szCs w:val="24"/>
              </w:rPr>
            </w:pPr>
            <w:r w:rsidRPr="00416426">
              <w:rPr>
                <w:sz w:val="24"/>
                <w:szCs w:val="24"/>
              </w:rPr>
              <w:t>High-court independence</w:t>
            </w:r>
          </w:p>
        </w:tc>
        <w:tc>
          <w:tcPr>
            <w:tcW w:w="4675" w:type="dxa"/>
          </w:tcPr>
          <w:p w14:paraId="23C6F991" w14:textId="2901DDB7" w:rsidR="00F240B7" w:rsidRPr="00416426" w:rsidRDefault="00F240B7" w:rsidP="00416426">
            <w:pPr>
              <w:autoSpaceDE w:val="0"/>
              <w:autoSpaceDN w:val="0"/>
              <w:adjustRightInd w:val="0"/>
              <w:rPr>
                <w:iCs/>
                <w:sz w:val="24"/>
                <w:szCs w:val="24"/>
              </w:rPr>
            </w:pPr>
            <w:r w:rsidRPr="00416426">
              <w:rPr>
                <w:sz w:val="24"/>
                <w:szCs w:val="24"/>
              </w:rPr>
              <w:t>V-Dem</w:t>
            </w:r>
          </w:p>
        </w:tc>
      </w:tr>
      <w:tr w:rsidR="00F240B7" w:rsidRPr="00416426" w14:paraId="799FE6A8" w14:textId="77777777" w:rsidTr="003F0DDD">
        <w:tc>
          <w:tcPr>
            <w:tcW w:w="4675" w:type="dxa"/>
          </w:tcPr>
          <w:p w14:paraId="70BE41B8" w14:textId="5DC275EF" w:rsidR="00F240B7" w:rsidRPr="00416426" w:rsidRDefault="00F240B7" w:rsidP="00416426">
            <w:pPr>
              <w:autoSpaceDE w:val="0"/>
              <w:autoSpaceDN w:val="0"/>
              <w:adjustRightInd w:val="0"/>
              <w:rPr>
                <w:sz w:val="24"/>
                <w:szCs w:val="24"/>
              </w:rPr>
            </w:pPr>
            <w:r w:rsidRPr="00416426">
              <w:rPr>
                <w:sz w:val="24"/>
                <w:szCs w:val="24"/>
              </w:rPr>
              <w:t>Low-court independence</w:t>
            </w:r>
          </w:p>
        </w:tc>
        <w:tc>
          <w:tcPr>
            <w:tcW w:w="4675" w:type="dxa"/>
          </w:tcPr>
          <w:p w14:paraId="4DEC3451" w14:textId="22F7F401" w:rsidR="00F240B7" w:rsidRPr="00416426" w:rsidRDefault="00F240B7" w:rsidP="00416426">
            <w:pPr>
              <w:autoSpaceDE w:val="0"/>
              <w:autoSpaceDN w:val="0"/>
              <w:adjustRightInd w:val="0"/>
              <w:rPr>
                <w:iCs/>
                <w:sz w:val="24"/>
                <w:szCs w:val="24"/>
              </w:rPr>
            </w:pPr>
            <w:r w:rsidRPr="00416426">
              <w:rPr>
                <w:sz w:val="24"/>
                <w:szCs w:val="24"/>
              </w:rPr>
              <w:t>V-Dem</w:t>
            </w:r>
          </w:p>
        </w:tc>
      </w:tr>
      <w:tr w:rsidR="00F240B7" w:rsidRPr="00416426" w14:paraId="1565133B" w14:textId="77777777" w:rsidTr="003F0DDD">
        <w:tc>
          <w:tcPr>
            <w:tcW w:w="4675" w:type="dxa"/>
          </w:tcPr>
          <w:p w14:paraId="215BE7EF" w14:textId="29441F41" w:rsidR="00F240B7" w:rsidRPr="00416426" w:rsidRDefault="00F240B7" w:rsidP="00416426">
            <w:pPr>
              <w:autoSpaceDE w:val="0"/>
              <w:autoSpaceDN w:val="0"/>
              <w:adjustRightInd w:val="0"/>
              <w:rPr>
                <w:sz w:val="24"/>
                <w:szCs w:val="24"/>
              </w:rPr>
            </w:pPr>
            <w:r w:rsidRPr="00416426">
              <w:rPr>
                <w:sz w:val="24"/>
                <w:szCs w:val="24"/>
              </w:rPr>
              <w:lastRenderedPageBreak/>
              <w:t>Latent Judicial Independence</w:t>
            </w:r>
          </w:p>
        </w:tc>
        <w:tc>
          <w:tcPr>
            <w:tcW w:w="4675" w:type="dxa"/>
          </w:tcPr>
          <w:p w14:paraId="5DDD7F2F" w14:textId="70B17A42" w:rsidR="00F240B7" w:rsidRPr="00416426" w:rsidRDefault="006A2934" w:rsidP="00416426">
            <w:pPr>
              <w:autoSpaceDE w:val="0"/>
              <w:autoSpaceDN w:val="0"/>
              <w:adjustRightInd w:val="0"/>
              <w:rPr>
                <w:iCs/>
                <w:sz w:val="24"/>
                <w:szCs w:val="24"/>
              </w:rPr>
            </w:pPr>
            <w:r w:rsidRPr="00416426">
              <w:rPr>
                <w:iCs/>
                <w:sz w:val="24"/>
                <w:szCs w:val="24"/>
              </w:rPr>
              <w:t>Linzer and Staton (</w:t>
            </w:r>
            <w:r w:rsidR="00F240B7" w:rsidRPr="00416426">
              <w:rPr>
                <w:iCs/>
                <w:sz w:val="24"/>
                <w:szCs w:val="24"/>
              </w:rPr>
              <w:t>2015)</w:t>
            </w:r>
          </w:p>
        </w:tc>
      </w:tr>
      <w:tr w:rsidR="00F240B7" w:rsidRPr="00416426" w14:paraId="3501E314" w14:textId="77777777" w:rsidTr="003F0DDD">
        <w:tc>
          <w:tcPr>
            <w:tcW w:w="4675" w:type="dxa"/>
          </w:tcPr>
          <w:p w14:paraId="1A02EAD2" w14:textId="4A783F23" w:rsidR="00F240B7" w:rsidRPr="00416426" w:rsidRDefault="00F240B7" w:rsidP="00416426">
            <w:pPr>
              <w:autoSpaceDE w:val="0"/>
              <w:autoSpaceDN w:val="0"/>
              <w:adjustRightInd w:val="0"/>
              <w:rPr>
                <w:sz w:val="24"/>
                <w:szCs w:val="24"/>
              </w:rPr>
            </w:pPr>
            <w:r w:rsidRPr="00416426">
              <w:rPr>
                <w:sz w:val="24"/>
                <w:szCs w:val="24"/>
              </w:rPr>
              <w:t xml:space="preserve">Average years of education, age &gt; 15 years </w:t>
            </w:r>
          </w:p>
        </w:tc>
        <w:tc>
          <w:tcPr>
            <w:tcW w:w="4675" w:type="dxa"/>
          </w:tcPr>
          <w:p w14:paraId="7CF7443D" w14:textId="5AB8FB86" w:rsidR="00F240B7" w:rsidRPr="00416426" w:rsidRDefault="00F240B7" w:rsidP="00416426">
            <w:pPr>
              <w:autoSpaceDE w:val="0"/>
              <w:autoSpaceDN w:val="0"/>
              <w:adjustRightInd w:val="0"/>
              <w:rPr>
                <w:sz w:val="24"/>
                <w:szCs w:val="24"/>
              </w:rPr>
            </w:pPr>
            <w:r w:rsidRPr="00416426">
              <w:rPr>
                <w:sz w:val="24"/>
                <w:szCs w:val="24"/>
              </w:rPr>
              <w:t>Clio Infra</w:t>
            </w:r>
            <w:r w:rsidRPr="00416426">
              <w:rPr>
                <w:rStyle w:val="FootnoteReference"/>
                <w:sz w:val="24"/>
                <w:szCs w:val="24"/>
              </w:rPr>
              <w:footnoteReference w:id="12"/>
            </w:r>
          </w:p>
        </w:tc>
      </w:tr>
      <w:tr w:rsidR="00F240B7" w:rsidRPr="00416426" w14:paraId="758C9D75" w14:textId="77777777" w:rsidTr="003F0DDD">
        <w:tc>
          <w:tcPr>
            <w:tcW w:w="4675" w:type="dxa"/>
          </w:tcPr>
          <w:p w14:paraId="3513BE32" w14:textId="2D6CBBE9" w:rsidR="00F240B7" w:rsidRPr="00416426" w:rsidRDefault="006A2934" w:rsidP="00416426">
            <w:pPr>
              <w:autoSpaceDE w:val="0"/>
              <w:autoSpaceDN w:val="0"/>
              <w:adjustRightInd w:val="0"/>
              <w:rPr>
                <w:sz w:val="24"/>
                <w:szCs w:val="24"/>
              </w:rPr>
            </w:pPr>
            <w:r w:rsidRPr="00416426">
              <w:rPr>
                <w:sz w:val="24"/>
                <w:szCs w:val="24"/>
              </w:rPr>
              <w:t>Political openness, legislative oversight, political constraint</w:t>
            </w:r>
          </w:p>
        </w:tc>
        <w:tc>
          <w:tcPr>
            <w:tcW w:w="4675" w:type="dxa"/>
          </w:tcPr>
          <w:p w14:paraId="51744BCB" w14:textId="39819DC5" w:rsidR="00F240B7" w:rsidRPr="00416426" w:rsidRDefault="006A2934" w:rsidP="00416426">
            <w:pPr>
              <w:autoSpaceDE w:val="0"/>
              <w:autoSpaceDN w:val="0"/>
              <w:adjustRightInd w:val="0"/>
              <w:rPr>
                <w:sz w:val="24"/>
                <w:szCs w:val="24"/>
              </w:rPr>
            </w:pPr>
            <w:r w:rsidRPr="00416426">
              <w:rPr>
                <w:sz w:val="24"/>
                <w:szCs w:val="24"/>
              </w:rPr>
              <w:t xml:space="preserve">V-Dem, </w:t>
            </w:r>
            <w:r w:rsidRPr="00416426">
              <w:rPr>
                <w:sz w:val="24"/>
                <w:szCs w:val="24"/>
              </w:rPr>
              <w:fldChar w:fldCharType="begin" w:fldLock="1"/>
            </w:r>
            <w:r w:rsidR="00FA05AF">
              <w:rPr>
                <w:sz w:val="24"/>
                <w:szCs w:val="24"/>
              </w:rPr>
              <w:instrText>ADDIN CSL_CITATION {"citationItems":[{"id":"ITEM-1","itemData":{"DOI":"10.1093/icc/11.2.355","ISSN":"0960-6491","abstract":"The empirical evidence that links political institutions to economic outcomes has grown dramatically in recent years. However, virtually all of this analysis is undertaken using data from the past three decades. This paper extends this empirical framework by performing a two‐century long historical analysis of the determinants of infrastructure investment in a panel of over 100 countries. The results demonstrate that political environments that limit the feasibility of policy change are an important determinant of investment in infrastructure.","author":[{"dropping-particle":"","family":"Henisz","given":"Witold J","non-dropping-particle":"","parse-names":false,"suffix":""}],"container-title":"Industrial and Corporate Change","id":"ITEM-1","issue":"2","issued":{"date-parts":[["2002","4","1"]]},"page":"355-389","title":"The institutional environment for infrastructure investment","type":"article-journal","volume":"11"},"uris":["http://www.mendeley.com/documents/?uuid=ec93ca0f-eb6f-4382-9749-85d73aa0d3eb"]}],"mendeley":{"formattedCitation":"(Henisz 2002)","plainTextFormattedCitation":"(Henisz 2002)","previouslyFormattedCitation":"(Henisz 2002)"},"properties":{"noteIndex":0},"schema":"https://github.com/citation-style-language/schema/raw/master/csl-citation.json"}</w:instrText>
            </w:r>
            <w:r w:rsidRPr="00416426">
              <w:rPr>
                <w:sz w:val="24"/>
                <w:szCs w:val="24"/>
              </w:rPr>
              <w:fldChar w:fldCharType="separate"/>
            </w:r>
            <w:r w:rsidR="00416426" w:rsidRPr="00416426">
              <w:rPr>
                <w:noProof/>
                <w:sz w:val="24"/>
                <w:szCs w:val="24"/>
              </w:rPr>
              <w:t>(Henisz 2002)</w:t>
            </w:r>
            <w:r w:rsidRPr="00416426">
              <w:rPr>
                <w:sz w:val="24"/>
                <w:szCs w:val="24"/>
              </w:rPr>
              <w:fldChar w:fldCharType="end"/>
            </w:r>
          </w:p>
        </w:tc>
      </w:tr>
      <w:tr w:rsidR="00F240B7" w:rsidRPr="00416426" w14:paraId="5AA704B2" w14:textId="77777777" w:rsidTr="003F0DDD">
        <w:tc>
          <w:tcPr>
            <w:tcW w:w="4675" w:type="dxa"/>
          </w:tcPr>
          <w:p w14:paraId="76A81F5D" w14:textId="7C432B67" w:rsidR="00F240B7" w:rsidRPr="00416426" w:rsidRDefault="00F240B7" w:rsidP="00416426">
            <w:pPr>
              <w:autoSpaceDE w:val="0"/>
              <w:autoSpaceDN w:val="0"/>
              <w:adjustRightInd w:val="0"/>
              <w:rPr>
                <w:sz w:val="24"/>
                <w:szCs w:val="24"/>
              </w:rPr>
            </w:pPr>
            <w:r w:rsidRPr="00416426">
              <w:rPr>
                <w:sz w:val="24"/>
                <w:szCs w:val="24"/>
              </w:rPr>
              <w:t>Pre-election government seat-share in legislature (in appendix)</w:t>
            </w:r>
          </w:p>
        </w:tc>
        <w:tc>
          <w:tcPr>
            <w:tcW w:w="4675" w:type="dxa"/>
          </w:tcPr>
          <w:p w14:paraId="2AC82102" w14:textId="3C796369" w:rsidR="00F240B7" w:rsidRPr="00416426" w:rsidRDefault="006A2934" w:rsidP="00416426">
            <w:pPr>
              <w:autoSpaceDE w:val="0"/>
              <w:autoSpaceDN w:val="0"/>
              <w:adjustRightInd w:val="0"/>
              <w:rPr>
                <w:iCs/>
                <w:sz w:val="24"/>
                <w:szCs w:val="24"/>
              </w:rPr>
            </w:pPr>
            <w:r w:rsidRPr="00416426">
              <w:rPr>
                <w:iCs/>
                <w:sz w:val="24"/>
                <w:szCs w:val="24"/>
              </w:rPr>
              <w:t xml:space="preserve">Cruz et al </w:t>
            </w:r>
            <w:r w:rsidR="00F240B7" w:rsidRPr="00416426">
              <w:rPr>
                <w:iCs/>
                <w:sz w:val="24"/>
                <w:szCs w:val="24"/>
              </w:rPr>
              <w:fldChar w:fldCharType="begin" w:fldLock="1"/>
            </w:r>
            <w:r w:rsidR="00234A8C" w:rsidRPr="00416426">
              <w:rPr>
                <w:iCs/>
                <w:sz w:val="24"/>
                <w:szCs w:val="24"/>
              </w:rPr>
              <w:instrText>ADDIN CSL_CITATION {"citationItems":[{"id":"ITEM-1","itemData":{"author":[{"dropping-particle":"","family":"Cruz","given":"Cesi","non-dropping-particle":"","parse-names":false,"suffix":""},{"dropping-particle":"","family":"Keefer","given":"Philip","non-dropping-particle":"","parse-names":false,"suffix":""},{"dropping-particle":"","family":"Scartascini","given":"Carlos","non-dropping-particle":"","parse-names":false,"suffix":""}],"id":"ITEM-1","issued":{"date-parts":[["2017"]]},"title":"Database of Political Institutions 2017 (DPI2017)","type":"report"},"suppress-author":1,"uris":["http://www.mendeley.com/documents/?uuid=0fe1928c-b843-4678-947d-0fe8a93d8299"]}],"mendeley":{"formattedCitation":"(2017)","plainTextFormattedCitation":"(2017)","previouslyFormattedCitation":"(2017)"},"properties":{"noteIndex":0},"schema":"https://github.com/citation-style-language/schema/raw/master/csl-citation.json"}</w:instrText>
            </w:r>
            <w:r w:rsidR="00F240B7" w:rsidRPr="00416426">
              <w:rPr>
                <w:iCs/>
                <w:sz w:val="24"/>
                <w:szCs w:val="24"/>
              </w:rPr>
              <w:fldChar w:fldCharType="separate"/>
            </w:r>
            <w:r w:rsidRPr="00416426">
              <w:rPr>
                <w:iCs/>
                <w:noProof/>
                <w:sz w:val="24"/>
                <w:szCs w:val="24"/>
              </w:rPr>
              <w:t>(2017)</w:t>
            </w:r>
            <w:r w:rsidR="00F240B7" w:rsidRPr="00416426">
              <w:rPr>
                <w:iCs/>
                <w:sz w:val="24"/>
                <w:szCs w:val="24"/>
              </w:rPr>
              <w:fldChar w:fldCharType="end"/>
            </w:r>
          </w:p>
        </w:tc>
      </w:tr>
      <w:tr w:rsidR="00F240B7" w:rsidRPr="00416426" w14:paraId="006F90AB" w14:textId="77777777" w:rsidTr="003F0DDD">
        <w:tc>
          <w:tcPr>
            <w:tcW w:w="4675" w:type="dxa"/>
          </w:tcPr>
          <w:p w14:paraId="0CAA3023" w14:textId="1CCAA17F" w:rsidR="00F240B7" w:rsidRPr="00416426" w:rsidRDefault="00F240B7" w:rsidP="00416426">
            <w:pPr>
              <w:autoSpaceDE w:val="0"/>
              <w:autoSpaceDN w:val="0"/>
              <w:adjustRightInd w:val="0"/>
              <w:rPr>
                <w:sz w:val="24"/>
                <w:szCs w:val="24"/>
              </w:rPr>
            </w:pPr>
            <w:r w:rsidRPr="00416426">
              <w:rPr>
                <w:sz w:val="24"/>
                <w:szCs w:val="24"/>
              </w:rPr>
              <w:t>Election fraud in prior election</w:t>
            </w:r>
            <w:r w:rsidR="006A2934" w:rsidRPr="00416426">
              <w:rPr>
                <w:sz w:val="24"/>
                <w:szCs w:val="24"/>
              </w:rPr>
              <w:t xml:space="preserve"> (in appendix)</w:t>
            </w:r>
          </w:p>
        </w:tc>
        <w:tc>
          <w:tcPr>
            <w:tcW w:w="4675" w:type="dxa"/>
          </w:tcPr>
          <w:p w14:paraId="78055A8B" w14:textId="55571C63" w:rsidR="00F240B7" w:rsidRPr="00416426" w:rsidRDefault="00F240B7" w:rsidP="00416426">
            <w:pPr>
              <w:autoSpaceDE w:val="0"/>
              <w:autoSpaceDN w:val="0"/>
              <w:adjustRightInd w:val="0"/>
              <w:rPr>
                <w:iCs/>
                <w:sz w:val="24"/>
                <w:szCs w:val="24"/>
              </w:rPr>
            </w:pPr>
            <w:r w:rsidRPr="00416426">
              <w:rPr>
                <w:sz w:val="24"/>
                <w:szCs w:val="24"/>
              </w:rPr>
              <w:t>V-Dem</w:t>
            </w:r>
          </w:p>
        </w:tc>
      </w:tr>
    </w:tbl>
    <w:p w14:paraId="7583A72E" w14:textId="77777777" w:rsidR="001A1365" w:rsidRDefault="001A1365" w:rsidP="001A1365">
      <w:pPr>
        <w:autoSpaceDE w:val="0"/>
        <w:autoSpaceDN w:val="0"/>
        <w:adjustRightInd w:val="0"/>
        <w:spacing w:after="0" w:line="480" w:lineRule="auto"/>
        <w:jc w:val="center"/>
        <w:rPr>
          <w:sz w:val="24"/>
          <w:szCs w:val="24"/>
        </w:rPr>
      </w:pPr>
    </w:p>
    <w:p w14:paraId="623F440A" w14:textId="1E2B12F9" w:rsidR="003F0DDD" w:rsidRPr="00416426" w:rsidRDefault="00F5696A" w:rsidP="001A1365">
      <w:pPr>
        <w:autoSpaceDE w:val="0"/>
        <w:autoSpaceDN w:val="0"/>
        <w:adjustRightInd w:val="0"/>
        <w:spacing w:after="0" w:line="480" w:lineRule="auto"/>
        <w:rPr>
          <w:sz w:val="24"/>
          <w:szCs w:val="24"/>
        </w:rPr>
      </w:pPr>
      <w:r w:rsidRPr="00416426">
        <w:rPr>
          <w:sz w:val="24"/>
          <w:szCs w:val="24"/>
        </w:rPr>
        <w:t>Table 1: Variables used in pre-processing stage (all variables</w:t>
      </w:r>
      <w:r w:rsidR="0075492F" w:rsidRPr="00416426">
        <w:rPr>
          <w:sz w:val="24"/>
          <w:szCs w:val="24"/>
        </w:rPr>
        <w:t xml:space="preserve"> except pre-election seat-share</w:t>
      </w:r>
      <w:r w:rsidR="00F240B7" w:rsidRPr="00416426">
        <w:rPr>
          <w:sz w:val="24"/>
          <w:szCs w:val="24"/>
        </w:rPr>
        <w:t xml:space="preserve"> and prior election fraud</w:t>
      </w:r>
      <w:r w:rsidRPr="00416426">
        <w:rPr>
          <w:sz w:val="24"/>
          <w:szCs w:val="24"/>
        </w:rPr>
        <w:t xml:space="preserve"> lagged </w:t>
      </w:r>
      <w:r w:rsidR="00F240B7" w:rsidRPr="00416426">
        <w:rPr>
          <w:sz w:val="24"/>
          <w:szCs w:val="24"/>
        </w:rPr>
        <w:t xml:space="preserve">by </w:t>
      </w:r>
      <w:r w:rsidR="005A55B8" w:rsidRPr="00416426">
        <w:rPr>
          <w:sz w:val="24"/>
          <w:szCs w:val="24"/>
        </w:rPr>
        <w:t>two years</w:t>
      </w:r>
      <w:r w:rsidRPr="00416426">
        <w:rPr>
          <w:sz w:val="24"/>
          <w:szCs w:val="24"/>
        </w:rPr>
        <w:t>)</w:t>
      </w:r>
    </w:p>
    <w:p w14:paraId="23E021A2" w14:textId="77777777" w:rsidR="00D030C3" w:rsidRPr="00416426" w:rsidRDefault="00D030C3" w:rsidP="00416426">
      <w:pPr>
        <w:autoSpaceDE w:val="0"/>
        <w:autoSpaceDN w:val="0"/>
        <w:adjustRightInd w:val="0"/>
        <w:spacing w:after="0" w:line="480" w:lineRule="auto"/>
        <w:rPr>
          <w:b/>
          <w:sz w:val="24"/>
          <w:szCs w:val="24"/>
        </w:rPr>
      </w:pPr>
      <w:r w:rsidRPr="00416426">
        <w:rPr>
          <w:b/>
          <w:sz w:val="24"/>
          <w:szCs w:val="24"/>
        </w:rPr>
        <w:t>Results</w:t>
      </w:r>
    </w:p>
    <w:p w14:paraId="4EA525EA" w14:textId="58E50A01" w:rsidR="0033331C" w:rsidRDefault="00A9098E" w:rsidP="00416426">
      <w:pPr>
        <w:autoSpaceDE w:val="0"/>
        <w:autoSpaceDN w:val="0"/>
        <w:adjustRightInd w:val="0"/>
        <w:spacing w:after="0" w:line="480" w:lineRule="auto"/>
        <w:rPr>
          <w:sz w:val="24"/>
          <w:szCs w:val="24"/>
        </w:rPr>
      </w:pPr>
      <w:r w:rsidRPr="00416426">
        <w:rPr>
          <w:sz w:val="24"/>
          <w:szCs w:val="24"/>
        </w:rPr>
        <w:t>The</w:t>
      </w:r>
      <w:r w:rsidR="00A13394" w:rsidRPr="00416426">
        <w:rPr>
          <w:sz w:val="24"/>
          <w:szCs w:val="24"/>
        </w:rPr>
        <w:t xml:space="preserve"> results of these </w:t>
      </w:r>
      <w:r w:rsidRPr="00416426">
        <w:rPr>
          <w:sz w:val="24"/>
          <w:szCs w:val="24"/>
        </w:rPr>
        <w:t>models</w:t>
      </w:r>
      <w:r w:rsidR="00A13394" w:rsidRPr="00416426">
        <w:rPr>
          <w:sz w:val="24"/>
          <w:szCs w:val="24"/>
        </w:rPr>
        <w:t xml:space="preserve"> are presented</w:t>
      </w:r>
      <w:r w:rsidR="00284D25" w:rsidRPr="00416426">
        <w:rPr>
          <w:sz w:val="24"/>
          <w:szCs w:val="24"/>
        </w:rPr>
        <w:t xml:space="preserve"> in Table 1</w:t>
      </w:r>
      <w:r w:rsidR="00F85358" w:rsidRPr="00416426">
        <w:rPr>
          <w:sz w:val="24"/>
          <w:szCs w:val="24"/>
        </w:rPr>
        <w:t xml:space="preserve"> and Figure </w:t>
      </w:r>
      <w:r w:rsidR="001A1365">
        <w:rPr>
          <w:sz w:val="24"/>
          <w:szCs w:val="24"/>
        </w:rPr>
        <w:t>1</w:t>
      </w:r>
      <w:r w:rsidR="00FF13E6" w:rsidRPr="00416426">
        <w:rPr>
          <w:sz w:val="24"/>
          <w:szCs w:val="24"/>
        </w:rPr>
        <w:t>.</w:t>
      </w:r>
      <w:r w:rsidRPr="00416426">
        <w:rPr>
          <w:sz w:val="24"/>
          <w:szCs w:val="24"/>
        </w:rPr>
        <w:t xml:space="preserve"> </w:t>
      </w:r>
      <w:r w:rsidR="00F85358" w:rsidRPr="00416426">
        <w:rPr>
          <w:sz w:val="24"/>
          <w:szCs w:val="24"/>
        </w:rPr>
        <w:t xml:space="preserve">As Figure </w:t>
      </w:r>
      <w:r w:rsidR="001A1365">
        <w:rPr>
          <w:sz w:val="24"/>
          <w:szCs w:val="24"/>
        </w:rPr>
        <w:t>1</w:t>
      </w:r>
      <w:r w:rsidR="00F85358" w:rsidRPr="00416426">
        <w:rPr>
          <w:sz w:val="24"/>
          <w:szCs w:val="24"/>
        </w:rPr>
        <w:t xml:space="preserve"> shows, </w:t>
      </w:r>
      <w:r w:rsidR="00F240B7" w:rsidRPr="00416426">
        <w:rPr>
          <w:sz w:val="24"/>
          <w:szCs w:val="24"/>
        </w:rPr>
        <w:t>an improvement in</w:t>
      </w:r>
      <w:r w:rsidR="00F85358" w:rsidRPr="00416426">
        <w:rPr>
          <w:sz w:val="24"/>
          <w:szCs w:val="24"/>
        </w:rPr>
        <w:t xml:space="preserve"> </w:t>
      </w:r>
      <w:r w:rsidR="00D370A5" w:rsidRPr="00416426">
        <w:rPr>
          <w:sz w:val="24"/>
          <w:szCs w:val="24"/>
        </w:rPr>
        <w:t xml:space="preserve">de jure </w:t>
      </w:r>
      <w:r w:rsidR="00F85358" w:rsidRPr="00416426">
        <w:rPr>
          <w:sz w:val="24"/>
          <w:szCs w:val="24"/>
        </w:rPr>
        <w:t>judicial independence is associated with a reduction in intentional voting irregularities only at low levels of political competition</w:t>
      </w:r>
      <w:r w:rsidR="00FE1CB3">
        <w:rPr>
          <w:sz w:val="24"/>
          <w:szCs w:val="24"/>
        </w:rPr>
        <w:t>,</w:t>
      </w:r>
      <w:r w:rsidR="00F85358" w:rsidRPr="00416426">
        <w:rPr>
          <w:sz w:val="24"/>
          <w:szCs w:val="24"/>
        </w:rPr>
        <w:t xml:space="preserve"> across all </w:t>
      </w:r>
      <w:r w:rsidR="00F240B7" w:rsidRPr="00416426">
        <w:rPr>
          <w:sz w:val="24"/>
          <w:szCs w:val="24"/>
        </w:rPr>
        <w:t>three</w:t>
      </w:r>
      <w:r w:rsidR="00F85358" w:rsidRPr="00416426">
        <w:rPr>
          <w:sz w:val="24"/>
          <w:szCs w:val="24"/>
        </w:rPr>
        <w:t xml:space="preserve"> measures.</w:t>
      </w:r>
      <w:r w:rsidR="00795528" w:rsidRPr="00416426">
        <w:rPr>
          <w:sz w:val="24"/>
          <w:szCs w:val="24"/>
        </w:rPr>
        <w:t xml:space="preserve"> This is supportive of Hypothesis 1; Hypothesis </w:t>
      </w:r>
      <w:r w:rsidR="00F55D11">
        <w:rPr>
          <w:sz w:val="24"/>
          <w:szCs w:val="24"/>
        </w:rPr>
        <w:t>3</w:t>
      </w:r>
      <w:r w:rsidR="00795528" w:rsidRPr="00416426">
        <w:rPr>
          <w:sz w:val="24"/>
          <w:szCs w:val="24"/>
        </w:rPr>
        <w:t>, which predicts a negative slope for the marginal effects</w:t>
      </w:r>
      <w:r w:rsidR="006B1FF1">
        <w:rPr>
          <w:sz w:val="24"/>
          <w:szCs w:val="24"/>
        </w:rPr>
        <w:t xml:space="preserve"> due to an insurance logic or strategic defection</w:t>
      </w:r>
      <w:r w:rsidR="00795528" w:rsidRPr="00416426">
        <w:rPr>
          <w:sz w:val="24"/>
          <w:szCs w:val="24"/>
        </w:rPr>
        <w:t>, is not supported.</w:t>
      </w:r>
      <w:r w:rsidR="00F85358" w:rsidRPr="00416426">
        <w:rPr>
          <w:sz w:val="24"/>
          <w:szCs w:val="24"/>
        </w:rPr>
        <w:t xml:space="preserve"> </w:t>
      </w:r>
    </w:p>
    <w:p w14:paraId="22AAE0B6" w14:textId="001C4C07" w:rsidR="00F85358" w:rsidRDefault="00F85358" w:rsidP="0033331C">
      <w:pPr>
        <w:autoSpaceDE w:val="0"/>
        <w:autoSpaceDN w:val="0"/>
        <w:adjustRightInd w:val="0"/>
        <w:spacing w:after="0" w:line="480" w:lineRule="auto"/>
        <w:ind w:firstLine="720"/>
        <w:rPr>
          <w:sz w:val="24"/>
          <w:szCs w:val="24"/>
        </w:rPr>
      </w:pPr>
      <w:r w:rsidRPr="00416426">
        <w:rPr>
          <w:sz w:val="24"/>
          <w:szCs w:val="24"/>
        </w:rPr>
        <w:t xml:space="preserve">The size of the effect of a positive judicial reform is substantively large, even at modestly low levels of competitiveness. Using figures from Model </w:t>
      </w:r>
      <w:r w:rsidR="00D370A5" w:rsidRPr="00416426">
        <w:rPr>
          <w:sz w:val="24"/>
          <w:szCs w:val="24"/>
        </w:rPr>
        <w:t>2</w:t>
      </w:r>
      <w:r w:rsidRPr="00416426">
        <w:rPr>
          <w:sz w:val="24"/>
          <w:szCs w:val="24"/>
        </w:rPr>
        <w:t xml:space="preserve"> and holding opposition oversight</w:t>
      </w:r>
      <w:r w:rsidRPr="00416426">
        <w:rPr>
          <w:i/>
          <w:sz w:val="24"/>
          <w:szCs w:val="24"/>
        </w:rPr>
        <w:t xml:space="preserve"> </w:t>
      </w:r>
      <w:r w:rsidRPr="00416426">
        <w:rPr>
          <w:sz w:val="24"/>
          <w:szCs w:val="24"/>
        </w:rPr>
        <w:t xml:space="preserve">constant at its </w:t>
      </w:r>
      <w:r w:rsidR="002C40FB" w:rsidRPr="00416426">
        <w:rPr>
          <w:sz w:val="24"/>
          <w:szCs w:val="24"/>
        </w:rPr>
        <w:t>first quartile—representing a typical more authoritarian case—</w:t>
      </w:r>
      <w:r w:rsidRPr="00416426">
        <w:rPr>
          <w:sz w:val="24"/>
          <w:szCs w:val="24"/>
        </w:rPr>
        <w:t>a</w:t>
      </w:r>
      <w:r w:rsidR="002C40FB" w:rsidRPr="00416426">
        <w:rPr>
          <w:sz w:val="24"/>
          <w:szCs w:val="24"/>
        </w:rPr>
        <w:t xml:space="preserve"> </w:t>
      </w:r>
      <w:r w:rsidRPr="00416426">
        <w:rPr>
          <w:sz w:val="24"/>
          <w:szCs w:val="24"/>
        </w:rPr>
        <w:t xml:space="preserve">positive </w:t>
      </w:r>
      <w:r w:rsidR="002C40FB" w:rsidRPr="00416426">
        <w:rPr>
          <w:sz w:val="24"/>
          <w:szCs w:val="24"/>
        </w:rPr>
        <w:t>judicial reform</w:t>
      </w:r>
      <w:r w:rsidRPr="00416426">
        <w:rPr>
          <w:sz w:val="24"/>
          <w:szCs w:val="24"/>
        </w:rPr>
        <w:t xml:space="preserve"> results in a marginal decrease in </w:t>
      </w:r>
      <w:r w:rsidRPr="00416426">
        <w:rPr>
          <w:i/>
          <w:sz w:val="24"/>
          <w:szCs w:val="24"/>
        </w:rPr>
        <w:t>intentional voting irregularities</w:t>
      </w:r>
      <w:r w:rsidRPr="00416426">
        <w:rPr>
          <w:sz w:val="24"/>
          <w:szCs w:val="24"/>
        </w:rPr>
        <w:t xml:space="preserve"> of -</w:t>
      </w:r>
      <w:r w:rsidR="002C40FB" w:rsidRPr="00416426">
        <w:rPr>
          <w:sz w:val="24"/>
          <w:szCs w:val="24"/>
        </w:rPr>
        <w:t>0</w:t>
      </w:r>
      <w:r w:rsidRPr="00416426">
        <w:rPr>
          <w:sz w:val="24"/>
          <w:szCs w:val="24"/>
        </w:rPr>
        <w:t>.</w:t>
      </w:r>
      <w:r w:rsidR="00BF3D22">
        <w:rPr>
          <w:sz w:val="24"/>
          <w:szCs w:val="24"/>
        </w:rPr>
        <w:t>63</w:t>
      </w:r>
      <w:r w:rsidRPr="00416426">
        <w:rPr>
          <w:sz w:val="24"/>
          <w:szCs w:val="24"/>
        </w:rPr>
        <w:t>—</w:t>
      </w:r>
      <w:r w:rsidR="00BF3D22">
        <w:rPr>
          <w:sz w:val="24"/>
          <w:szCs w:val="24"/>
        </w:rPr>
        <w:t>which amounts to roughly twelve percent of the</w:t>
      </w:r>
      <w:r w:rsidRPr="00416426">
        <w:rPr>
          <w:sz w:val="24"/>
          <w:szCs w:val="24"/>
        </w:rPr>
        <w:t xml:space="preserve"> overall range of the </w:t>
      </w:r>
      <w:r w:rsidRPr="00416426">
        <w:rPr>
          <w:i/>
          <w:iCs/>
          <w:sz w:val="24"/>
          <w:szCs w:val="24"/>
        </w:rPr>
        <w:t>voting irregularities</w:t>
      </w:r>
      <w:r w:rsidRPr="00416426">
        <w:rPr>
          <w:sz w:val="24"/>
          <w:szCs w:val="24"/>
        </w:rPr>
        <w:t xml:space="preserve"> variable. A comparison with the marginal effect of </w:t>
      </w:r>
      <w:r w:rsidRPr="00416426">
        <w:rPr>
          <w:i/>
          <w:iCs/>
          <w:sz w:val="24"/>
          <w:szCs w:val="24"/>
        </w:rPr>
        <w:t xml:space="preserve">opposition oversight </w:t>
      </w:r>
      <w:r w:rsidRPr="00416426">
        <w:rPr>
          <w:sz w:val="24"/>
          <w:szCs w:val="24"/>
        </w:rPr>
        <w:t>using the same model</w:t>
      </w:r>
      <w:r w:rsidRPr="00416426">
        <w:rPr>
          <w:i/>
          <w:iCs/>
          <w:sz w:val="24"/>
          <w:szCs w:val="24"/>
        </w:rPr>
        <w:t xml:space="preserve"> </w:t>
      </w:r>
      <w:r w:rsidRPr="00416426">
        <w:rPr>
          <w:sz w:val="24"/>
          <w:szCs w:val="24"/>
        </w:rPr>
        <w:t xml:space="preserve">shows the substantive significance of such a shift. Holding judicial reform constant at zero, an increase from the first quartile to the mean of </w:t>
      </w:r>
      <w:r w:rsidRPr="00416426">
        <w:rPr>
          <w:i/>
          <w:sz w:val="24"/>
          <w:szCs w:val="24"/>
        </w:rPr>
        <w:t>oversight</w:t>
      </w:r>
      <w:r w:rsidRPr="00416426">
        <w:rPr>
          <w:sz w:val="24"/>
          <w:szCs w:val="24"/>
        </w:rPr>
        <w:t xml:space="preserve"> results in a smaller reduction in fraud: -0.</w:t>
      </w:r>
      <w:r w:rsidR="00015CE5">
        <w:rPr>
          <w:sz w:val="24"/>
          <w:szCs w:val="24"/>
        </w:rPr>
        <w:t>21</w:t>
      </w:r>
      <w:r w:rsidRPr="00416426">
        <w:rPr>
          <w:sz w:val="24"/>
          <w:szCs w:val="24"/>
        </w:rPr>
        <w:t xml:space="preserve">. </w:t>
      </w:r>
      <w:r w:rsidRPr="00416426">
        <w:rPr>
          <w:sz w:val="24"/>
          <w:szCs w:val="24"/>
        </w:rPr>
        <w:lastRenderedPageBreak/>
        <w:t xml:space="preserve">That a positive judicial reform in the year before an election </w:t>
      </w:r>
      <w:r w:rsidR="00D42BF5" w:rsidRPr="00416426">
        <w:rPr>
          <w:sz w:val="24"/>
          <w:szCs w:val="24"/>
        </w:rPr>
        <w:t>can have</w:t>
      </w:r>
      <w:r w:rsidRPr="00416426">
        <w:rPr>
          <w:sz w:val="24"/>
          <w:szCs w:val="24"/>
        </w:rPr>
        <w:t xml:space="preserve"> an effect size that is </w:t>
      </w:r>
      <w:r w:rsidR="00015CE5">
        <w:rPr>
          <w:sz w:val="24"/>
          <w:szCs w:val="24"/>
        </w:rPr>
        <w:t>three times larger than</w:t>
      </w:r>
      <w:r w:rsidRPr="00416426">
        <w:rPr>
          <w:sz w:val="24"/>
          <w:szCs w:val="24"/>
        </w:rPr>
        <w:t xml:space="preserve"> that of a major shift in </w:t>
      </w:r>
      <w:r w:rsidR="002C40FB" w:rsidRPr="00416426">
        <w:rPr>
          <w:sz w:val="24"/>
          <w:szCs w:val="24"/>
        </w:rPr>
        <w:t>political competition (as measured by the size and assertiveness of the parliamentary opposition)</w:t>
      </w:r>
      <w:r w:rsidRPr="00416426">
        <w:rPr>
          <w:sz w:val="24"/>
          <w:szCs w:val="24"/>
        </w:rPr>
        <w:t xml:space="preserve"> is notable given the prevalence of competitiveness as a predictor of electoral fraud in earlier research </w:t>
      </w:r>
      <w:r w:rsidRPr="00416426">
        <w:rPr>
          <w:sz w:val="24"/>
          <w:szCs w:val="24"/>
        </w:rPr>
        <w:fldChar w:fldCharType="begin" w:fldLock="1"/>
      </w:r>
      <w:r w:rsidR="00FA05AF">
        <w:rPr>
          <w:sz w:val="24"/>
          <w:szCs w:val="24"/>
        </w:rPr>
        <w:instrText>ADDIN CSL_CITATION {"citationItems":[{"id":"ITEM-1","itemData":{"DOI":"10.1146/annurev.polisci.6.121901.085655","ISSN":"1094-2939","author":[{"dropping-particle":"","family":"Lehoucq","given":"Fabrice","non-dropping-particle":"","parse-names":false,"suffix":""}],"container-title":"Annual Review of Political Science","id":"ITEM-1","issue":"1","issued":{"date-parts":[["2003","6"]]},"page":"233-256","title":"Electoral Fraud : Causes, Types, and Consequences","type":"article-journal","volume":"6"},"uris":["http://www.mendeley.com/documents/?uuid=843a4b97-bc95-4980-9852-366769adda12"]}],"mendeley":{"formattedCitation":"(Lehoucq 2003)","plainTextFormattedCitation":"(Lehoucq 2003)","previouslyFormattedCitation":"(Lehoucq 2003)"},"properties":{"noteIndex":0},"schema":"https://github.com/citation-style-language/schema/raw/master/csl-citation.json"}</w:instrText>
      </w:r>
      <w:r w:rsidRPr="00416426">
        <w:rPr>
          <w:sz w:val="24"/>
          <w:szCs w:val="24"/>
        </w:rPr>
        <w:fldChar w:fldCharType="separate"/>
      </w:r>
      <w:r w:rsidR="00416426" w:rsidRPr="00416426">
        <w:rPr>
          <w:noProof/>
          <w:sz w:val="24"/>
          <w:szCs w:val="24"/>
        </w:rPr>
        <w:t>(Lehoucq 2003)</w:t>
      </w:r>
      <w:r w:rsidRPr="00416426">
        <w:rPr>
          <w:sz w:val="24"/>
          <w:szCs w:val="24"/>
        </w:rPr>
        <w:fldChar w:fldCharType="end"/>
      </w:r>
      <w:r w:rsidRPr="00416426">
        <w:rPr>
          <w:sz w:val="24"/>
          <w:szCs w:val="24"/>
        </w:rPr>
        <w:t xml:space="preserve">. </w:t>
      </w:r>
    </w:p>
    <w:p w14:paraId="2EB94500" w14:textId="77777777" w:rsidR="00513AC2" w:rsidRDefault="00513AC2" w:rsidP="0033331C">
      <w:pPr>
        <w:autoSpaceDE w:val="0"/>
        <w:autoSpaceDN w:val="0"/>
        <w:adjustRightInd w:val="0"/>
        <w:spacing w:after="0" w:line="480" w:lineRule="auto"/>
        <w:ind w:firstLine="720"/>
        <w:rPr>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09"/>
        <w:gridCol w:w="1020"/>
        <w:gridCol w:w="1020"/>
        <w:gridCol w:w="1035"/>
      </w:tblGrid>
      <w:tr w:rsidR="00927813" w:rsidRPr="00927813" w14:paraId="3B867F22" w14:textId="77777777" w:rsidTr="00461913">
        <w:trPr>
          <w:tblCellSpacing w:w="15" w:type="dxa"/>
          <w:jc w:val="center"/>
        </w:trPr>
        <w:tc>
          <w:tcPr>
            <w:tcW w:w="0" w:type="auto"/>
            <w:gridSpan w:val="4"/>
            <w:tcBorders>
              <w:bottom w:val="single" w:sz="6" w:space="0" w:color="000000"/>
            </w:tcBorders>
            <w:vAlign w:val="center"/>
            <w:hideMark/>
          </w:tcPr>
          <w:p w14:paraId="4C53879D" w14:textId="77777777" w:rsidR="00927813" w:rsidRPr="00927813" w:rsidRDefault="00927813" w:rsidP="00927813">
            <w:pPr>
              <w:spacing w:after="0" w:line="240" w:lineRule="auto"/>
              <w:rPr>
                <w:rFonts w:ascii="Times New Roman" w:eastAsia="Times New Roman" w:hAnsi="Times New Roman" w:cs="Times New Roman"/>
                <w:sz w:val="24"/>
                <w:szCs w:val="24"/>
              </w:rPr>
            </w:pPr>
          </w:p>
        </w:tc>
      </w:tr>
      <w:tr w:rsidR="00927813" w:rsidRPr="00927813" w14:paraId="3D50DB16" w14:textId="77777777" w:rsidTr="00461913">
        <w:trPr>
          <w:tblCellSpacing w:w="15" w:type="dxa"/>
          <w:jc w:val="center"/>
        </w:trPr>
        <w:tc>
          <w:tcPr>
            <w:tcW w:w="0" w:type="auto"/>
            <w:vAlign w:val="center"/>
            <w:hideMark/>
          </w:tcPr>
          <w:p w14:paraId="31C800D0" w14:textId="77777777" w:rsidR="00927813" w:rsidRPr="00927813" w:rsidRDefault="00927813" w:rsidP="00927813">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60D3EDA6"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i/>
                <w:iCs/>
                <w:sz w:val="24"/>
                <w:szCs w:val="24"/>
              </w:rPr>
              <w:t>Dependent variable:</w:t>
            </w:r>
          </w:p>
        </w:tc>
      </w:tr>
      <w:tr w:rsidR="00927813" w:rsidRPr="00927813" w14:paraId="4ECE78D1" w14:textId="77777777" w:rsidTr="00461913">
        <w:trPr>
          <w:tblCellSpacing w:w="15" w:type="dxa"/>
          <w:jc w:val="center"/>
        </w:trPr>
        <w:tc>
          <w:tcPr>
            <w:tcW w:w="0" w:type="auto"/>
            <w:vAlign w:val="center"/>
            <w:hideMark/>
          </w:tcPr>
          <w:p w14:paraId="61F1B667"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10EF7E57" w14:textId="77777777" w:rsidR="00927813" w:rsidRPr="00927813" w:rsidRDefault="00927813" w:rsidP="00927813">
            <w:pPr>
              <w:spacing w:after="0" w:line="240" w:lineRule="auto"/>
              <w:jc w:val="center"/>
              <w:rPr>
                <w:rFonts w:ascii="Times New Roman" w:eastAsia="Times New Roman" w:hAnsi="Times New Roman" w:cs="Times New Roman"/>
                <w:sz w:val="20"/>
                <w:szCs w:val="20"/>
              </w:rPr>
            </w:pPr>
          </w:p>
        </w:tc>
      </w:tr>
      <w:tr w:rsidR="008B3220" w:rsidRPr="00927813" w14:paraId="7916473A" w14:textId="77777777" w:rsidTr="00461913">
        <w:trPr>
          <w:tblCellSpacing w:w="15" w:type="dxa"/>
          <w:jc w:val="center"/>
        </w:trPr>
        <w:tc>
          <w:tcPr>
            <w:tcW w:w="0" w:type="auto"/>
            <w:vAlign w:val="center"/>
            <w:hideMark/>
          </w:tcPr>
          <w:p w14:paraId="61FDC004"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5EBC4E57" w14:textId="61430DB6" w:rsidR="008B3220" w:rsidRPr="00927813" w:rsidRDefault="008B3220" w:rsidP="008B3220">
            <w:pPr>
              <w:spacing w:after="0" w:line="240" w:lineRule="auto"/>
              <w:jc w:val="center"/>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Intentional voting irregularities</w:t>
            </w:r>
          </w:p>
        </w:tc>
      </w:tr>
      <w:tr w:rsidR="00927813" w:rsidRPr="00927813" w14:paraId="56B392BC" w14:textId="77777777" w:rsidTr="00461913">
        <w:trPr>
          <w:tblCellSpacing w:w="15" w:type="dxa"/>
          <w:jc w:val="center"/>
        </w:trPr>
        <w:tc>
          <w:tcPr>
            <w:tcW w:w="0" w:type="auto"/>
            <w:vAlign w:val="center"/>
            <w:hideMark/>
          </w:tcPr>
          <w:p w14:paraId="66B7844A"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95AED6A"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(1)</w:t>
            </w:r>
          </w:p>
        </w:tc>
        <w:tc>
          <w:tcPr>
            <w:tcW w:w="0" w:type="auto"/>
            <w:vAlign w:val="center"/>
            <w:hideMark/>
          </w:tcPr>
          <w:p w14:paraId="2052CFE1"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(2)</w:t>
            </w:r>
          </w:p>
        </w:tc>
        <w:tc>
          <w:tcPr>
            <w:tcW w:w="0" w:type="auto"/>
            <w:vAlign w:val="center"/>
            <w:hideMark/>
          </w:tcPr>
          <w:p w14:paraId="23FDB272"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(3)</w:t>
            </w:r>
          </w:p>
        </w:tc>
      </w:tr>
      <w:tr w:rsidR="00927813" w:rsidRPr="00927813" w14:paraId="238DE16C" w14:textId="77777777" w:rsidTr="00461913">
        <w:trPr>
          <w:tblCellSpacing w:w="15" w:type="dxa"/>
          <w:jc w:val="center"/>
        </w:trPr>
        <w:tc>
          <w:tcPr>
            <w:tcW w:w="0" w:type="auto"/>
            <w:gridSpan w:val="4"/>
            <w:tcBorders>
              <w:bottom w:val="single" w:sz="6" w:space="0" w:color="000000"/>
            </w:tcBorders>
            <w:vAlign w:val="center"/>
            <w:hideMark/>
          </w:tcPr>
          <w:p w14:paraId="42110F89"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p>
        </w:tc>
      </w:tr>
      <w:tr w:rsidR="008B3220" w:rsidRPr="00927813" w14:paraId="6A230A6D" w14:textId="77777777" w:rsidTr="00461913">
        <w:trPr>
          <w:tblCellSpacing w:w="15" w:type="dxa"/>
          <w:jc w:val="center"/>
        </w:trPr>
        <w:tc>
          <w:tcPr>
            <w:tcW w:w="0" w:type="auto"/>
            <w:vAlign w:val="center"/>
            <w:hideMark/>
          </w:tcPr>
          <w:p w14:paraId="150DC03B" w14:textId="6471EE16"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Positive judicial reform</w:t>
            </w:r>
          </w:p>
        </w:tc>
        <w:tc>
          <w:tcPr>
            <w:tcW w:w="0" w:type="auto"/>
            <w:vAlign w:val="center"/>
            <w:hideMark/>
          </w:tcPr>
          <w:p w14:paraId="4B9462A9"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-0.90</w:t>
            </w:r>
            <w:r w:rsidRPr="00927813">
              <w:rPr>
                <w:rFonts w:ascii="Times New Roman" w:eastAsia="Times New Roman" w:hAnsi="Times New Roman" w:cs="Times New Roman"/>
                <w:sz w:val="24"/>
                <w:szCs w:val="24"/>
                <w:vertAlign w:val="superscript"/>
              </w:rPr>
              <w:t>***</w:t>
            </w:r>
          </w:p>
        </w:tc>
        <w:tc>
          <w:tcPr>
            <w:tcW w:w="0" w:type="auto"/>
            <w:vAlign w:val="center"/>
            <w:hideMark/>
          </w:tcPr>
          <w:p w14:paraId="1699D553"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-0.46</w:t>
            </w:r>
            <w:r w:rsidRPr="00927813">
              <w:rPr>
                <w:rFonts w:ascii="Times New Roman" w:eastAsia="Times New Roman" w:hAnsi="Times New Roman" w:cs="Times New Roman"/>
                <w:sz w:val="24"/>
                <w:szCs w:val="24"/>
                <w:vertAlign w:val="superscript"/>
              </w:rPr>
              <w:t>***</w:t>
            </w:r>
          </w:p>
        </w:tc>
        <w:tc>
          <w:tcPr>
            <w:tcW w:w="0" w:type="auto"/>
            <w:vAlign w:val="center"/>
            <w:hideMark/>
          </w:tcPr>
          <w:p w14:paraId="26998228"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-0.54</w:t>
            </w:r>
            <w:r w:rsidRPr="00927813">
              <w:rPr>
                <w:rFonts w:ascii="Times New Roman" w:eastAsia="Times New Roman" w:hAnsi="Times New Roman" w:cs="Times New Roman"/>
                <w:sz w:val="24"/>
                <w:szCs w:val="24"/>
                <w:vertAlign w:val="superscript"/>
              </w:rPr>
              <w:t>***</w:t>
            </w:r>
          </w:p>
        </w:tc>
      </w:tr>
      <w:tr w:rsidR="008B3220" w:rsidRPr="00927813" w14:paraId="0291C69E" w14:textId="77777777" w:rsidTr="00461913">
        <w:trPr>
          <w:tblCellSpacing w:w="15" w:type="dxa"/>
          <w:jc w:val="center"/>
        </w:trPr>
        <w:tc>
          <w:tcPr>
            <w:tcW w:w="0" w:type="auto"/>
            <w:vAlign w:val="center"/>
            <w:hideMark/>
          </w:tcPr>
          <w:p w14:paraId="5D53E5E4"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6A7440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(0.11)</w:t>
            </w:r>
          </w:p>
        </w:tc>
        <w:tc>
          <w:tcPr>
            <w:tcW w:w="0" w:type="auto"/>
            <w:vAlign w:val="center"/>
            <w:hideMark/>
          </w:tcPr>
          <w:p w14:paraId="09EA99F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(0.08)</w:t>
            </w:r>
          </w:p>
        </w:tc>
        <w:tc>
          <w:tcPr>
            <w:tcW w:w="0" w:type="auto"/>
            <w:vAlign w:val="center"/>
            <w:hideMark/>
          </w:tcPr>
          <w:p w14:paraId="08215A4C"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(0.09)</w:t>
            </w:r>
          </w:p>
        </w:tc>
      </w:tr>
      <w:tr w:rsidR="008B3220" w:rsidRPr="00927813" w14:paraId="7A35A2E4" w14:textId="77777777" w:rsidTr="00461913">
        <w:trPr>
          <w:tblCellSpacing w:w="15" w:type="dxa"/>
          <w:jc w:val="center"/>
        </w:trPr>
        <w:tc>
          <w:tcPr>
            <w:tcW w:w="0" w:type="auto"/>
            <w:vAlign w:val="center"/>
            <w:hideMark/>
          </w:tcPr>
          <w:p w14:paraId="2D7D46EF"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A1706C2"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206B1958"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7B808C7"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531F4725" w14:textId="77777777" w:rsidTr="00461913">
        <w:trPr>
          <w:tblCellSpacing w:w="15" w:type="dxa"/>
          <w:jc w:val="center"/>
        </w:trPr>
        <w:tc>
          <w:tcPr>
            <w:tcW w:w="0" w:type="auto"/>
            <w:vAlign w:val="center"/>
            <w:hideMark/>
          </w:tcPr>
          <w:p w14:paraId="76B6F48B" w14:textId="01C79C36"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Political openness</w:t>
            </w:r>
          </w:p>
        </w:tc>
        <w:tc>
          <w:tcPr>
            <w:tcW w:w="0" w:type="auto"/>
            <w:vAlign w:val="center"/>
            <w:hideMark/>
          </w:tcPr>
          <w:p w14:paraId="63D0721A"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-0.97</w:t>
            </w:r>
            <w:r w:rsidRPr="00927813">
              <w:rPr>
                <w:rFonts w:ascii="Times New Roman" w:eastAsia="Times New Roman" w:hAnsi="Times New Roman" w:cs="Times New Roman"/>
                <w:sz w:val="24"/>
                <w:szCs w:val="24"/>
                <w:vertAlign w:val="superscript"/>
              </w:rPr>
              <w:t>***</w:t>
            </w:r>
          </w:p>
        </w:tc>
        <w:tc>
          <w:tcPr>
            <w:tcW w:w="0" w:type="auto"/>
            <w:vAlign w:val="center"/>
            <w:hideMark/>
          </w:tcPr>
          <w:p w14:paraId="4EB6482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1FAF1E9"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16A2AD7A" w14:textId="77777777" w:rsidTr="00461913">
        <w:trPr>
          <w:tblCellSpacing w:w="15" w:type="dxa"/>
          <w:jc w:val="center"/>
        </w:trPr>
        <w:tc>
          <w:tcPr>
            <w:tcW w:w="0" w:type="auto"/>
            <w:vAlign w:val="center"/>
            <w:hideMark/>
          </w:tcPr>
          <w:p w14:paraId="71F92590"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E22FE51"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(0.15)</w:t>
            </w:r>
          </w:p>
        </w:tc>
        <w:tc>
          <w:tcPr>
            <w:tcW w:w="0" w:type="auto"/>
            <w:vAlign w:val="center"/>
            <w:hideMark/>
          </w:tcPr>
          <w:p w14:paraId="1F83771E"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17D7FF6"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58EAF3ED" w14:textId="77777777" w:rsidTr="00461913">
        <w:trPr>
          <w:tblCellSpacing w:w="15" w:type="dxa"/>
          <w:jc w:val="center"/>
        </w:trPr>
        <w:tc>
          <w:tcPr>
            <w:tcW w:w="0" w:type="auto"/>
            <w:vAlign w:val="center"/>
            <w:hideMark/>
          </w:tcPr>
          <w:p w14:paraId="79E5E221"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32110C4"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268CDD96"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51D87AF"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14EAC530" w14:textId="77777777" w:rsidTr="00461913">
        <w:trPr>
          <w:tblCellSpacing w:w="15" w:type="dxa"/>
          <w:jc w:val="center"/>
        </w:trPr>
        <w:tc>
          <w:tcPr>
            <w:tcW w:w="0" w:type="auto"/>
            <w:vAlign w:val="center"/>
            <w:hideMark/>
          </w:tcPr>
          <w:p w14:paraId="489CC382" w14:textId="61C06B67"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Opposition oversight</w:t>
            </w:r>
          </w:p>
        </w:tc>
        <w:tc>
          <w:tcPr>
            <w:tcW w:w="0" w:type="auto"/>
            <w:vAlign w:val="center"/>
            <w:hideMark/>
          </w:tcPr>
          <w:p w14:paraId="41052818" w14:textId="77777777" w:rsidR="008B3220" w:rsidRPr="00927813" w:rsidRDefault="008B3220" w:rsidP="008B3220">
            <w:pPr>
              <w:spacing w:after="0" w:line="240" w:lineRule="auto"/>
              <w:rPr>
                <w:rFonts w:ascii="Times New Roman" w:eastAsia="Times New Roman" w:hAnsi="Times New Roman" w:cs="Times New Roman"/>
                <w:sz w:val="24"/>
                <w:szCs w:val="24"/>
              </w:rPr>
            </w:pPr>
          </w:p>
        </w:tc>
        <w:tc>
          <w:tcPr>
            <w:tcW w:w="0" w:type="auto"/>
            <w:vAlign w:val="center"/>
            <w:hideMark/>
          </w:tcPr>
          <w:p w14:paraId="7DE000B3"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-0.33</w:t>
            </w:r>
            <w:r w:rsidRPr="00927813">
              <w:rPr>
                <w:rFonts w:ascii="Times New Roman" w:eastAsia="Times New Roman" w:hAnsi="Times New Roman" w:cs="Times New Roman"/>
                <w:sz w:val="24"/>
                <w:szCs w:val="24"/>
                <w:vertAlign w:val="superscript"/>
              </w:rPr>
              <w:t>***</w:t>
            </w:r>
          </w:p>
        </w:tc>
        <w:tc>
          <w:tcPr>
            <w:tcW w:w="0" w:type="auto"/>
            <w:vAlign w:val="center"/>
            <w:hideMark/>
          </w:tcPr>
          <w:p w14:paraId="1587C70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r>
      <w:tr w:rsidR="008B3220" w:rsidRPr="00927813" w14:paraId="05273FD6" w14:textId="77777777" w:rsidTr="00461913">
        <w:trPr>
          <w:tblCellSpacing w:w="15" w:type="dxa"/>
          <w:jc w:val="center"/>
        </w:trPr>
        <w:tc>
          <w:tcPr>
            <w:tcW w:w="0" w:type="auto"/>
            <w:vAlign w:val="center"/>
            <w:hideMark/>
          </w:tcPr>
          <w:p w14:paraId="0D9B8906"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2E462B4"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2EAB5DB9"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(0.03)</w:t>
            </w:r>
          </w:p>
        </w:tc>
        <w:tc>
          <w:tcPr>
            <w:tcW w:w="0" w:type="auto"/>
            <w:vAlign w:val="center"/>
            <w:hideMark/>
          </w:tcPr>
          <w:p w14:paraId="7F373CDF"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r>
      <w:tr w:rsidR="008B3220" w:rsidRPr="00927813" w14:paraId="00CA33E8" w14:textId="77777777" w:rsidTr="00461913">
        <w:trPr>
          <w:tblCellSpacing w:w="15" w:type="dxa"/>
          <w:jc w:val="center"/>
        </w:trPr>
        <w:tc>
          <w:tcPr>
            <w:tcW w:w="0" w:type="auto"/>
            <w:vAlign w:val="center"/>
            <w:hideMark/>
          </w:tcPr>
          <w:p w14:paraId="4DC89BEE"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12D33A"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013E22C7"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7C8E371"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0ECE7A86" w14:textId="77777777" w:rsidTr="00461913">
        <w:trPr>
          <w:tblCellSpacing w:w="15" w:type="dxa"/>
          <w:jc w:val="center"/>
        </w:trPr>
        <w:tc>
          <w:tcPr>
            <w:tcW w:w="0" w:type="auto"/>
            <w:vAlign w:val="center"/>
            <w:hideMark/>
          </w:tcPr>
          <w:p w14:paraId="6835FFA7" w14:textId="2DE53992"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Political constraints</w:t>
            </w:r>
          </w:p>
        </w:tc>
        <w:tc>
          <w:tcPr>
            <w:tcW w:w="0" w:type="auto"/>
            <w:vAlign w:val="center"/>
            <w:hideMark/>
          </w:tcPr>
          <w:p w14:paraId="7A9DA898" w14:textId="77777777" w:rsidR="008B3220" w:rsidRPr="00927813" w:rsidRDefault="008B3220" w:rsidP="008B3220">
            <w:pPr>
              <w:spacing w:after="0" w:line="240" w:lineRule="auto"/>
              <w:rPr>
                <w:rFonts w:ascii="Times New Roman" w:eastAsia="Times New Roman" w:hAnsi="Times New Roman" w:cs="Times New Roman"/>
                <w:sz w:val="24"/>
                <w:szCs w:val="24"/>
              </w:rPr>
            </w:pPr>
          </w:p>
        </w:tc>
        <w:tc>
          <w:tcPr>
            <w:tcW w:w="0" w:type="auto"/>
            <w:vAlign w:val="center"/>
            <w:hideMark/>
          </w:tcPr>
          <w:p w14:paraId="0D59CF59"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974542F"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-0.37</w:t>
            </w:r>
            <w:r w:rsidRPr="00927813">
              <w:rPr>
                <w:rFonts w:ascii="Times New Roman" w:eastAsia="Times New Roman" w:hAnsi="Times New Roman" w:cs="Times New Roman"/>
                <w:sz w:val="24"/>
                <w:szCs w:val="24"/>
                <w:vertAlign w:val="superscript"/>
              </w:rPr>
              <w:t>**</w:t>
            </w:r>
          </w:p>
        </w:tc>
      </w:tr>
      <w:tr w:rsidR="008B3220" w:rsidRPr="00927813" w14:paraId="566D3885" w14:textId="77777777" w:rsidTr="00461913">
        <w:trPr>
          <w:tblCellSpacing w:w="15" w:type="dxa"/>
          <w:jc w:val="center"/>
        </w:trPr>
        <w:tc>
          <w:tcPr>
            <w:tcW w:w="0" w:type="auto"/>
            <w:vAlign w:val="center"/>
            <w:hideMark/>
          </w:tcPr>
          <w:p w14:paraId="223F2C4A"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C92E2E7"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5A17B7D2"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AF3CF86"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(0.17)</w:t>
            </w:r>
          </w:p>
        </w:tc>
      </w:tr>
      <w:tr w:rsidR="008B3220" w:rsidRPr="00927813" w14:paraId="6509E569" w14:textId="77777777" w:rsidTr="00461913">
        <w:trPr>
          <w:tblCellSpacing w:w="15" w:type="dxa"/>
          <w:jc w:val="center"/>
        </w:trPr>
        <w:tc>
          <w:tcPr>
            <w:tcW w:w="0" w:type="auto"/>
            <w:vAlign w:val="center"/>
            <w:hideMark/>
          </w:tcPr>
          <w:p w14:paraId="371E3549"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CEF0BBC"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19A1F973"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5EB758F"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6963DDA4" w14:textId="77777777" w:rsidTr="00461913">
        <w:trPr>
          <w:tblCellSpacing w:w="15" w:type="dxa"/>
          <w:jc w:val="center"/>
        </w:trPr>
        <w:tc>
          <w:tcPr>
            <w:tcW w:w="0" w:type="auto"/>
            <w:vAlign w:val="center"/>
            <w:hideMark/>
          </w:tcPr>
          <w:p w14:paraId="47B2CDBA" w14:textId="4DDE56C7"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Executive election</w:t>
            </w:r>
          </w:p>
        </w:tc>
        <w:tc>
          <w:tcPr>
            <w:tcW w:w="0" w:type="auto"/>
            <w:vAlign w:val="center"/>
            <w:hideMark/>
          </w:tcPr>
          <w:p w14:paraId="318B379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-0.06</w:t>
            </w:r>
          </w:p>
        </w:tc>
        <w:tc>
          <w:tcPr>
            <w:tcW w:w="0" w:type="auto"/>
            <w:vAlign w:val="center"/>
            <w:hideMark/>
          </w:tcPr>
          <w:p w14:paraId="44E00EE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c>
          <w:tcPr>
            <w:tcW w:w="0" w:type="auto"/>
            <w:vAlign w:val="center"/>
            <w:hideMark/>
          </w:tcPr>
          <w:p w14:paraId="62A830C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-0.08</w:t>
            </w:r>
          </w:p>
        </w:tc>
      </w:tr>
      <w:tr w:rsidR="008B3220" w:rsidRPr="00927813" w14:paraId="57A90082" w14:textId="77777777" w:rsidTr="00461913">
        <w:trPr>
          <w:tblCellSpacing w:w="15" w:type="dxa"/>
          <w:jc w:val="center"/>
        </w:trPr>
        <w:tc>
          <w:tcPr>
            <w:tcW w:w="0" w:type="auto"/>
            <w:vAlign w:val="center"/>
            <w:hideMark/>
          </w:tcPr>
          <w:p w14:paraId="373AC1E2"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42CC4C1"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c>
          <w:tcPr>
            <w:tcW w:w="0" w:type="auto"/>
            <w:vAlign w:val="center"/>
            <w:hideMark/>
          </w:tcPr>
          <w:p w14:paraId="24850F29"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c>
          <w:tcPr>
            <w:tcW w:w="0" w:type="auto"/>
            <w:vAlign w:val="center"/>
            <w:hideMark/>
          </w:tcPr>
          <w:p w14:paraId="1FA352B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r>
      <w:tr w:rsidR="008B3220" w:rsidRPr="00927813" w14:paraId="6A4F23A8" w14:textId="77777777" w:rsidTr="00461913">
        <w:trPr>
          <w:tblCellSpacing w:w="15" w:type="dxa"/>
          <w:jc w:val="center"/>
        </w:trPr>
        <w:tc>
          <w:tcPr>
            <w:tcW w:w="0" w:type="auto"/>
            <w:vAlign w:val="center"/>
            <w:hideMark/>
          </w:tcPr>
          <w:p w14:paraId="098566C1"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DC3A053"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34EA826B"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39A1CC9"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391CE011" w14:textId="77777777" w:rsidTr="00461913">
        <w:trPr>
          <w:tblCellSpacing w:w="15" w:type="dxa"/>
          <w:jc w:val="center"/>
        </w:trPr>
        <w:tc>
          <w:tcPr>
            <w:tcW w:w="0" w:type="auto"/>
            <w:vAlign w:val="center"/>
            <w:hideMark/>
          </w:tcPr>
          <w:p w14:paraId="7917DFA9" w14:textId="65B3E7BB"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Proportional electoral system</w:t>
            </w:r>
          </w:p>
        </w:tc>
        <w:tc>
          <w:tcPr>
            <w:tcW w:w="0" w:type="auto"/>
            <w:vAlign w:val="center"/>
            <w:hideMark/>
          </w:tcPr>
          <w:p w14:paraId="23EC4B5C"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-0.01</w:t>
            </w:r>
          </w:p>
        </w:tc>
        <w:tc>
          <w:tcPr>
            <w:tcW w:w="0" w:type="auto"/>
            <w:vAlign w:val="center"/>
            <w:hideMark/>
          </w:tcPr>
          <w:p w14:paraId="3B13D0BA"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0.003</w:t>
            </w:r>
          </w:p>
        </w:tc>
        <w:tc>
          <w:tcPr>
            <w:tcW w:w="0" w:type="auto"/>
            <w:vAlign w:val="center"/>
            <w:hideMark/>
          </w:tcPr>
          <w:p w14:paraId="023B544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-0.04</w:t>
            </w:r>
          </w:p>
        </w:tc>
      </w:tr>
      <w:tr w:rsidR="008B3220" w:rsidRPr="00927813" w14:paraId="0A176805" w14:textId="77777777" w:rsidTr="00461913">
        <w:trPr>
          <w:tblCellSpacing w:w="15" w:type="dxa"/>
          <w:jc w:val="center"/>
        </w:trPr>
        <w:tc>
          <w:tcPr>
            <w:tcW w:w="0" w:type="auto"/>
            <w:vAlign w:val="center"/>
            <w:hideMark/>
          </w:tcPr>
          <w:p w14:paraId="23CCAF7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E74370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(0.08)</w:t>
            </w:r>
          </w:p>
        </w:tc>
        <w:tc>
          <w:tcPr>
            <w:tcW w:w="0" w:type="auto"/>
            <w:vAlign w:val="center"/>
            <w:hideMark/>
          </w:tcPr>
          <w:p w14:paraId="4B70F139"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(0.09)</w:t>
            </w:r>
          </w:p>
        </w:tc>
        <w:tc>
          <w:tcPr>
            <w:tcW w:w="0" w:type="auto"/>
            <w:vAlign w:val="center"/>
            <w:hideMark/>
          </w:tcPr>
          <w:p w14:paraId="46E2E92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(0.08)</w:t>
            </w:r>
          </w:p>
        </w:tc>
      </w:tr>
      <w:tr w:rsidR="008B3220" w:rsidRPr="00927813" w14:paraId="30E64DC5" w14:textId="77777777" w:rsidTr="00461913">
        <w:trPr>
          <w:tblCellSpacing w:w="15" w:type="dxa"/>
          <w:jc w:val="center"/>
        </w:trPr>
        <w:tc>
          <w:tcPr>
            <w:tcW w:w="0" w:type="auto"/>
            <w:vAlign w:val="center"/>
            <w:hideMark/>
          </w:tcPr>
          <w:p w14:paraId="3EFE3C0B"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A523CA0"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7FEC9CAA"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3431E18"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125152DE" w14:textId="77777777" w:rsidTr="00461913">
        <w:trPr>
          <w:tblCellSpacing w:w="15" w:type="dxa"/>
          <w:jc w:val="center"/>
        </w:trPr>
        <w:tc>
          <w:tcPr>
            <w:tcW w:w="0" w:type="auto"/>
            <w:vAlign w:val="center"/>
            <w:hideMark/>
          </w:tcPr>
          <w:p w14:paraId="0E424A3F" w14:textId="41CDF029"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Mixed electoral system</w:t>
            </w:r>
          </w:p>
        </w:tc>
        <w:tc>
          <w:tcPr>
            <w:tcW w:w="0" w:type="auto"/>
            <w:vAlign w:val="center"/>
            <w:hideMark/>
          </w:tcPr>
          <w:p w14:paraId="202717E6"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-0.02</w:t>
            </w:r>
          </w:p>
        </w:tc>
        <w:tc>
          <w:tcPr>
            <w:tcW w:w="0" w:type="auto"/>
            <w:vAlign w:val="center"/>
            <w:hideMark/>
          </w:tcPr>
          <w:p w14:paraId="16CC9133"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-0.09</w:t>
            </w:r>
          </w:p>
        </w:tc>
        <w:tc>
          <w:tcPr>
            <w:tcW w:w="0" w:type="auto"/>
            <w:vAlign w:val="center"/>
            <w:hideMark/>
          </w:tcPr>
          <w:p w14:paraId="40EAFF4F"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-0.08</w:t>
            </w:r>
          </w:p>
        </w:tc>
      </w:tr>
      <w:tr w:rsidR="008B3220" w:rsidRPr="00927813" w14:paraId="523349C1" w14:textId="77777777" w:rsidTr="00461913">
        <w:trPr>
          <w:tblCellSpacing w:w="15" w:type="dxa"/>
          <w:jc w:val="center"/>
        </w:trPr>
        <w:tc>
          <w:tcPr>
            <w:tcW w:w="0" w:type="auto"/>
            <w:vAlign w:val="center"/>
            <w:hideMark/>
          </w:tcPr>
          <w:p w14:paraId="54E4C7F8"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7D84D3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(0.10)</w:t>
            </w:r>
          </w:p>
        </w:tc>
        <w:tc>
          <w:tcPr>
            <w:tcW w:w="0" w:type="auto"/>
            <w:vAlign w:val="center"/>
            <w:hideMark/>
          </w:tcPr>
          <w:p w14:paraId="7016DB78"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(0.10)</w:t>
            </w:r>
          </w:p>
        </w:tc>
        <w:tc>
          <w:tcPr>
            <w:tcW w:w="0" w:type="auto"/>
            <w:vAlign w:val="center"/>
            <w:hideMark/>
          </w:tcPr>
          <w:p w14:paraId="37EE760B"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(0.10)</w:t>
            </w:r>
          </w:p>
        </w:tc>
      </w:tr>
      <w:tr w:rsidR="008B3220" w:rsidRPr="00927813" w14:paraId="0238F146" w14:textId="77777777" w:rsidTr="00461913">
        <w:trPr>
          <w:tblCellSpacing w:w="15" w:type="dxa"/>
          <w:jc w:val="center"/>
        </w:trPr>
        <w:tc>
          <w:tcPr>
            <w:tcW w:w="0" w:type="auto"/>
            <w:vAlign w:val="center"/>
            <w:hideMark/>
          </w:tcPr>
          <w:p w14:paraId="14A14F14"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B635D34"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7DFB4A6F"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C638D85"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03EFDB2E" w14:textId="77777777" w:rsidTr="00461913">
        <w:trPr>
          <w:tblCellSpacing w:w="15" w:type="dxa"/>
          <w:jc w:val="center"/>
        </w:trPr>
        <w:tc>
          <w:tcPr>
            <w:tcW w:w="0" w:type="auto"/>
            <w:vAlign w:val="center"/>
            <w:hideMark/>
          </w:tcPr>
          <w:p w14:paraId="5D8CC89E" w14:textId="14833F12"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Log GDP per capita (lagged)</w:t>
            </w:r>
          </w:p>
        </w:tc>
        <w:tc>
          <w:tcPr>
            <w:tcW w:w="0" w:type="auto"/>
            <w:vAlign w:val="center"/>
            <w:hideMark/>
          </w:tcPr>
          <w:p w14:paraId="7CF94C7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-0.19</w:t>
            </w:r>
            <w:r w:rsidRPr="00927813">
              <w:rPr>
                <w:rFonts w:ascii="Times New Roman" w:eastAsia="Times New Roman" w:hAnsi="Times New Roman" w:cs="Times New Roman"/>
                <w:sz w:val="24"/>
                <w:szCs w:val="24"/>
                <w:vertAlign w:val="superscript"/>
              </w:rPr>
              <w:t>***</w:t>
            </w:r>
          </w:p>
        </w:tc>
        <w:tc>
          <w:tcPr>
            <w:tcW w:w="0" w:type="auto"/>
            <w:vAlign w:val="center"/>
            <w:hideMark/>
          </w:tcPr>
          <w:p w14:paraId="02F72D6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-0.22</w:t>
            </w:r>
            <w:r w:rsidRPr="00927813">
              <w:rPr>
                <w:rFonts w:ascii="Times New Roman" w:eastAsia="Times New Roman" w:hAnsi="Times New Roman" w:cs="Times New Roman"/>
                <w:sz w:val="24"/>
                <w:szCs w:val="24"/>
                <w:vertAlign w:val="superscript"/>
              </w:rPr>
              <w:t>***</w:t>
            </w:r>
          </w:p>
        </w:tc>
        <w:tc>
          <w:tcPr>
            <w:tcW w:w="0" w:type="auto"/>
            <w:vAlign w:val="center"/>
            <w:hideMark/>
          </w:tcPr>
          <w:p w14:paraId="5F95767F"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-0.30</w:t>
            </w:r>
            <w:r w:rsidRPr="00927813">
              <w:rPr>
                <w:rFonts w:ascii="Times New Roman" w:eastAsia="Times New Roman" w:hAnsi="Times New Roman" w:cs="Times New Roman"/>
                <w:sz w:val="24"/>
                <w:szCs w:val="24"/>
                <w:vertAlign w:val="superscript"/>
              </w:rPr>
              <w:t>***</w:t>
            </w:r>
          </w:p>
        </w:tc>
      </w:tr>
      <w:tr w:rsidR="008B3220" w:rsidRPr="00927813" w14:paraId="25212C83" w14:textId="77777777" w:rsidTr="00461913">
        <w:trPr>
          <w:tblCellSpacing w:w="15" w:type="dxa"/>
          <w:jc w:val="center"/>
        </w:trPr>
        <w:tc>
          <w:tcPr>
            <w:tcW w:w="0" w:type="auto"/>
            <w:vAlign w:val="center"/>
            <w:hideMark/>
          </w:tcPr>
          <w:p w14:paraId="23B8338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C9E78C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c>
          <w:tcPr>
            <w:tcW w:w="0" w:type="auto"/>
            <w:vAlign w:val="center"/>
            <w:hideMark/>
          </w:tcPr>
          <w:p w14:paraId="168C0186"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c>
          <w:tcPr>
            <w:tcW w:w="0" w:type="auto"/>
            <w:vAlign w:val="center"/>
            <w:hideMark/>
          </w:tcPr>
          <w:p w14:paraId="14233126"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r>
      <w:tr w:rsidR="008B3220" w:rsidRPr="00927813" w14:paraId="4C3241DD" w14:textId="77777777" w:rsidTr="00461913">
        <w:trPr>
          <w:tblCellSpacing w:w="15" w:type="dxa"/>
          <w:jc w:val="center"/>
        </w:trPr>
        <w:tc>
          <w:tcPr>
            <w:tcW w:w="0" w:type="auto"/>
            <w:vAlign w:val="center"/>
            <w:hideMark/>
          </w:tcPr>
          <w:p w14:paraId="04B56FCA"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F8E55D3"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527F5764"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A488C10"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28EA5444" w14:textId="77777777" w:rsidTr="00461913">
        <w:trPr>
          <w:tblCellSpacing w:w="15" w:type="dxa"/>
          <w:jc w:val="center"/>
        </w:trPr>
        <w:tc>
          <w:tcPr>
            <w:tcW w:w="0" w:type="auto"/>
            <w:vAlign w:val="center"/>
            <w:hideMark/>
          </w:tcPr>
          <w:p w14:paraId="3F15A575" w14:textId="0A1757C7"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International monitors</w:t>
            </w:r>
          </w:p>
        </w:tc>
        <w:tc>
          <w:tcPr>
            <w:tcW w:w="0" w:type="auto"/>
            <w:vAlign w:val="center"/>
            <w:hideMark/>
          </w:tcPr>
          <w:p w14:paraId="3C79621B"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-0.22</w:t>
            </w:r>
            <w:r w:rsidRPr="00927813">
              <w:rPr>
                <w:rFonts w:ascii="Times New Roman" w:eastAsia="Times New Roman" w:hAnsi="Times New Roman" w:cs="Times New Roman"/>
                <w:sz w:val="24"/>
                <w:szCs w:val="24"/>
                <w:vertAlign w:val="superscript"/>
              </w:rPr>
              <w:t>***</w:t>
            </w:r>
          </w:p>
        </w:tc>
        <w:tc>
          <w:tcPr>
            <w:tcW w:w="0" w:type="auto"/>
            <w:vAlign w:val="center"/>
            <w:hideMark/>
          </w:tcPr>
          <w:p w14:paraId="17B56F2B"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-0.23</w:t>
            </w:r>
            <w:r w:rsidRPr="00927813">
              <w:rPr>
                <w:rFonts w:ascii="Times New Roman" w:eastAsia="Times New Roman" w:hAnsi="Times New Roman" w:cs="Times New Roman"/>
                <w:sz w:val="24"/>
                <w:szCs w:val="24"/>
                <w:vertAlign w:val="superscript"/>
              </w:rPr>
              <w:t>***</w:t>
            </w:r>
          </w:p>
        </w:tc>
        <w:tc>
          <w:tcPr>
            <w:tcW w:w="0" w:type="auto"/>
            <w:vAlign w:val="center"/>
            <w:hideMark/>
          </w:tcPr>
          <w:p w14:paraId="2676716E"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-0.23</w:t>
            </w:r>
            <w:r w:rsidRPr="00927813">
              <w:rPr>
                <w:rFonts w:ascii="Times New Roman" w:eastAsia="Times New Roman" w:hAnsi="Times New Roman" w:cs="Times New Roman"/>
                <w:sz w:val="24"/>
                <w:szCs w:val="24"/>
                <w:vertAlign w:val="superscript"/>
              </w:rPr>
              <w:t>***</w:t>
            </w:r>
          </w:p>
        </w:tc>
      </w:tr>
      <w:tr w:rsidR="008B3220" w:rsidRPr="00927813" w14:paraId="35BF44F1" w14:textId="77777777" w:rsidTr="00461913">
        <w:trPr>
          <w:tblCellSpacing w:w="15" w:type="dxa"/>
          <w:jc w:val="center"/>
        </w:trPr>
        <w:tc>
          <w:tcPr>
            <w:tcW w:w="0" w:type="auto"/>
            <w:vAlign w:val="center"/>
            <w:hideMark/>
          </w:tcPr>
          <w:p w14:paraId="40AF7D3C"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7643A0B"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(0.05)</w:t>
            </w:r>
          </w:p>
        </w:tc>
        <w:tc>
          <w:tcPr>
            <w:tcW w:w="0" w:type="auto"/>
            <w:vAlign w:val="center"/>
            <w:hideMark/>
          </w:tcPr>
          <w:p w14:paraId="4B138A44"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(0.05)</w:t>
            </w:r>
          </w:p>
        </w:tc>
        <w:tc>
          <w:tcPr>
            <w:tcW w:w="0" w:type="auto"/>
            <w:vAlign w:val="center"/>
            <w:hideMark/>
          </w:tcPr>
          <w:p w14:paraId="47AC3D7A"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(0.05)</w:t>
            </w:r>
          </w:p>
        </w:tc>
      </w:tr>
      <w:tr w:rsidR="008B3220" w:rsidRPr="00927813" w14:paraId="205CF4BB" w14:textId="77777777" w:rsidTr="00461913">
        <w:trPr>
          <w:tblCellSpacing w:w="15" w:type="dxa"/>
          <w:jc w:val="center"/>
        </w:trPr>
        <w:tc>
          <w:tcPr>
            <w:tcW w:w="0" w:type="auto"/>
            <w:vAlign w:val="center"/>
            <w:hideMark/>
          </w:tcPr>
          <w:p w14:paraId="05C4A04E"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3468023"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22AEBA93"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38568C"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36232E25" w14:textId="77777777" w:rsidTr="00461913">
        <w:trPr>
          <w:tblCellSpacing w:w="15" w:type="dxa"/>
          <w:jc w:val="center"/>
        </w:trPr>
        <w:tc>
          <w:tcPr>
            <w:tcW w:w="0" w:type="auto"/>
            <w:vAlign w:val="center"/>
            <w:hideMark/>
          </w:tcPr>
          <w:p w14:paraId="2925626E" w14:textId="3C8F36A6"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Negative reform</w:t>
            </w:r>
          </w:p>
        </w:tc>
        <w:tc>
          <w:tcPr>
            <w:tcW w:w="0" w:type="auto"/>
            <w:vAlign w:val="center"/>
            <w:hideMark/>
          </w:tcPr>
          <w:p w14:paraId="1A3DEE2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-0.12</w:t>
            </w:r>
          </w:p>
        </w:tc>
        <w:tc>
          <w:tcPr>
            <w:tcW w:w="0" w:type="auto"/>
            <w:vAlign w:val="center"/>
            <w:hideMark/>
          </w:tcPr>
          <w:p w14:paraId="54E61FF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c>
          <w:tcPr>
            <w:tcW w:w="0" w:type="auto"/>
            <w:vAlign w:val="center"/>
            <w:hideMark/>
          </w:tcPr>
          <w:p w14:paraId="1B66143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r>
      <w:tr w:rsidR="008B3220" w:rsidRPr="00927813" w14:paraId="4A9FACBE" w14:textId="77777777" w:rsidTr="00461913">
        <w:trPr>
          <w:tblCellSpacing w:w="15" w:type="dxa"/>
          <w:jc w:val="center"/>
        </w:trPr>
        <w:tc>
          <w:tcPr>
            <w:tcW w:w="0" w:type="auto"/>
            <w:vAlign w:val="center"/>
            <w:hideMark/>
          </w:tcPr>
          <w:p w14:paraId="7EAE0DF1"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659C1D8"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(0.11)</w:t>
            </w:r>
          </w:p>
        </w:tc>
        <w:tc>
          <w:tcPr>
            <w:tcW w:w="0" w:type="auto"/>
            <w:vAlign w:val="center"/>
            <w:hideMark/>
          </w:tcPr>
          <w:p w14:paraId="6C6E7FD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(0.11)</w:t>
            </w:r>
          </w:p>
        </w:tc>
        <w:tc>
          <w:tcPr>
            <w:tcW w:w="0" w:type="auto"/>
            <w:vAlign w:val="center"/>
            <w:hideMark/>
          </w:tcPr>
          <w:p w14:paraId="662C3FF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(0.11)</w:t>
            </w:r>
          </w:p>
        </w:tc>
      </w:tr>
      <w:tr w:rsidR="008B3220" w:rsidRPr="00927813" w14:paraId="68133D58" w14:textId="77777777" w:rsidTr="00461913">
        <w:trPr>
          <w:tblCellSpacing w:w="15" w:type="dxa"/>
          <w:jc w:val="center"/>
        </w:trPr>
        <w:tc>
          <w:tcPr>
            <w:tcW w:w="0" w:type="auto"/>
            <w:vAlign w:val="center"/>
            <w:hideMark/>
          </w:tcPr>
          <w:p w14:paraId="6AB2DB13"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A8B50E0"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7DAA8D91"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305FEF8"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4DD902FC" w14:textId="77777777" w:rsidTr="00461913">
        <w:trPr>
          <w:tblCellSpacing w:w="15" w:type="dxa"/>
          <w:jc w:val="center"/>
        </w:trPr>
        <w:tc>
          <w:tcPr>
            <w:tcW w:w="0" w:type="auto"/>
            <w:vAlign w:val="center"/>
            <w:hideMark/>
          </w:tcPr>
          <w:p w14:paraId="45253D39" w14:textId="5D305179"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Judicial purges</w:t>
            </w:r>
          </w:p>
        </w:tc>
        <w:tc>
          <w:tcPr>
            <w:tcW w:w="0" w:type="auto"/>
            <w:vAlign w:val="center"/>
            <w:hideMark/>
          </w:tcPr>
          <w:p w14:paraId="40AA8EE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-0.18</w:t>
            </w:r>
            <w:r w:rsidRPr="00927813">
              <w:rPr>
                <w:rFonts w:ascii="Times New Roman" w:eastAsia="Times New Roman" w:hAnsi="Times New Roman" w:cs="Times New Roman"/>
                <w:sz w:val="24"/>
                <w:szCs w:val="24"/>
                <w:vertAlign w:val="superscript"/>
              </w:rPr>
              <w:t>***</w:t>
            </w:r>
          </w:p>
        </w:tc>
        <w:tc>
          <w:tcPr>
            <w:tcW w:w="0" w:type="auto"/>
            <w:vAlign w:val="center"/>
            <w:hideMark/>
          </w:tcPr>
          <w:p w14:paraId="6A38C333"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-0.15</w:t>
            </w:r>
            <w:r w:rsidRPr="00927813">
              <w:rPr>
                <w:rFonts w:ascii="Times New Roman" w:eastAsia="Times New Roman" w:hAnsi="Times New Roman" w:cs="Times New Roman"/>
                <w:sz w:val="24"/>
                <w:szCs w:val="24"/>
                <w:vertAlign w:val="superscript"/>
              </w:rPr>
              <w:t>***</w:t>
            </w:r>
          </w:p>
        </w:tc>
        <w:tc>
          <w:tcPr>
            <w:tcW w:w="0" w:type="auto"/>
            <w:vAlign w:val="center"/>
            <w:hideMark/>
          </w:tcPr>
          <w:p w14:paraId="1EA57DD4"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-0.26</w:t>
            </w:r>
            <w:r w:rsidRPr="00927813">
              <w:rPr>
                <w:rFonts w:ascii="Times New Roman" w:eastAsia="Times New Roman" w:hAnsi="Times New Roman" w:cs="Times New Roman"/>
                <w:sz w:val="24"/>
                <w:szCs w:val="24"/>
                <w:vertAlign w:val="superscript"/>
              </w:rPr>
              <w:t>***</w:t>
            </w:r>
          </w:p>
        </w:tc>
      </w:tr>
      <w:tr w:rsidR="008B3220" w:rsidRPr="00927813" w14:paraId="60F011D5" w14:textId="77777777" w:rsidTr="00461913">
        <w:trPr>
          <w:tblCellSpacing w:w="15" w:type="dxa"/>
          <w:jc w:val="center"/>
        </w:trPr>
        <w:tc>
          <w:tcPr>
            <w:tcW w:w="0" w:type="auto"/>
            <w:vAlign w:val="center"/>
            <w:hideMark/>
          </w:tcPr>
          <w:p w14:paraId="195456A4"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38C83EE"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(0.05)</w:t>
            </w:r>
          </w:p>
        </w:tc>
        <w:tc>
          <w:tcPr>
            <w:tcW w:w="0" w:type="auto"/>
            <w:vAlign w:val="center"/>
            <w:hideMark/>
          </w:tcPr>
          <w:p w14:paraId="50AE1DB2"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(0.05)</w:t>
            </w:r>
          </w:p>
        </w:tc>
        <w:tc>
          <w:tcPr>
            <w:tcW w:w="0" w:type="auto"/>
            <w:vAlign w:val="center"/>
            <w:hideMark/>
          </w:tcPr>
          <w:p w14:paraId="42B62682"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(0.05)</w:t>
            </w:r>
          </w:p>
        </w:tc>
      </w:tr>
      <w:tr w:rsidR="008B3220" w:rsidRPr="00927813" w14:paraId="7E613526" w14:textId="77777777" w:rsidTr="00461913">
        <w:trPr>
          <w:tblCellSpacing w:w="15" w:type="dxa"/>
          <w:jc w:val="center"/>
        </w:trPr>
        <w:tc>
          <w:tcPr>
            <w:tcW w:w="0" w:type="auto"/>
            <w:vAlign w:val="center"/>
            <w:hideMark/>
          </w:tcPr>
          <w:p w14:paraId="74E8F29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7AF7F5F"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12B62460"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09E2793"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14A416C9" w14:textId="77777777" w:rsidTr="00461913">
        <w:trPr>
          <w:tblCellSpacing w:w="15" w:type="dxa"/>
          <w:jc w:val="center"/>
        </w:trPr>
        <w:tc>
          <w:tcPr>
            <w:tcW w:w="0" w:type="auto"/>
            <w:vAlign w:val="center"/>
            <w:hideMark/>
          </w:tcPr>
          <w:p w14:paraId="7240F1A8" w14:textId="21B280A0"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Court packing</w:t>
            </w:r>
          </w:p>
        </w:tc>
        <w:tc>
          <w:tcPr>
            <w:tcW w:w="0" w:type="auto"/>
            <w:vAlign w:val="center"/>
            <w:hideMark/>
          </w:tcPr>
          <w:p w14:paraId="4083A7C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-0.15</w:t>
            </w:r>
            <w:r w:rsidRPr="00927813">
              <w:rPr>
                <w:rFonts w:ascii="Times New Roman" w:eastAsia="Times New Roman" w:hAnsi="Times New Roman" w:cs="Times New Roman"/>
                <w:sz w:val="24"/>
                <w:szCs w:val="24"/>
                <w:vertAlign w:val="superscript"/>
              </w:rPr>
              <w:t>**</w:t>
            </w:r>
          </w:p>
        </w:tc>
        <w:tc>
          <w:tcPr>
            <w:tcW w:w="0" w:type="auto"/>
            <w:vAlign w:val="center"/>
            <w:hideMark/>
          </w:tcPr>
          <w:p w14:paraId="15C9415C"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-0.13</w:t>
            </w:r>
            <w:r w:rsidRPr="00927813">
              <w:rPr>
                <w:rFonts w:ascii="Times New Roman" w:eastAsia="Times New Roman" w:hAnsi="Times New Roman" w:cs="Times New Roman"/>
                <w:sz w:val="24"/>
                <w:szCs w:val="24"/>
                <w:vertAlign w:val="superscript"/>
              </w:rPr>
              <w:t>*</w:t>
            </w:r>
          </w:p>
        </w:tc>
        <w:tc>
          <w:tcPr>
            <w:tcW w:w="0" w:type="auto"/>
            <w:vAlign w:val="center"/>
            <w:hideMark/>
          </w:tcPr>
          <w:p w14:paraId="64DD30C0"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-0.15</w:t>
            </w:r>
            <w:r w:rsidRPr="00927813">
              <w:rPr>
                <w:rFonts w:ascii="Times New Roman" w:eastAsia="Times New Roman" w:hAnsi="Times New Roman" w:cs="Times New Roman"/>
                <w:sz w:val="24"/>
                <w:szCs w:val="24"/>
                <w:vertAlign w:val="superscript"/>
              </w:rPr>
              <w:t>**</w:t>
            </w:r>
          </w:p>
        </w:tc>
      </w:tr>
      <w:tr w:rsidR="008B3220" w:rsidRPr="00927813" w14:paraId="78F2C8B4" w14:textId="77777777" w:rsidTr="00461913">
        <w:trPr>
          <w:tblCellSpacing w:w="15" w:type="dxa"/>
          <w:jc w:val="center"/>
        </w:trPr>
        <w:tc>
          <w:tcPr>
            <w:tcW w:w="0" w:type="auto"/>
            <w:vAlign w:val="center"/>
            <w:hideMark/>
          </w:tcPr>
          <w:p w14:paraId="760AD91C"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937FAF0"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(0.06)</w:t>
            </w:r>
          </w:p>
        </w:tc>
        <w:tc>
          <w:tcPr>
            <w:tcW w:w="0" w:type="auto"/>
            <w:vAlign w:val="center"/>
            <w:hideMark/>
          </w:tcPr>
          <w:p w14:paraId="13A29518"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(0.07)</w:t>
            </w:r>
          </w:p>
        </w:tc>
        <w:tc>
          <w:tcPr>
            <w:tcW w:w="0" w:type="auto"/>
            <w:vAlign w:val="center"/>
            <w:hideMark/>
          </w:tcPr>
          <w:p w14:paraId="5F3E6D4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(0.06)</w:t>
            </w:r>
          </w:p>
        </w:tc>
      </w:tr>
      <w:tr w:rsidR="008B3220" w:rsidRPr="00927813" w14:paraId="464BB2C3" w14:textId="77777777" w:rsidTr="00461913">
        <w:trPr>
          <w:tblCellSpacing w:w="15" w:type="dxa"/>
          <w:jc w:val="center"/>
        </w:trPr>
        <w:tc>
          <w:tcPr>
            <w:tcW w:w="0" w:type="auto"/>
            <w:vAlign w:val="center"/>
            <w:hideMark/>
          </w:tcPr>
          <w:p w14:paraId="150A9D06"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336BDEE"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762129A0"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146DAFB"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342AA8C4" w14:textId="77777777" w:rsidTr="00461913">
        <w:trPr>
          <w:tblCellSpacing w:w="15" w:type="dxa"/>
          <w:jc w:val="center"/>
        </w:trPr>
        <w:tc>
          <w:tcPr>
            <w:tcW w:w="0" w:type="auto"/>
            <w:vAlign w:val="center"/>
            <w:hideMark/>
          </w:tcPr>
          <w:p w14:paraId="6115CC1D" w14:textId="57FD42A8"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lastRenderedPageBreak/>
              <w:t>Positive reform : Political openness</w:t>
            </w:r>
          </w:p>
        </w:tc>
        <w:tc>
          <w:tcPr>
            <w:tcW w:w="0" w:type="auto"/>
            <w:vAlign w:val="center"/>
            <w:hideMark/>
          </w:tcPr>
          <w:p w14:paraId="1C44563F"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1.24</w:t>
            </w:r>
            <w:r w:rsidRPr="00927813">
              <w:rPr>
                <w:rFonts w:ascii="Times New Roman" w:eastAsia="Times New Roman" w:hAnsi="Times New Roman" w:cs="Times New Roman"/>
                <w:sz w:val="24"/>
                <w:szCs w:val="24"/>
                <w:vertAlign w:val="superscript"/>
              </w:rPr>
              <w:t>***</w:t>
            </w:r>
          </w:p>
        </w:tc>
        <w:tc>
          <w:tcPr>
            <w:tcW w:w="0" w:type="auto"/>
            <w:vAlign w:val="center"/>
            <w:hideMark/>
          </w:tcPr>
          <w:p w14:paraId="04AD5CF9"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9D464C6"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349B4F93" w14:textId="77777777" w:rsidTr="00461913">
        <w:trPr>
          <w:tblCellSpacing w:w="15" w:type="dxa"/>
          <w:jc w:val="center"/>
        </w:trPr>
        <w:tc>
          <w:tcPr>
            <w:tcW w:w="0" w:type="auto"/>
            <w:vAlign w:val="center"/>
            <w:hideMark/>
          </w:tcPr>
          <w:p w14:paraId="639940D1"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958750F"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(0.19)</w:t>
            </w:r>
          </w:p>
        </w:tc>
        <w:tc>
          <w:tcPr>
            <w:tcW w:w="0" w:type="auto"/>
            <w:vAlign w:val="center"/>
            <w:hideMark/>
          </w:tcPr>
          <w:p w14:paraId="218F7FD7"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9282836"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69B7399E" w14:textId="77777777" w:rsidTr="00461913">
        <w:trPr>
          <w:tblCellSpacing w:w="15" w:type="dxa"/>
          <w:jc w:val="center"/>
        </w:trPr>
        <w:tc>
          <w:tcPr>
            <w:tcW w:w="0" w:type="auto"/>
            <w:vAlign w:val="center"/>
            <w:hideMark/>
          </w:tcPr>
          <w:p w14:paraId="45487778"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81C11DC"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37E5E18A"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90A42F4"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2C0AD065" w14:textId="77777777" w:rsidTr="00461913">
        <w:trPr>
          <w:tblCellSpacing w:w="15" w:type="dxa"/>
          <w:jc w:val="center"/>
        </w:trPr>
        <w:tc>
          <w:tcPr>
            <w:tcW w:w="0" w:type="auto"/>
            <w:vAlign w:val="center"/>
            <w:hideMark/>
          </w:tcPr>
          <w:p w14:paraId="352A5E55" w14:textId="69784810"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Positive reform: Opposition oversight</w:t>
            </w:r>
          </w:p>
        </w:tc>
        <w:tc>
          <w:tcPr>
            <w:tcW w:w="0" w:type="auto"/>
            <w:vAlign w:val="center"/>
            <w:hideMark/>
          </w:tcPr>
          <w:p w14:paraId="3571A6FD" w14:textId="77777777" w:rsidR="008B3220" w:rsidRPr="00927813" w:rsidRDefault="008B3220" w:rsidP="008B3220">
            <w:pPr>
              <w:spacing w:after="0" w:line="240" w:lineRule="auto"/>
              <w:rPr>
                <w:rFonts w:ascii="Times New Roman" w:eastAsia="Times New Roman" w:hAnsi="Times New Roman" w:cs="Times New Roman"/>
                <w:sz w:val="24"/>
                <w:szCs w:val="24"/>
              </w:rPr>
            </w:pPr>
          </w:p>
        </w:tc>
        <w:tc>
          <w:tcPr>
            <w:tcW w:w="0" w:type="auto"/>
            <w:vAlign w:val="center"/>
            <w:hideMark/>
          </w:tcPr>
          <w:p w14:paraId="64201605"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0.22</w:t>
            </w:r>
            <w:r w:rsidRPr="00927813">
              <w:rPr>
                <w:rFonts w:ascii="Times New Roman" w:eastAsia="Times New Roman" w:hAnsi="Times New Roman" w:cs="Times New Roman"/>
                <w:sz w:val="24"/>
                <w:szCs w:val="24"/>
                <w:vertAlign w:val="superscript"/>
              </w:rPr>
              <w:t>***</w:t>
            </w:r>
          </w:p>
        </w:tc>
        <w:tc>
          <w:tcPr>
            <w:tcW w:w="0" w:type="auto"/>
            <w:vAlign w:val="center"/>
            <w:hideMark/>
          </w:tcPr>
          <w:p w14:paraId="3DF99D0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r>
      <w:tr w:rsidR="008B3220" w:rsidRPr="00927813" w14:paraId="4C8962C6" w14:textId="77777777" w:rsidTr="00461913">
        <w:trPr>
          <w:tblCellSpacing w:w="15" w:type="dxa"/>
          <w:jc w:val="center"/>
        </w:trPr>
        <w:tc>
          <w:tcPr>
            <w:tcW w:w="0" w:type="auto"/>
            <w:vAlign w:val="center"/>
            <w:hideMark/>
          </w:tcPr>
          <w:p w14:paraId="35E96FE9"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777007B"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0B5A496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(0.05)</w:t>
            </w:r>
          </w:p>
        </w:tc>
        <w:tc>
          <w:tcPr>
            <w:tcW w:w="0" w:type="auto"/>
            <w:vAlign w:val="center"/>
            <w:hideMark/>
          </w:tcPr>
          <w:p w14:paraId="21BF8CCD"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p>
        </w:tc>
      </w:tr>
      <w:tr w:rsidR="008B3220" w:rsidRPr="00927813" w14:paraId="627B5537" w14:textId="77777777" w:rsidTr="00461913">
        <w:trPr>
          <w:tblCellSpacing w:w="15" w:type="dxa"/>
          <w:jc w:val="center"/>
        </w:trPr>
        <w:tc>
          <w:tcPr>
            <w:tcW w:w="0" w:type="auto"/>
            <w:vAlign w:val="center"/>
            <w:hideMark/>
          </w:tcPr>
          <w:p w14:paraId="4D9F18A6"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B818686" w14:textId="77777777" w:rsidR="008B3220" w:rsidRPr="00927813" w:rsidRDefault="008B3220" w:rsidP="008B3220">
            <w:pPr>
              <w:spacing w:after="0" w:line="240" w:lineRule="auto"/>
              <w:rPr>
                <w:rFonts w:ascii="Times New Roman" w:eastAsia="Times New Roman" w:hAnsi="Times New Roman" w:cs="Times New Roman"/>
                <w:sz w:val="20"/>
                <w:szCs w:val="20"/>
              </w:rPr>
            </w:pPr>
          </w:p>
        </w:tc>
        <w:tc>
          <w:tcPr>
            <w:tcW w:w="0" w:type="auto"/>
            <w:vAlign w:val="center"/>
            <w:hideMark/>
          </w:tcPr>
          <w:p w14:paraId="6312A3EF"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D27FF55"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r>
      <w:tr w:rsidR="008B3220" w:rsidRPr="00927813" w14:paraId="457D6F29" w14:textId="77777777" w:rsidTr="00461913">
        <w:trPr>
          <w:tblCellSpacing w:w="15" w:type="dxa"/>
          <w:jc w:val="center"/>
        </w:trPr>
        <w:tc>
          <w:tcPr>
            <w:tcW w:w="0" w:type="auto"/>
            <w:vAlign w:val="center"/>
            <w:hideMark/>
          </w:tcPr>
          <w:p w14:paraId="30810A0E" w14:textId="46717896" w:rsidR="008B3220" w:rsidRPr="00927813" w:rsidRDefault="008B3220" w:rsidP="008B3220">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Positive reform : Political constraints</w:t>
            </w:r>
          </w:p>
        </w:tc>
        <w:tc>
          <w:tcPr>
            <w:tcW w:w="0" w:type="auto"/>
            <w:vAlign w:val="center"/>
            <w:hideMark/>
          </w:tcPr>
          <w:p w14:paraId="616B8437" w14:textId="77777777" w:rsidR="008B3220" w:rsidRPr="00927813" w:rsidRDefault="008B3220" w:rsidP="008B3220">
            <w:pPr>
              <w:spacing w:after="0" w:line="240" w:lineRule="auto"/>
              <w:rPr>
                <w:rFonts w:ascii="Times New Roman" w:eastAsia="Times New Roman" w:hAnsi="Times New Roman" w:cs="Times New Roman"/>
                <w:sz w:val="24"/>
                <w:szCs w:val="24"/>
              </w:rPr>
            </w:pPr>
          </w:p>
        </w:tc>
        <w:tc>
          <w:tcPr>
            <w:tcW w:w="0" w:type="auto"/>
            <w:vAlign w:val="center"/>
            <w:hideMark/>
          </w:tcPr>
          <w:p w14:paraId="74BC169B" w14:textId="77777777" w:rsidR="008B3220" w:rsidRPr="00927813" w:rsidRDefault="008B3220" w:rsidP="008B322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EBC3656" w14:textId="77777777" w:rsidR="008B3220" w:rsidRPr="00927813" w:rsidRDefault="008B3220" w:rsidP="008B3220">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0.75</w:t>
            </w:r>
            <w:r w:rsidRPr="00927813">
              <w:rPr>
                <w:rFonts w:ascii="Times New Roman" w:eastAsia="Times New Roman" w:hAnsi="Times New Roman" w:cs="Times New Roman"/>
                <w:sz w:val="24"/>
                <w:szCs w:val="24"/>
                <w:vertAlign w:val="superscript"/>
              </w:rPr>
              <w:t>***</w:t>
            </w:r>
          </w:p>
        </w:tc>
      </w:tr>
      <w:tr w:rsidR="00927813" w:rsidRPr="00927813" w14:paraId="2CCE6986" w14:textId="77777777" w:rsidTr="00461913">
        <w:trPr>
          <w:tblCellSpacing w:w="15" w:type="dxa"/>
          <w:jc w:val="center"/>
        </w:trPr>
        <w:tc>
          <w:tcPr>
            <w:tcW w:w="0" w:type="auto"/>
            <w:vAlign w:val="center"/>
            <w:hideMark/>
          </w:tcPr>
          <w:p w14:paraId="781E63B7"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0E44BEE" w14:textId="77777777" w:rsidR="00927813" w:rsidRPr="00927813" w:rsidRDefault="00927813" w:rsidP="00927813">
            <w:pPr>
              <w:spacing w:after="0" w:line="240" w:lineRule="auto"/>
              <w:rPr>
                <w:rFonts w:ascii="Times New Roman" w:eastAsia="Times New Roman" w:hAnsi="Times New Roman" w:cs="Times New Roman"/>
                <w:sz w:val="20"/>
                <w:szCs w:val="20"/>
              </w:rPr>
            </w:pPr>
          </w:p>
        </w:tc>
        <w:tc>
          <w:tcPr>
            <w:tcW w:w="0" w:type="auto"/>
            <w:vAlign w:val="center"/>
            <w:hideMark/>
          </w:tcPr>
          <w:p w14:paraId="1141CB65" w14:textId="77777777" w:rsidR="00927813" w:rsidRPr="00927813" w:rsidRDefault="00927813" w:rsidP="0092781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24A4AE"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(0.22)</w:t>
            </w:r>
          </w:p>
        </w:tc>
      </w:tr>
      <w:tr w:rsidR="008B3220" w:rsidRPr="00927813" w14:paraId="018BB9A0" w14:textId="77777777" w:rsidTr="00461913">
        <w:trPr>
          <w:tblCellSpacing w:w="15" w:type="dxa"/>
          <w:jc w:val="center"/>
        </w:trPr>
        <w:tc>
          <w:tcPr>
            <w:tcW w:w="0" w:type="auto"/>
            <w:vAlign w:val="center"/>
          </w:tcPr>
          <w:p w14:paraId="479B7585" w14:textId="33CAC278" w:rsidR="008B3220" w:rsidRPr="00927813" w:rsidRDefault="008B3220" w:rsidP="0092781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31F85512" w14:textId="7287CA3B" w:rsidR="008B3220" w:rsidRPr="00927813" w:rsidRDefault="008B3220" w:rsidP="0092781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1EE460A5" w14:textId="71B2BCAD" w:rsidR="008B3220" w:rsidRPr="00927813" w:rsidRDefault="008B3220" w:rsidP="0092781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3A5C49E5" w14:textId="3A2BABD5" w:rsidR="008B3220" w:rsidRPr="00927813" w:rsidRDefault="008B3220" w:rsidP="0092781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27813" w:rsidRPr="00927813" w14:paraId="35B6E97E" w14:textId="77777777" w:rsidTr="00461913">
        <w:trPr>
          <w:tblCellSpacing w:w="15" w:type="dxa"/>
          <w:jc w:val="center"/>
        </w:trPr>
        <w:tc>
          <w:tcPr>
            <w:tcW w:w="0" w:type="auto"/>
            <w:vAlign w:val="center"/>
            <w:hideMark/>
          </w:tcPr>
          <w:p w14:paraId="05B30A02"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093976A" w14:textId="77777777" w:rsidR="00927813" w:rsidRPr="00927813" w:rsidRDefault="00927813" w:rsidP="00927813">
            <w:pPr>
              <w:spacing w:after="0" w:line="240" w:lineRule="auto"/>
              <w:rPr>
                <w:rFonts w:ascii="Times New Roman" w:eastAsia="Times New Roman" w:hAnsi="Times New Roman" w:cs="Times New Roman"/>
                <w:sz w:val="20"/>
                <w:szCs w:val="20"/>
              </w:rPr>
            </w:pPr>
          </w:p>
        </w:tc>
        <w:tc>
          <w:tcPr>
            <w:tcW w:w="0" w:type="auto"/>
            <w:vAlign w:val="center"/>
            <w:hideMark/>
          </w:tcPr>
          <w:p w14:paraId="7924892F" w14:textId="77777777" w:rsidR="00927813" w:rsidRPr="00927813" w:rsidRDefault="00927813" w:rsidP="0092781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9AFBB73" w14:textId="77777777" w:rsidR="00927813" w:rsidRPr="00927813" w:rsidRDefault="00927813" w:rsidP="00927813">
            <w:pPr>
              <w:spacing w:after="0" w:line="240" w:lineRule="auto"/>
              <w:jc w:val="center"/>
              <w:rPr>
                <w:rFonts w:ascii="Times New Roman" w:eastAsia="Times New Roman" w:hAnsi="Times New Roman" w:cs="Times New Roman"/>
                <w:sz w:val="20"/>
                <w:szCs w:val="20"/>
              </w:rPr>
            </w:pPr>
          </w:p>
        </w:tc>
      </w:tr>
      <w:tr w:rsidR="00927813" w:rsidRPr="00927813" w14:paraId="5FF8A725" w14:textId="77777777" w:rsidTr="00461913">
        <w:trPr>
          <w:tblCellSpacing w:w="15" w:type="dxa"/>
          <w:jc w:val="center"/>
        </w:trPr>
        <w:tc>
          <w:tcPr>
            <w:tcW w:w="0" w:type="auto"/>
            <w:vAlign w:val="center"/>
            <w:hideMark/>
          </w:tcPr>
          <w:p w14:paraId="452861E3" w14:textId="77777777" w:rsidR="00927813" w:rsidRPr="00927813" w:rsidRDefault="00927813" w:rsidP="00927813">
            <w:pPr>
              <w:spacing w:after="0" w:line="240" w:lineRule="auto"/>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Constant</w:t>
            </w:r>
          </w:p>
        </w:tc>
        <w:tc>
          <w:tcPr>
            <w:tcW w:w="0" w:type="auto"/>
            <w:vAlign w:val="center"/>
            <w:hideMark/>
          </w:tcPr>
          <w:p w14:paraId="39401682"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3.87</w:t>
            </w:r>
            <w:r w:rsidRPr="00927813">
              <w:rPr>
                <w:rFonts w:ascii="Times New Roman" w:eastAsia="Times New Roman" w:hAnsi="Times New Roman" w:cs="Times New Roman"/>
                <w:sz w:val="24"/>
                <w:szCs w:val="24"/>
                <w:vertAlign w:val="superscript"/>
              </w:rPr>
              <w:t>***</w:t>
            </w:r>
          </w:p>
        </w:tc>
        <w:tc>
          <w:tcPr>
            <w:tcW w:w="0" w:type="auto"/>
            <w:vAlign w:val="center"/>
            <w:hideMark/>
          </w:tcPr>
          <w:p w14:paraId="6AAC5948"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3.97</w:t>
            </w:r>
            <w:r w:rsidRPr="00927813">
              <w:rPr>
                <w:rFonts w:ascii="Times New Roman" w:eastAsia="Times New Roman" w:hAnsi="Times New Roman" w:cs="Times New Roman"/>
                <w:sz w:val="24"/>
                <w:szCs w:val="24"/>
                <w:vertAlign w:val="superscript"/>
              </w:rPr>
              <w:t>***</w:t>
            </w:r>
          </w:p>
        </w:tc>
        <w:tc>
          <w:tcPr>
            <w:tcW w:w="0" w:type="auto"/>
            <w:vAlign w:val="center"/>
            <w:hideMark/>
          </w:tcPr>
          <w:p w14:paraId="70EA1A1C"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4.46</w:t>
            </w:r>
            <w:r w:rsidRPr="00927813">
              <w:rPr>
                <w:rFonts w:ascii="Times New Roman" w:eastAsia="Times New Roman" w:hAnsi="Times New Roman" w:cs="Times New Roman"/>
                <w:sz w:val="24"/>
                <w:szCs w:val="24"/>
                <w:vertAlign w:val="superscript"/>
              </w:rPr>
              <w:t>***</w:t>
            </w:r>
          </w:p>
        </w:tc>
      </w:tr>
      <w:tr w:rsidR="00927813" w:rsidRPr="00927813" w14:paraId="5F4A4D6B" w14:textId="77777777" w:rsidTr="00461913">
        <w:trPr>
          <w:tblCellSpacing w:w="15" w:type="dxa"/>
          <w:jc w:val="center"/>
        </w:trPr>
        <w:tc>
          <w:tcPr>
            <w:tcW w:w="0" w:type="auto"/>
            <w:vAlign w:val="center"/>
            <w:hideMark/>
          </w:tcPr>
          <w:p w14:paraId="613123C3"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535CA34"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(0.57)</w:t>
            </w:r>
          </w:p>
        </w:tc>
        <w:tc>
          <w:tcPr>
            <w:tcW w:w="0" w:type="auto"/>
            <w:vAlign w:val="center"/>
            <w:hideMark/>
          </w:tcPr>
          <w:p w14:paraId="6B9B08FA"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(0.58)</w:t>
            </w:r>
          </w:p>
        </w:tc>
        <w:tc>
          <w:tcPr>
            <w:tcW w:w="0" w:type="auto"/>
            <w:vAlign w:val="center"/>
            <w:hideMark/>
          </w:tcPr>
          <w:p w14:paraId="35B441BA"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(0.58)</w:t>
            </w:r>
          </w:p>
        </w:tc>
      </w:tr>
      <w:tr w:rsidR="00927813" w:rsidRPr="00927813" w14:paraId="2111B371" w14:textId="77777777" w:rsidTr="00461913">
        <w:trPr>
          <w:tblCellSpacing w:w="15" w:type="dxa"/>
          <w:jc w:val="center"/>
        </w:trPr>
        <w:tc>
          <w:tcPr>
            <w:tcW w:w="0" w:type="auto"/>
            <w:vAlign w:val="center"/>
            <w:hideMark/>
          </w:tcPr>
          <w:p w14:paraId="4088DB56"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D53476F" w14:textId="77777777" w:rsidR="00927813" w:rsidRPr="00927813" w:rsidRDefault="00927813" w:rsidP="00927813">
            <w:pPr>
              <w:spacing w:after="0" w:line="240" w:lineRule="auto"/>
              <w:rPr>
                <w:rFonts w:ascii="Times New Roman" w:eastAsia="Times New Roman" w:hAnsi="Times New Roman" w:cs="Times New Roman"/>
                <w:sz w:val="20"/>
                <w:szCs w:val="20"/>
              </w:rPr>
            </w:pPr>
          </w:p>
        </w:tc>
        <w:tc>
          <w:tcPr>
            <w:tcW w:w="0" w:type="auto"/>
            <w:vAlign w:val="center"/>
            <w:hideMark/>
          </w:tcPr>
          <w:p w14:paraId="5EE85B51" w14:textId="77777777" w:rsidR="00927813" w:rsidRPr="00927813" w:rsidRDefault="00927813" w:rsidP="0092781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3042525" w14:textId="77777777" w:rsidR="00927813" w:rsidRPr="00927813" w:rsidRDefault="00927813" w:rsidP="00927813">
            <w:pPr>
              <w:spacing w:after="0" w:line="240" w:lineRule="auto"/>
              <w:jc w:val="center"/>
              <w:rPr>
                <w:rFonts w:ascii="Times New Roman" w:eastAsia="Times New Roman" w:hAnsi="Times New Roman" w:cs="Times New Roman"/>
                <w:sz w:val="20"/>
                <w:szCs w:val="20"/>
              </w:rPr>
            </w:pPr>
          </w:p>
        </w:tc>
      </w:tr>
      <w:tr w:rsidR="00927813" w:rsidRPr="00927813" w14:paraId="71DA9C3E" w14:textId="77777777" w:rsidTr="00461913">
        <w:trPr>
          <w:tblCellSpacing w:w="15" w:type="dxa"/>
          <w:jc w:val="center"/>
        </w:trPr>
        <w:tc>
          <w:tcPr>
            <w:tcW w:w="0" w:type="auto"/>
            <w:gridSpan w:val="4"/>
            <w:tcBorders>
              <w:bottom w:val="single" w:sz="6" w:space="0" w:color="000000"/>
            </w:tcBorders>
            <w:vAlign w:val="center"/>
            <w:hideMark/>
          </w:tcPr>
          <w:p w14:paraId="3F1DB5F7" w14:textId="77777777" w:rsidR="00927813" w:rsidRPr="00927813" w:rsidRDefault="00927813" w:rsidP="00927813">
            <w:pPr>
              <w:spacing w:after="0" w:line="240" w:lineRule="auto"/>
              <w:jc w:val="center"/>
              <w:rPr>
                <w:rFonts w:ascii="Times New Roman" w:eastAsia="Times New Roman" w:hAnsi="Times New Roman" w:cs="Times New Roman"/>
                <w:sz w:val="20"/>
                <w:szCs w:val="20"/>
              </w:rPr>
            </w:pPr>
          </w:p>
        </w:tc>
      </w:tr>
      <w:tr w:rsidR="00927813" w:rsidRPr="00927813" w14:paraId="695FF016" w14:textId="77777777" w:rsidTr="00461913">
        <w:trPr>
          <w:tblCellSpacing w:w="15" w:type="dxa"/>
          <w:jc w:val="center"/>
        </w:trPr>
        <w:tc>
          <w:tcPr>
            <w:tcW w:w="0" w:type="auto"/>
            <w:vAlign w:val="center"/>
            <w:hideMark/>
          </w:tcPr>
          <w:p w14:paraId="6AA8FCB8" w14:textId="77777777" w:rsidR="00927813" w:rsidRPr="00927813" w:rsidRDefault="00927813" w:rsidP="00927813">
            <w:pPr>
              <w:spacing w:after="0" w:line="240" w:lineRule="auto"/>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Observations</w:t>
            </w:r>
          </w:p>
        </w:tc>
        <w:tc>
          <w:tcPr>
            <w:tcW w:w="0" w:type="auto"/>
            <w:vAlign w:val="center"/>
            <w:hideMark/>
          </w:tcPr>
          <w:p w14:paraId="6FF404F8"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771</w:t>
            </w:r>
          </w:p>
        </w:tc>
        <w:tc>
          <w:tcPr>
            <w:tcW w:w="0" w:type="auto"/>
            <w:vAlign w:val="center"/>
            <w:hideMark/>
          </w:tcPr>
          <w:p w14:paraId="7F6F8E08"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724</w:t>
            </w:r>
          </w:p>
        </w:tc>
        <w:tc>
          <w:tcPr>
            <w:tcW w:w="0" w:type="auto"/>
            <w:vAlign w:val="center"/>
            <w:hideMark/>
          </w:tcPr>
          <w:p w14:paraId="75A8D77E"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771</w:t>
            </w:r>
          </w:p>
        </w:tc>
      </w:tr>
      <w:tr w:rsidR="00927813" w:rsidRPr="00927813" w14:paraId="36DB83C8" w14:textId="77777777" w:rsidTr="00461913">
        <w:trPr>
          <w:tblCellSpacing w:w="15" w:type="dxa"/>
          <w:jc w:val="center"/>
        </w:trPr>
        <w:tc>
          <w:tcPr>
            <w:tcW w:w="0" w:type="auto"/>
            <w:vAlign w:val="center"/>
            <w:hideMark/>
          </w:tcPr>
          <w:p w14:paraId="208A6AD0" w14:textId="77777777" w:rsidR="00927813" w:rsidRPr="00927813" w:rsidRDefault="00927813" w:rsidP="00927813">
            <w:pPr>
              <w:spacing w:after="0" w:line="240" w:lineRule="auto"/>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R</w:t>
            </w:r>
            <w:r w:rsidRPr="00927813">
              <w:rPr>
                <w:rFonts w:ascii="Times New Roman" w:eastAsia="Times New Roman" w:hAnsi="Times New Roman" w:cs="Times New Roman"/>
                <w:sz w:val="24"/>
                <w:szCs w:val="24"/>
                <w:vertAlign w:val="superscript"/>
              </w:rPr>
              <w:t>2</w:t>
            </w:r>
          </w:p>
        </w:tc>
        <w:tc>
          <w:tcPr>
            <w:tcW w:w="0" w:type="auto"/>
            <w:vAlign w:val="center"/>
            <w:hideMark/>
          </w:tcPr>
          <w:p w14:paraId="793079D6"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0.87</w:t>
            </w:r>
          </w:p>
        </w:tc>
        <w:tc>
          <w:tcPr>
            <w:tcW w:w="0" w:type="auto"/>
            <w:vAlign w:val="center"/>
            <w:hideMark/>
          </w:tcPr>
          <w:p w14:paraId="53BF037F"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0.88</w:t>
            </w:r>
          </w:p>
        </w:tc>
        <w:tc>
          <w:tcPr>
            <w:tcW w:w="0" w:type="auto"/>
            <w:vAlign w:val="center"/>
            <w:hideMark/>
          </w:tcPr>
          <w:p w14:paraId="61F6099C"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0.86</w:t>
            </w:r>
          </w:p>
        </w:tc>
      </w:tr>
      <w:tr w:rsidR="00927813" w:rsidRPr="00927813" w14:paraId="65041AF2" w14:textId="77777777" w:rsidTr="00461913">
        <w:trPr>
          <w:tblCellSpacing w:w="15" w:type="dxa"/>
          <w:jc w:val="center"/>
        </w:trPr>
        <w:tc>
          <w:tcPr>
            <w:tcW w:w="0" w:type="auto"/>
            <w:vAlign w:val="center"/>
            <w:hideMark/>
          </w:tcPr>
          <w:p w14:paraId="1E5B6EE4" w14:textId="77777777" w:rsidR="00927813" w:rsidRPr="00927813" w:rsidRDefault="00927813" w:rsidP="00927813">
            <w:pPr>
              <w:spacing w:after="0" w:line="240" w:lineRule="auto"/>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Adjusted R</w:t>
            </w:r>
            <w:r w:rsidRPr="00927813">
              <w:rPr>
                <w:rFonts w:ascii="Times New Roman" w:eastAsia="Times New Roman" w:hAnsi="Times New Roman" w:cs="Times New Roman"/>
                <w:sz w:val="24"/>
                <w:szCs w:val="24"/>
                <w:vertAlign w:val="superscript"/>
              </w:rPr>
              <w:t>2</w:t>
            </w:r>
          </w:p>
        </w:tc>
        <w:tc>
          <w:tcPr>
            <w:tcW w:w="0" w:type="auto"/>
            <w:vAlign w:val="center"/>
            <w:hideMark/>
          </w:tcPr>
          <w:p w14:paraId="34B9F580"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0.84</w:t>
            </w:r>
          </w:p>
        </w:tc>
        <w:tc>
          <w:tcPr>
            <w:tcW w:w="0" w:type="auto"/>
            <w:vAlign w:val="center"/>
            <w:hideMark/>
          </w:tcPr>
          <w:p w14:paraId="5D0BECB7"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0.86</w:t>
            </w:r>
          </w:p>
        </w:tc>
        <w:tc>
          <w:tcPr>
            <w:tcW w:w="0" w:type="auto"/>
            <w:vAlign w:val="center"/>
            <w:hideMark/>
          </w:tcPr>
          <w:p w14:paraId="2D8511AE"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rPr>
              <w:t>0.83</w:t>
            </w:r>
          </w:p>
        </w:tc>
      </w:tr>
      <w:tr w:rsidR="00927813" w:rsidRPr="00927813" w14:paraId="4ACED94B" w14:textId="77777777" w:rsidTr="00461913">
        <w:trPr>
          <w:tblCellSpacing w:w="15" w:type="dxa"/>
          <w:jc w:val="center"/>
        </w:trPr>
        <w:tc>
          <w:tcPr>
            <w:tcW w:w="0" w:type="auto"/>
            <w:gridSpan w:val="4"/>
            <w:tcBorders>
              <w:bottom w:val="single" w:sz="6" w:space="0" w:color="000000"/>
            </w:tcBorders>
            <w:vAlign w:val="center"/>
            <w:hideMark/>
          </w:tcPr>
          <w:p w14:paraId="4ACD8E09" w14:textId="77777777" w:rsidR="00927813" w:rsidRPr="00927813" w:rsidRDefault="00927813" w:rsidP="00927813">
            <w:pPr>
              <w:spacing w:after="0" w:line="240" w:lineRule="auto"/>
              <w:jc w:val="center"/>
              <w:rPr>
                <w:rFonts w:ascii="Times New Roman" w:eastAsia="Times New Roman" w:hAnsi="Times New Roman" w:cs="Times New Roman"/>
                <w:sz w:val="24"/>
                <w:szCs w:val="24"/>
              </w:rPr>
            </w:pPr>
          </w:p>
        </w:tc>
      </w:tr>
      <w:tr w:rsidR="00927813" w:rsidRPr="00927813" w14:paraId="33CCB505" w14:textId="77777777" w:rsidTr="00461913">
        <w:trPr>
          <w:tblCellSpacing w:w="15" w:type="dxa"/>
          <w:jc w:val="center"/>
        </w:trPr>
        <w:tc>
          <w:tcPr>
            <w:tcW w:w="0" w:type="auto"/>
            <w:vAlign w:val="center"/>
            <w:hideMark/>
          </w:tcPr>
          <w:p w14:paraId="7C72ECE8" w14:textId="77777777" w:rsidR="00927813" w:rsidRPr="00927813" w:rsidRDefault="00927813" w:rsidP="00927813">
            <w:pPr>
              <w:spacing w:after="0" w:line="240" w:lineRule="auto"/>
              <w:rPr>
                <w:rFonts w:ascii="Times New Roman" w:eastAsia="Times New Roman" w:hAnsi="Times New Roman" w:cs="Times New Roman"/>
                <w:sz w:val="24"/>
                <w:szCs w:val="24"/>
              </w:rPr>
            </w:pPr>
            <w:r w:rsidRPr="00927813">
              <w:rPr>
                <w:rFonts w:ascii="Times New Roman" w:eastAsia="Times New Roman" w:hAnsi="Times New Roman" w:cs="Times New Roman"/>
                <w:i/>
                <w:iCs/>
                <w:sz w:val="24"/>
                <w:szCs w:val="24"/>
              </w:rPr>
              <w:t>Note:</w:t>
            </w:r>
          </w:p>
        </w:tc>
        <w:tc>
          <w:tcPr>
            <w:tcW w:w="0" w:type="auto"/>
            <w:gridSpan w:val="3"/>
            <w:vAlign w:val="center"/>
            <w:hideMark/>
          </w:tcPr>
          <w:p w14:paraId="5FF7783D" w14:textId="77777777" w:rsidR="00927813" w:rsidRPr="00927813" w:rsidRDefault="00927813" w:rsidP="00927813">
            <w:pPr>
              <w:spacing w:after="0" w:line="240" w:lineRule="auto"/>
              <w:jc w:val="right"/>
              <w:rPr>
                <w:rFonts w:ascii="Times New Roman" w:eastAsia="Times New Roman" w:hAnsi="Times New Roman" w:cs="Times New Roman"/>
                <w:sz w:val="24"/>
                <w:szCs w:val="24"/>
              </w:rPr>
            </w:pPr>
            <w:r w:rsidRPr="00927813">
              <w:rPr>
                <w:rFonts w:ascii="Times New Roman" w:eastAsia="Times New Roman" w:hAnsi="Times New Roman" w:cs="Times New Roman"/>
                <w:sz w:val="24"/>
                <w:szCs w:val="24"/>
                <w:vertAlign w:val="superscript"/>
              </w:rPr>
              <w:t>*</w:t>
            </w:r>
            <w:r w:rsidRPr="00927813">
              <w:rPr>
                <w:rFonts w:ascii="Times New Roman" w:eastAsia="Times New Roman" w:hAnsi="Times New Roman" w:cs="Times New Roman"/>
                <w:sz w:val="24"/>
                <w:szCs w:val="24"/>
              </w:rPr>
              <w:t xml:space="preserve">p&lt;0.1; </w:t>
            </w:r>
            <w:r w:rsidRPr="00927813">
              <w:rPr>
                <w:rFonts w:ascii="Times New Roman" w:eastAsia="Times New Roman" w:hAnsi="Times New Roman" w:cs="Times New Roman"/>
                <w:sz w:val="24"/>
                <w:szCs w:val="24"/>
                <w:vertAlign w:val="superscript"/>
              </w:rPr>
              <w:t>**</w:t>
            </w:r>
            <w:r w:rsidRPr="00927813">
              <w:rPr>
                <w:rFonts w:ascii="Times New Roman" w:eastAsia="Times New Roman" w:hAnsi="Times New Roman" w:cs="Times New Roman"/>
                <w:sz w:val="24"/>
                <w:szCs w:val="24"/>
              </w:rPr>
              <w:t xml:space="preserve">p&lt;0.05; </w:t>
            </w:r>
            <w:r w:rsidRPr="00927813">
              <w:rPr>
                <w:rFonts w:ascii="Times New Roman" w:eastAsia="Times New Roman" w:hAnsi="Times New Roman" w:cs="Times New Roman"/>
                <w:sz w:val="24"/>
                <w:szCs w:val="24"/>
                <w:vertAlign w:val="superscript"/>
              </w:rPr>
              <w:t>***</w:t>
            </w:r>
            <w:r w:rsidRPr="00927813">
              <w:rPr>
                <w:rFonts w:ascii="Times New Roman" w:eastAsia="Times New Roman" w:hAnsi="Times New Roman" w:cs="Times New Roman"/>
                <w:sz w:val="24"/>
                <w:szCs w:val="24"/>
              </w:rPr>
              <w:t>p&lt;0.01</w:t>
            </w:r>
          </w:p>
        </w:tc>
      </w:tr>
    </w:tbl>
    <w:p w14:paraId="01EC27F9" w14:textId="5BC634B3" w:rsidR="006A2934" w:rsidRPr="00416426" w:rsidRDefault="006A2934" w:rsidP="00416426">
      <w:pPr>
        <w:autoSpaceDE w:val="0"/>
        <w:autoSpaceDN w:val="0"/>
        <w:adjustRightInd w:val="0"/>
        <w:spacing w:after="0" w:line="480" w:lineRule="auto"/>
        <w:rPr>
          <w:sz w:val="24"/>
          <w:szCs w:val="24"/>
        </w:rPr>
      </w:pPr>
    </w:p>
    <w:tbl>
      <w:tblPr>
        <w:tblpPr w:leftFromText="180" w:rightFromText="180" w:vertAnchor="text" w:tblpXSpec="center" w:tblpY="-391"/>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370A45" w:rsidRPr="00416426" w:rsidDel="008B3220" w14:paraId="30FBAD17" w14:textId="77777777" w:rsidTr="00795528">
        <w:trPr>
          <w:tblCellSpacing w:w="15" w:type="dxa"/>
        </w:trPr>
        <w:tc>
          <w:tcPr>
            <w:tcW w:w="0" w:type="auto"/>
            <w:vAlign w:val="center"/>
          </w:tcPr>
          <w:p w14:paraId="6BD5FD82" w14:textId="77777777" w:rsidR="00370A45" w:rsidRPr="00416426" w:rsidDel="008B3220" w:rsidRDefault="00370A45" w:rsidP="00416426">
            <w:pPr>
              <w:spacing w:after="0" w:line="240" w:lineRule="auto"/>
              <w:rPr>
                <w:rFonts w:ascii="Times New Roman" w:eastAsia="Times New Roman" w:hAnsi="Times New Roman" w:cs="Times New Roman"/>
                <w:i/>
                <w:iCs/>
                <w:sz w:val="24"/>
                <w:szCs w:val="24"/>
              </w:rPr>
            </w:pPr>
          </w:p>
        </w:tc>
        <w:tc>
          <w:tcPr>
            <w:tcW w:w="0" w:type="auto"/>
            <w:vAlign w:val="center"/>
          </w:tcPr>
          <w:p w14:paraId="0B6B5DD7" w14:textId="77777777" w:rsidR="00370A45" w:rsidRPr="00416426" w:rsidDel="008B3220" w:rsidRDefault="00370A45" w:rsidP="00416426">
            <w:pPr>
              <w:spacing w:after="0" w:line="240" w:lineRule="auto"/>
              <w:jc w:val="right"/>
              <w:rPr>
                <w:rFonts w:ascii="Times New Roman" w:eastAsia="Times New Roman" w:hAnsi="Times New Roman" w:cs="Times New Roman"/>
                <w:sz w:val="24"/>
                <w:szCs w:val="24"/>
                <w:vertAlign w:val="superscript"/>
              </w:rPr>
            </w:pPr>
          </w:p>
        </w:tc>
      </w:tr>
    </w:tbl>
    <w:p w14:paraId="080F7B8B" w14:textId="77777777" w:rsidR="00795528" w:rsidRPr="00416426" w:rsidRDefault="00795528" w:rsidP="00416426">
      <w:pPr>
        <w:autoSpaceDE w:val="0"/>
        <w:autoSpaceDN w:val="0"/>
        <w:adjustRightInd w:val="0"/>
        <w:spacing w:after="0" w:line="480" w:lineRule="auto"/>
        <w:jc w:val="center"/>
        <w:rPr>
          <w:sz w:val="24"/>
          <w:szCs w:val="24"/>
        </w:rPr>
      </w:pPr>
    </w:p>
    <w:p w14:paraId="3ACC705A" w14:textId="40293628" w:rsidR="00FC64ED" w:rsidRPr="00416426" w:rsidRDefault="00FC64ED" w:rsidP="00416426">
      <w:pPr>
        <w:autoSpaceDE w:val="0"/>
        <w:autoSpaceDN w:val="0"/>
        <w:adjustRightInd w:val="0"/>
        <w:spacing w:after="0" w:line="480" w:lineRule="auto"/>
        <w:rPr>
          <w:i/>
          <w:iCs/>
          <w:sz w:val="24"/>
          <w:szCs w:val="24"/>
        </w:rPr>
      </w:pPr>
      <w:r w:rsidRPr="00416426">
        <w:rPr>
          <w:sz w:val="24"/>
          <w:szCs w:val="24"/>
        </w:rPr>
        <w:t xml:space="preserve">Table 2: </w:t>
      </w:r>
      <w:bookmarkStart w:id="78" w:name="_Hlk74320080"/>
      <w:r w:rsidR="00D42BF5" w:rsidRPr="00416426">
        <w:rPr>
          <w:sz w:val="24"/>
          <w:szCs w:val="24"/>
        </w:rPr>
        <w:t xml:space="preserve">Weighted </w:t>
      </w:r>
      <w:r w:rsidRPr="00416426">
        <w:rPr>
          <w:sz w:val="24"/>
          <w:szCs w:val="24"/>
        </w:rPr>
        <w:t xml:space="preserve">OLS models of election fraud (entropy balanced </w:t>
      </w:r>
      <w:r w:rsidR="00E60F18" w:rsidRPr="00416426">
        <w:rPr>
          <w:sz w:val="24"/>
          <w:szCs w:val="24"/>
        </w:rPr>
        <w:t>weights</w:t>
      </w:r>
      <w:r w:rsidRPr="00416426">
        <w:rPr>
          <w:sz w:val="24"/>
          <w:szCs w:val="24"/>
        </w:rPr>
        <w:t xml:space="preserve">). All variables 1-year lagged, except </w:t>
      </w:r>
      <w:r w:rsidRPr="00416426">
        <w:rPr>
          <w:i/>
          <w:iCs/>
          <w:sz w:val="24"/>
          <w:szCs w:val="24"/>
        </w:rPr>
        <w:t>executive election</w:t>
      </w:r>
      <w:r w:rsidRPr="00416426">
        <w:rPr>
          <w:sz w:val="24"/>
          <w:szCs w:val="24"/>
        </w:rPr>
        <w:t xml:space="preserve">, </w:t>
      </w:r>
      <w:r w:rsidRPr="00416426">
        <w:rPr>
          <w:i/>
          <w:iCs/>
          <w:sz w:val="24"/>
          <w:szCs w:val="24"/>
        </w:rPr>
        <w:t>proportional electoral system</w:t>
      </w:r>
      <w:r w:rsidRPr="00416426">
        <w:rPr>
          <w:sz w:val="24"/>
          <w:szCs w:val="24"/>
        </w:rPr>
        <w:t xml:space="preserve">, </w:t>
      </w:r>
      <w:r w:rsidRPr="00416426">
        <w:rPr>
          <w:i/>
          <w:iCs/>
          <w:sz w:val="24"/>
          <w:szCs w:val="24"/>
        </w:rPr>
        <w:t>mixed electoral system</w:t>
      </w:r>
      <w:r w:rsidRPr="00416426">
        <w:rPr>
          <w:sz w:val="24"/>
          <w:szCs w:val="24"/>
        </w:rPr>
        <w:t xml:space="preserve">, and </w:t>
      </w:r>
      <w:r w:rsidR="00F240B7" w:rsidRPr="00416426">
        <w:rPr>
          <w:i/>
          <w:iCs/>
          <w:sz w:val="24"/>
          <w:szCs w:val="24"/>
        </w:rPr>
        <w:t>international</w:t>
      </w:r>
      <w:r w:rsidRPr="00416426">
        <w:rPr>
          <w:i/>
          <w:iCs/>
          <w:sz w:val="24"/>
          <w:szCs w:val="24"/>
        </w:rPr>
        <w:t xml:space="preserve"> observers</w:t>
      </w:r>
      <w:bookmarkEnd w:id="78"/>
    </w:p>
    <w:p w14:paraId="43330159" w14:textId="7FF2EDB1" w:rsidR="008B42FA" w:rsidRDefault="008B42FA" w:rsidP="00D865CB">
      <w:pPr>
        <w:autoSpaceDE w:val="0"/>
        <w:autoSpaceDN w:val="0"/>
        <w:adjustRightInd w:val="0"/>
        <w:spacing w:after="0" w:line="480" w:lineRule="auto"/>
        <w:rPr>
          <w:ins w:id="79" w:author="Author"/>
          <w:sz w:val="24"/>
          <w:szCs w:val="24"/>
        </w:rPr>
      </w:pPr>
    </w:p>
    <w:p w14:paraId="25958CEC" w14:textId="77777777" w:rsidR="00D865CB" w:rsidRPr="00416426" w:rsidRDefault="00D865CB" w:rsidP="00D865CB">
      <w:pPr>
        <w:autoSpaceDE w:val="0"/>
        <w:autoSpaceDN w:val="0"/>
        <w:adjustRightInd w:val="0"/>
        <w:spacing w:after="0" w:line="480" w:lineRule="auto"/>
        <w:rPr>
          <w:sz w:val="24"/>
          <w:szCs w:val="24"/>
        </w:rPr>
      </w:pPr>
    </w:p>
    <w:p w14:paraId="4775AD3B" w14:textId="5432DF4E" w:rsidR="008B42FA" w:rsidRPr="00416426" w:rsidRDefault="00FB7874" w:rsidP="00416426">
      <w:pPr>
        <w:autoSpaceDE w:val="0"/>
        <w:autoSpaceDN w:val="0"/>
        <w:adjustRightInd w:val="0"/>
        <w:spacing w:after="0" w:line="480" w:lineRule="auto"/>
        <w:rPr>
          <w:sz w:val="24"/>
          <w:szCs w:val="24"/>
        </w:rPr>
      </w:pPr>
      <w:r>
        <w:rPr>
          <w:noProof/>
          <w:sz w:val="24"/>
          <w:szCs w:val="24"/>
        </w:rPr>
        <w:lastRenderedPageBreak/>
        <w:drawing>
          <wp:inline distT="0" distB="0" distL="0" distR="0" wp14:anchorId="3EAD9BC9" wp14:editId="2075B864">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805638A" w14:textId="0E755297" w:rsidR="00357926" w:rsidRPr="00416426" w:rsidRDefault="00357926" w:rsidP="001A1365">
      <w:pPr>
        <w:autoSpaceDE w:val="0"/>
        <w:autoSpaceDN w:val="0"/>
        <w:adjustRightInd w:val="0"/>
        <w:spacing w:after="0" w:line="480" w:lineRule="auto"/>
        <w:rPr>
          <w:sz w:val="24"/>
          <w:szCs w:val="24"/>
        </w:rPr>
      </w:pPr>
      <w:r w:rsidRPr="00416426">
        <w:rPr>
          <w:sz w:val="24"/>
          <w:szCs w:val="24"/>
        </w:rPr>
        <w:t>Figure</w:t>
      </w:r>
      <w:r w:rsidR="001A1365">
        <w:rPr>
          <w:sz w:val="24"/>
          <w:szCs w:val="24"/>
        </w:rPr>
        <w:t xml:space="preserve"> 1</w:t>
      </w:r>
      <w:r w:rsidRPr="00416426">
        <w:rPr>
          <w:sz w:val="24"/>
          <w:szCs w:val="24"/>
        </w:rPr>
        <w:t xml:space="preserve">: </w:t>
      </w:r>
      <w:bookmarkStart w:id="80" w:name="_Hlk46063422"/>
      <w:r w:rsidRPr="00416426">
        <w:rPr>
          <w:sz w:val="24"/>
          <w:szCs w:val="24"/>
        </w:rPr>
        <w:t xml:space="preserve">Marginal effects of </w:t>
      </w:r>
      <w:r w:rsidRPr="00416426">
        <w:rPr>
          <w:iCs/>
          <w:sz w:val="24"/>
          <w:szCs w:val="24"/>
        </w:rPr>
        <w:t>a positive judicial reform</w:t>
      </w:r>
      <w:r w:rsidRPr="00416426">
        <w:rPr>
          <w:sz w:val="24"/>
          <w:szCs w:val="24"/>
        </w:rPr>
        <w:t xml:space="preserve"> on intentional voting irregularities</w:t>
      </w:r>
      <w:del w:id="81" w:author="Author">
        <w:r w:rsidR="00B36FF5" w:rsidRPr="00416426" w:rsidDel="00025200">
          <w:rPr>
            <w:sz w:val="24"/>
            <w:szCs w:val="24"/>
          </w:rPr>
          <w:delText>.</w:delText>
        </w:r>
        <w:r w:rsidRPr="00416426" w:rsidDel="00025200">
          <w:rPr>
            <w:sz w:val="24"/>
            <w:szCs w:val="24"/>
          </w:rPr>
          <w:delText xml:space="preserve"> </w:delText>
        </w:r>
      </w:del>
      <w:ins w:id="82" w:author="Author">
        <w:r w:rsidR="00025200">
          <w:rPr>
            <w:sz w:val="24"/>
            <w:szCs w:val="24"/>
          </w:rPr>
          <w:t xml:space="preserve">(Models 1 – 3). </w:t>
        </w:r>
      </w:ins>
      <w:r w:rsidRPr="00416426">
        <w:rPr>
          <w:sz w:val="24"/>
          <w:szCs w:val="24"/>
        </w:rPr>
        <w:t>Shaded areas represent 95% confidence intervals</w:t>
      </w:r>
      <w:bookmarkEnd w:id="80"/>
      <w:r w:rsidRPr="00416426">
        <w:rPr>
          <w:sz w:val="24"/>
          <w:szCs w:val="24"/>
        </w:rPr>
        <w:t>.</w:t>
      </w:r>
    </w:p>
    <w:p w14:paraId="3644ADA1" w14:textId="036622FF" w:rsidR="00645EF5" w:rsidRDefault="007910C9" w:rsidP="0033331C">
      <w:pPr>
        <w:autoSpaceDE w:val="0"/>
        <w:autoSpaceDN w:val="0"/>
        <w:adjustRightInd w:val="0"/>
        <w:spacing w:before="240" w:after="0" w:line="480" w:lineRule="auto"/>
        <w:ind w:firstLine="720"/>
        <w:rPr>
          <w:sz w:val="24"/>
          <w:szCs w:val="24"/>
        </w:rPr>
      </w:pPr>
      <w:r w:rsidRPr="00416426">
        <w:rPr>
          <w:sz w:val="24"/>
          <w:szCs w:val="24"/>
        </w:rPr>
        <w:t xml:space="preserve">Moreover, the </w:t>
      </w:r>
      <w:r w:rsidR="0069614C" w:rsidRPr="00416426">
        <w:rPr>
          <w:sz w:val="24"/>
          <w:szCs w:val="24"/>
        </w:rPr>
        <w:t>models</w:t>
      </w:r>
      <w:r w:rsidR="00A85AAB" w:rsidRPr="00416426">
        <w:rPr>
          <w:sz w:val="24"/>
          <w:szCs w:val="24"/>
        </w:rPr>
        <w:t xml:space="preserve"> meet important tests of viability that have been identified in recent methodological work</w:t>
      </w:r>
      <w:r w:rsidR="0069614C" w:rsidRPr="00416426">
        <w:rPr>
          <w:sz w:val="24"/>
          <w:szCs w:val="24"/>
        </w:rPr>
        <w:t xml:space="preserve"> on interaction effects</w:t>
      </w:r>
      <w:r w:rsidR="00A85AAB" w:rsidRPr="00416426">
        <w:rPr>
          <w:sz w:val="24"/>
          <w:szCs w:val="24"/>
        </w:rPr>
        <w:t xml:space="preserve">. </w:t>
      </w:r>
      <w:r w:rsidR="00050FBF" w:rsidRPr="00416426">
        <w:rPr>
          <w:sz w:val="24"/>
          <w:szCs w:val="24"/>
        </w:rPr>
        <w:t xml:space="preserve">Confidence intervals have been adjusted in Figure </w:t>
      </w:r>
      <w:r w:rsidR="001A1365">
        <w:rPr>
          <w:sz w:val="24"/>
          <w:szCs w:val="24"/>
        </w:rPr>
        <w:t>1</w:t>
      </w:r>
      <w:r w:rsidR="00050FBF" w:rsidRPr="00416426">
        <w:rPr>
          <w:sz w:val="24"/>
          <w:szCs w:val="24"/>
        </w:rPr>
        <w:t xml:space="preserve"> to account for the greater false-positive rate that can occur when testing for significance multiple times </w:t>
      </w:r>
      <w:r w:rsidR="00050FBF" w:rsidRPr="00416426">
        <w:rPr>
          <w:sz w:val="24"/>
          <w:szCs w:val="24"/>
        </w:rPr>
        <w:fldChar w:fldCharType="begin" w:fldLock="1"/>
      </w:r>
      <w:r w:rsidR="00FA05AF">
        <w:rPr>
          <w:sz w:val="24"/>
          <w:szCs w:val="24"/>
        </w:rPr>
        <w:instrText>ADDIN CSL_CITATION {"citationItems":[{"id":"ITEM-1","itemData":{"DOI":"10.1177/0010414017730080","ISBN":"0010414017730","author":[{"dropping-particle":"","family":"Esarey","given":"Justin","non-dropping-particle":"","parse-names":false,"suffix":""},{"dropping-particle":"","family":"Sumner","given":"Jane Lawrence","non-dropping-particle":"","parse-names":false,"suffix":""}],"container-title":"Comparative Political Studies","id":"ITEM-1","issued":{"date-parts":[["2017"]]},"title":"Marginal Effects in Interaction Models : Determining and Controlling the False Positive Rate","type":"article-journal"},"uris":["http://www.mendeley.com/documents/?uuid=36a27e25-db40-4d4f-b376-fd32ee46f041"]}],"mendeley":{"formattedCitation":"(Esarey and Sumner 2017)","plainTextFormattedCitation":"(Esarey and Sumner 2017)","previouslyFormattedCitation":"(Esarey and Sumner 2017)"},"properties":{"noteIndex":0},"schema":"https://github.com/citation-style-language/schema/raw/master/csl-citation.json"}</w:instrText>
      </w:r>
      <w:r w:rsidR="00050FBF" w:rsidRPr="00416426">
        <w:rPr>
          <w:sz w:val="24"/>
          <w:szCs w:val="24"/>
        </w:rPr>
        <w:fldChar w:fldCharType="separate"/>
      </w:r>
      <w:r w:rsidR="00416426" w:rsidRPr="00416426">
        <w:rPr>
          <w:noProof/>
          <w:sz w:val="24"/>
          <w:szCs w:val="24"/>
        </w:rPr>
        <w:t>(Esarey and Sumner 2017)</w:t>
      </w:r>
      <w:r w:rsidR="00050FBF" w:rsidRPr="00416426">
        <w:rPr>
          <w:sz w:val="24"/>
          <w:szCs w:val="24"/>
        </w:rPr>
        <w:fldChar w:fldCharType="end"/>
      </w:r>
      <w:r w:rsidR="0069614C" w:rsidRPr="00416426">
        <w:rPr>
          <w:sz w:val="24"/>
          <w:szCs w:val="24"/>
        </w:rPr>
        <w:t xml:space="preserve">, and the results are </w:t>
      </w:r>
      <w:r w:rsidR="00334009" w:rsidRPr="00416426">
        <w:rPr>
          <w:sz w:val="24"/>
          <w:szCs w:val="24"/>
        </w:rPr>
        <w:t>statistically</w:t>
      </w:r>
      <w:r w:rsidR="0069614C" w:rsidRPr="00416426">
        <w:rPr>
          <w:sz w:val="24"/>
          <w:szCs w:val="24"/>
        </w:rPr>
        <w:t xml:space="preserve"> significant </w:t>
      </w:r>
      <w:r w:rsidR="00334009" w:rsidRPr="00416426">
        <w:rPr>
          <w:sz w:val="24"/>
          <w:szCs w:val="24"/>
        </w:rPr>
        <w:t>using both the ‘crosses zero’ heuristic and</w:t>
      </w:r>
      <w:r w:rsidR="00D658DE" w:rsidRPr="00416426">
        <w:rPr>
          <w:sz w:val="24"/>
          <w:szCs w:val="24"/>
        </w:rPr>
        <w:t xml:space="preserve"> </w:t>
      </w:r>
      <w:r w:rsidR="00334009" w:rsidRPr="00416426">
        <w:rPr>
          <w:sz w:val="24"/>
          <w:szCs w:val="24"/>
        </w:rPr>
        <w:t>the</w:t>
      </w:r>
      <w:r w:rsidR="00B70B76" w:rsidRPr="00416426">
        <w:rPr>
          <w:sz w:val="24"/>
          <w:szCs w:val="24"/>
        </w:rPr>
        <w:t xml:space="preserve"> </w:t>
      </w:r>
      <w:r w:rsidR="00334009" w:rsidRPr="00416426">
        <w:rPr>
          <w:sz w:val="24"/>
          <w:szCs w:val="24"/>
        </w:rPr>
        <w:t xml:space="preserve">‘compare extremes’ heuristic for interpreting </w:t>
      </w:r>
      <w:r w:rsidR="00334009" w:rsidRPr="00416426">
        <w:rPr>
          <w:sz w:val="24"/>
          <w:szCs w:val="24"/>
        </w:rPr>
        <w:lastRenderedPageBreak/>
        <w:t xml:space="preserve">marginal effects </w:t>
      </w:r>
      <w:r w:rsidR="00334009" w:rsidRPr="00416426">
        <w:rPr>
          <w:sz w:val="24"/>
          <w:szCs w:val="24"/>
        </w:rPr>
        <w:fldChar w:fldCharType="begin" w:fldLock="1"/>
      </w:r>
      <w:r w:rsidR="00FA05AF">
        <w:rPr>
          <w:sz w:val="24"/>
          <w:szCs w:val="24"/>
        </w:rPr>
        <w:instrText>ADDIN CSL_CITATION {"citationItems":[{"id":"ITEM-1","itemData":{"DOI":"10.1177/2053168018756668","ISSN":"20531680","abstract":"Common visual heuristics used to interpret marginal effects plots are susceptible to Type-1 error. This susceptibility varies as a function of (a) sample size, (b) stochastic error in the true data generating process, and (c) the relative size of the main effects of the causal variable versus the moderator. I discuss simple alternatives to these standard visual heuristics that may improve inference and do not depend on regression parameters.","author":[{"dropping-particle":"","family":"Pepinsky","given":"Thomas B.","non-dropping-particle":"","parse-names":false,"suffix":""}],"container-title":"Research and Politics","id":"ITEM-1","issue":"1","issued":{"date-parts":[["2018"]]},"title":"Visual heuristics for marginal effects plots","type":"article-journal","volume":"5"},"uris":["http://www.mendeley.com/documents/?uuid=ae05c767-77ca-4a35-b298-4eb17cbd5a28"]}],"mendeley":{"formattedCitation":"(Pepinsky 2018)","plainTextFormattedCitation":"(Pepinsky 2018)","previouslyFormattedCitation":"(Pepinsky 2018)"},"properties":{"noteIndex":0},"schema":"https://github.com/citation-style-language/schema/raw/master/csl-citation.json"}</w:instrText>
      </w:r>
      <w:r w:rsidR="00334009" w:rsidRPr="00416426">
        <w:rPr>
          <w:sz w:val="24"/>
          <w:szCs w:val="24"/>
        </w:rPr>
        <w:fldChar w:fldCharType="separate"/>
      </w:r>
      <w:r w:rsidR="00416426" w:rsidRPr="00416426">
        <w:rPr>
          <w:noProof/>
          <w:sz w:val="24"/>
          <w:szCs w:val="24"/>
        </w:rPr>
        <w:t>(Pepinsky 2018)</w:t>
      </w:r>
      <w:r w:rsidR="00334009" w:rsidRPr="00416426">
        <w:rPr>
          <w:sz w:val="24"/>
          <w:szCs w:val="24"/>
        </w:rPr>
        <w:fldChar w:fldCharType="end"/>
      </w:r>
      <w:r w:rsidR="00050FBF" w:rsidRPr="00416426">
        <w:rPr>
          <w:sz w:val="24"/>
          <w:szCs w:val="24"/>
        </w:rPr>
        <w:t>.</w:t>
      </w:r>
      <w:r w:rsidR="00050FBF" w:rsidRPr="00416426">
        <w:rPr>
          <w:rStyle w:val="FootnoteReference"/>
          <w:sz w:val="24"/>
          <w:szCs w:val="24"/>
        </w:rPr>
        <w:footnoteReference w:id="13"/>
      </w:r>
      <w:r w:rsidR="00050FBF" w:rsidRPr="00416426">
        <w:rPr>
          <w:sz w:val="24"/>
          <w:szCs w:val="24"/>
        </w:rPr>
        <w:t xml:space="preserve"> </w:t>
      </w:r>
      <w:r w:rsidR="00092DD8" w:rsidRPr="00416426">
        <w:rPr>
          <w:sz w:val="24"/>
          <w:szCs w:val="24"/>
        </w:rPr>
        <w:t>In the appendix, I also demonstrate that the procedures advocated by</w:t>
      </w:r>
      <w:r w:rsidR="0069614C" w:rsidRPr="00416426">
        <w:rPr>
          <w:sz w:val="24"/>
          <w:szCs w:val="24"/>
        </w:rPr>
        <w:t xml:space="preserve"> Hainmueller et al</w:t>
      </w:r>
      <w:r w:rsidR="00092DD8" w:rsidRPr="00416426">
        <w:rPr>
          <w:sz w:val="24"/>
          <w:szCs w:val="24"/>
        </w:rPr>
        <w:t xml:space="preserve"> </w:t>
      </w:r>
      <w:r w:rsidR="0069614C" w:rsidRPr="00416426">
        <w:rPr>
          <w:sz w:val="24"/>
          <w:szCs w:val="24"/>
        </w:rPr>
        <w:fldChar w:fldCharType="begin" w:fldLock="1"/>
      </w:r>
      <w:r w:rsidR="00FA05AF">
        <w:rPr>
          <w:sz w:val="24"/>
          <w:szCs w:val="24"/>
        </w:rPr>
        <w:instrText>ADDIN CSL_CITATION {"citationItems":[{"id":"ITEM-1","itemData":{"DOI":"10.1017/pan.2018.46","ISSN":"14764989","abstract":"Multiplicative interaction models are widely used in social science to examine whether the relationship between an outcome and an independent variable changes with a moderating variable. Current empirical practice tends to overlook two important problems. First, these models assume a linear interaction effect that changes at a constant rate with the moderator. Second, estimates of the conditional effects of the independent variable can be misleading if there is a lack of common support of the moderator. Replicating 46 interaction effects from 22 recent publications in five top political science journals, we find that these core assumptions often fail in practice, suggesting that a large portion of findings across all political science subfields based on interaction models are fragile and model dependent. We propose a checklist of simple diagnostics to assess the validity of these assumptions and offer flexible estimation strategies that allow for nonlinear interaction effects and safeguard against excessive extrapolation. These statistical routines are available in both R and STATA.","author":[{"dropping-particle":"","family":"Hainmueller","given":"Jens","non-dropping-particle":"","parse-names":false,"suffix":""},{"dropping-particle":"","family":"Mummolo","given":"Jonathan","non-dropping-particle":"","parse-names":false,"suffix":""},{"dropping-particle":"","family":"Xu","given":"Yiqing","non-dropping-particle":"","parse-names":false,"suffix":""}],"container-title":"Political Analysis","id":"ITEM-1","issue":"2","issued":{"date-parts":[["2019"]]},"page":"163-192","title":"How Much Should We Trust Estimates from Multiplicative Interaction Models? Simple Tools to Improve Empirical Practice","type":"article-journal","volume":"27"},"uris":["http://www.mendeley.com/documents/?uuid=d56b177a-397c-41be-853a-086f351428b1"]}],"mendeley":{"formattedCitation":"(Hainmueller, Mummolo, and Xu 2019)","manualFormatting":"(2019)","plainTextFormattedCitation":"(Hainmueller, Mummolo, and Xu 2019)","previouslyFormattedCitation":"(Hainmueller, Mummolo, and Xu 2019)"},"properties":{"noteIndex":0},"schema":"https://github.com/citation-style-language/schema/raw/master/csl-citation.json"}</w:instrText>
      </w:r>
      <w:r w:rsidR="0069614C" w:rsidRPr="00416426">
        <w:rPr>
          <w:sz w:val="24"/>
          <w:szCs w:val="24"/>
        </w:rPr>
        <w:fldChar w:fldCharType="separate"/>
      </w:r>
      <w:r w:rsidR="0069614C" w:rsidRPr="00416426">
        <w:rPr>
          <w:noProof/>
          <w:sz w:val="24"/>
          <w:szCs w:val="24"/>
        </w:rPr>
        <w:t>(2019)</w:t>
      </w:r>
      <w:r w:rsidR="0069614C" w:rsidRPr="00416426">
        <w:rPr>
          <w:sz w:val="24"/>
          <w:szCs w:val="24"/>
        </w:rPr>
        <w:fldChar w:fldCharType="end"/>
      </w:r>
      <w:r w:rsidR="0069614C" w:rsidRPr="00416426">
        <w:rPr>
          <w:sz w:val="24"/>
          <w:szCs w:val="24"/>
        </w:rPr>
        <w:t xml:space="preserve"> for checking the appropriateness of a linear multiplicative interaction model are satisfied in this case</w:t>
      </w:r>
      <w:ins w:id="83" w:author="Author">
        <w:r w:rsidR="00253F81">
          <w:rPr>
            <w:sz w:val="24"/>
            <w:szCs w:val="24"/>
          </w:rPr>
          <w:t xml:space="preserve"> (Figure A.1)</w:t>
        </w:r>
      </w:ins>
      <w:r w:rsidR="00B70B76" w:rsidRPr="00416426">
        <w:rPr>
          <w:sz w:val="24"/>
          <w:szCs w:val="24"/>
        </w:rPr>
        <w:t>.</w:t>
      </w:r>
      <w:r w:rsidR="004A39A4" w:rsidRPr="00416426">
        <w:rPr>
          <w:sz w:val="24"/>
          <w:szCs w:val="24"/>
        </w:rPr>
        <w:t xml:space="preserve"> </w:t>
      </w:r>
    </w:p>
    <w:p w14:paraId="70D3C874" w14:textId="06C839F2" w:rsidR="007C22FD" w:rsidRDefault="005C5626" w:rsidP="00BA6ACB">
      <w:pPr>
        <w:autoSpaceDE w:val="0"/>
        <w:autoSpaceDN w:val="0"/>
        <w:adjustRightInd w:val="0"/>
        <w:spacing w:before="240" w:after="0" w:line="480" w:lineRule="auto"/>
        <w:ind w:firstLine="720"/>
        <w:rPr>
          <w:sz w:val="24"/>
          <w:szCs w:val="24"/>
        </w:rPr>
      </w:pPr>
      <w:r>
        <w:rPr>
          <w:sz w:val="24"/>
          <w:szCs w:val="24"/>
        </w:rPr>
        <w:t>Hypothesis 2 predicts that the relationships illustrated in Figure 1 will not occur in cases where there are specialized electoral courts. To test this, I replace the interaction terms in Models 1 through 3 with a three-way interaction, adding an indicator for the presence of an electoral court. Due to space constraints, Figure 2 present</w:t>
      </w:r>
      <w:r w:rsidR="00015CE5">
        <w:rPr>
          <w:sz w:val="24"/>
          <w:szCs w:val="24"/>
        </w:rPr>
        <w:t>s</w:t>
      </w:r>
      <w:r>
        <w:rPr>
          <w:sz w:val="24"/>
          <w:szCs w:val="24"/>
        </w:rPr>
        <w:t xml:space="preserve"> these results; </w:t>
      </w:r>
      <w:r w:rsidR="006B1FF1">
        <w:rPr>
          <w:sz w:val="24"/>
          <w:szCs w:val="24"/>
        </w:rPr>
        <w:t>the full</w:t>
      </w:r>
      <w:r>
        <w:rPr>
          <w:sz w:val="24"/>
          <w:szCs w:val="24"/>
        </w:rPr>
        <w:t xml:space="preserve"> regression table is available in the appendix</w:t>
      </w:r>
      <w:ins w:id="84" w:author="Author">
        <w:r w:rsidR="00253F81">
          <w:rPr>
            <w:sz w:val="24"/>
            <w:szCs w:val="24"/>
          </w:rPr>
          <w:t xml:space="preserve"> (Table A.10)</w:t>
        </w:r>
      </w:ins>
      <w:r>
        <w:rPr>
          <w:sz w:val="24"/>
          <w:szCs w:val="24"/>
        </w:rPr>
        <w:t xml:space="preserve">. In the figure, the left panels represent cases without electoral courts, while the right panels represent those that do. In all three models, there is a reduction in manipulation in cases </w:t>
      </w:r>
      <w:r w:rsidR="006B1FF1">
        <w:rPr>
          <w:sz w:val="24"/>
          <w:szCs w:val="24"/>
        </w:rPr>
        <w:t>after</w:t>
      </w:r>
      <w:r>
        <w:rPr>
          <w:sz w:val="24"/>
          <w:szCs w:val="24"/>
        </w:rPr>
        <w:t xml:space="preserve"> judicial reform</w:t>
      </w:r>
      <w:r w:rsidR="006B1FF1">
        <w:rPr>
          <w:sz w:val="24"/>
          <w:szCs w:val="24"/>
        </w:rPr>
        <w:t>s</w:t>
      </w:r>
      <w:r>
        <w:rPr>
          <w:sz w:val="24"/>
          <w:szCs w:val="24"/>
        </w:rPr>
        <w:t xml:space="preserve"> (dashed lines) where the general courts handle electoral issues and when competition is low</w:t>
      </w:r>
      <w:r w:rsidR="00015CE5">
        <w:rPr>
          <w:sz w:val="24"/>
          <w:szCs w:val="24"/>
        </w:rPr>
        <w:t xml:space="preserve"> (supporting H1)</w:t>
      </w:r>
      <w:r>
        <w:rPr>
          <w:sz w:val="24"/>
          <w:szCs w:val="24"/>
        </w:rPr>
        <w:t>. In settings with specialized electoral courts, there is no such reduction</w:t>
      </w:r>
      <w:r w:rsidR="00015CE5">
        <w:rPr>
          <w:sz w:val="24"/>
          <w:szCs w:val="24"/>
        </w:rPr>
        <w:t xml:space="preserve"> (supporting H2)</w:t>
      </w:r>
      <w:r>
        <w:rPr>
          <w:sz w:val="24"/>
          <w:szCs w:val="24"/>
        </w:rPr>
        <w:t>.</w:t>
      </w:r>
    </w:p>
    <w:p w14:paraId="23C5264F" w14:textId="4CCD6CA2" w:rsidR="005C5626" w:rsidRDefault="00FF0EB1" w:rsidP="00FF0EB1">
      <w:pPr>
        <w:autoSpaceDE w:val="0"/>
        <w:autoSpaceDN w:val="0"/>
        <w:adjustRightInd w:val="0"/>
        <w:spacing w:before="240" w:after="0" w:line="480" w:lineRule="auto"/>
        <w:jc w:val="center"/>
        <w:rPr>
          <w:sz w:val="24"/>
          <w:szCs w:val="24"/>
        </w:rPr>
        <w:pPrChange w:id="85" w:author="Author">
          <w:pPr>
            <w:autoSpaceDE w:val="0"/>
            <w:autoSpaceDN w:val="0"/>
            <w:adjustRightInd w:val="0"/>
            <w:spacing w:before="240" w:after="0" w:line="480" w:lineRule="auto"/>
          </w:pPr>
        </w:pPrChange>
      </w:pPr>
      <w:ins w:id="86" w:author="Author">
        <w:r>
          <w:rPr>
            <w:noProof/>
            <w:sz w:val="24"/>
            <w:szCs w:val="24"/>
          </w:rPr>
          <w:lastRenderedPageBreak/>
          <w:drawing>
            <wp:inline distT="0" distB="0" distL="0" distR="0" wp14:anchorId="7FCD71BE" wp14:editId="73DA3C32">
              <wp:extent cx="4572009" cy="6400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9" cy="6400813"/>
                      </a:xfrm>
                      <a:prstGeom prst="rect">
                        <a:avLst/>
                      </a:prstGeom>
                    </pic:spPr>
                  </pic:pic>
                </a:graphicData>
              </a:graphic>
            </wp:inline>
          </w:drawing>
        </w:r>
      </w:ins>
    </w:p>
    <w:p w14:paraId="5C02F9A0" w14:textId="65CF9E0A" w:rsidR="005C5626" w:rsidRPr="00930235" w:rsidRDefault="005C5626" w:rsidP="005C5626">
      <w:pPr>
        <w:spacing w:line="480" w:lineRule="auto"/>
        <w:rPr>
          <w:sz w:val="24"/>
          <w:szCs w:val="24"/>
        </w:rPr>
      </w:pPr>
      <w:r>
        <w:rPr>
          <w:sz w:val="24"/>
          <w:szCs w:val="24"/>
        </w:rPr>
        <w:t>Figure 2: Marginal effects of judicial reform on intentional voting irregularities</w:t>
      </w:r>
      <w:ins w:id="87" w:author="Author">
        <w:r w:rsidR="00025200">
          <w:rPr>
            <w:sz w:val="24"/>
            <w:szCs w:val="24"/>
          </w:rPr>
          <w:t xml:space="preserve"> (see Table A.10 in appendix)</w:t>
        </w:r>
      </w:ins>
      <w:r>
        <w:rPr>
          <w:sz w:val="24"/>
          <w:szCs w:val="24"/>
        </w:rPr>
        <w:t xml:space="preserve">. Dashed lines indicate pre-election judicial reform; solid lines represent no reform. </w:t>
      </w:r>
      <w:r w:rsidR="006B1FF1">
        <w:rPr>
          <w:sz w:val="24"/>
          <w:szCs w:val="24"/>
        </w:rPr>
        <w:t>P</w:t>
      </w:r>
      <w:r>
        <w:rPr>
          <w:sz w:val="24"/>
          <w:szCs w:val="24"/>
        </w:rPr>
        <w:t>anels marked ‘0’ indicate no electoral court, panels marked ‘1’ represent cases with electoral courts.</w:t>
      </w:r>
      <w:ins w:id="88" w:author="Author">
        <w:r w:rsidR="002D2C90">
          <w:rPr>
            <w:sz w:val="24"/>
            <w:szCs w:val="24"/>
          </w:rPr>
          <w:t xml:space="preserve"> Control variables held at</w:t>
        </w:r>
        <w:r w:rsidR="00A5445D">
          <w:rPr>
            <w:sz w:val="24"/>
            <w:szCs w:val="24"/>
          </w:rPr>
          <w:t xml:space="preserve"> the</w:t>
        </w:r>
        <w:r w:rsidR="002D2C90">
          <w:rPr>
            <w:sz w:val="24"/>
            <w:szCs w:val="24"/>
          </w:rPr>
          <w:t xml:space="preserve"> mean.</w:t>
        </w:r>
      </w:ins>
    </w:p>
    <w:p w14:paraId="389FB049" w14:textId="6BCC986F" w:rsidR="00DF03A6" w:rsidRPr="00416426" w:rsidRDefault="00DF03A6" w:rsidP="00416426">
      <w:pPr>
        <w:spacing w:line="480" w:lineRule="auto"/>
        <w:rPr>
          <w:b/>
          <w:sz w:val="24"/>
          <w:szCs w:val="24"/>
        </w:rPr>
      </w:pPr>
      <w:r w:rsidRPr="00416426">
        <w:rPr>
          <w:b/>
          <w:sz w:val="24"/>
          <w:szCs w:val="24"/>
        </w:rPr>
        <w:lastRenderedPageBreak/>
        <w:t>Discussion</w:t>
      </w:r>
      <w:r w:rsidR="00B955B1">
        <w:rPr>
          <w:b/>
          <w:sz w:val="24"/>
          <w:szCs w:val="24"/>
        </w:rPr>
        <w:t xml:space="preserve"> </w:t>
      </w:r>
    </w:p>
    <w:p w14:paraId="45A859C3" w14:textId="5C815621" w:rsidR="006E4D60" w:rsidRDefault="00A92E6A" w:rsidP="00416426">
      <w:pPr>
        <w:autoSpaceDE w:val="0"/>
        <w:autoSpaceDN w:val="0"/>
        <w:adjustRightInd w:val="0"/>
        <w:spacing w:after="0" w:line="480" w:lineRule="auto"/>
        <w:rPr>
          <w:sz w:val="24"/>
          <w:szCs w:val="24"/>
        </w:rPr>
      </w:pPr>
      <w:r w:rsidRPr="00416426">
        <w:rPr>
          <w:sz w:val="24"/>
          <w:szCs w:val="24"/>
        </w:rPr>
        <w:t>Greater</w:t>
      </w:r>
      <w:r w:rsidR="00CF765F" w:rsidRPr="00416426">
        <w:rPr>
          <w:sz w:val="24"/>
          <w:szCs w:val="24"/>
        </w:rPr>
        <w:t xml:space="preserve"> de jure</w:t>
      </w:r>
      <w:r w:rsidRPr="00416426">
        <w:rPr>
          <w:sz w:val="24"/>
          <w:szCs w:val="24"/>
        </w:rPr>
        <w:t xml:space="preserve"> judicial independence appears to improve election integrity in the ‘toughest’ cases</w:t>
      </w:r>
      <w:r w:rsidR="00F240B7" w:rsidRPr="00416426">
        <w:rPr>
          <w:sz w:val="24"/>
          <w:szCs w:val="24"/>
        </w:rPr>
        <w:t>,</w:t>
      </w:r>
      <w:r w:rsidRPr="00416426">
        <w:rPr>
          <w:sz w:val="24"/>
          <w:szCs w:val="24"/>
        </w:rPr>
        <w:t xml:space="preserve"> where competition is most limited.</w:t>
      </w:r>
      <w:r w:rsidR="00E10B21" w:rsidRPr="00416426">
        <w:rPr>
          <w:sz w:val="24"/>
          <w:szCs w:val="24"/>
        </w:rPr>
        <w:t xml:space="preserve"> The results shown here </w:t>
      </w:r>
      <w:r w:rsidR="005C003F" w:rsidRPr="00416426">
        <w:rPr>
          <w:sz w:val="24"/>
          <w:szCs w:val="24"/>
        </w:rPr>
        <w:t>are consistent with</w:t>
      </w:r>
      <w:r w:rsidR="000C3C66">
        <w:rPr>
          <w:sz w:val="24"/>
          <w:szCs w:val="24"/>
        </w:rPr>
        <w:t xml:space="preserve"> the</w:t>
      </w:r>
      <w:r w:rsidR="00015204">
        <w:rPr>
          <w:sz w:val="24"/>
          <w:szCs w:val="24"/>
        </w:rPr>
        <w:t xml:space="preserve"> theory that</w:t>
      </w:r>
      <w:r w:rsidR="006E4D60">
        <w:rPr>
          <w:sz w:val="24"/>
          <w:szCs w:val="24"/>
        </w:rPr>
        <w:t xml:space="preserve"> </w:t>
      </w:r>
      <w:r w:rsidR="006E4D60">
        <w:rPr>
          <w:i/>
          <w:iCs/>
          <w:sz w:val="24"/>
          <w:szCs w:val="24"/>
        </w:rPr>
        <w:t>de jure</w:t>
      </w:r>
      <w:r w:rsidR="006E4D60">
        <w:rPr>
          <w:sz w:val="24"/>
          <w:szCs w:val="24"/>
        </w:rPr>
        <w:t xml:space="preserve"> reform creates greater opportunities for legal mobilization, resulting in reduced election manipulation when the ruling party has limited incentives to intervene; </w:t>
      </w:r>
      <w:r w:rsidR="009C0EA5">
        <w:rPr>
          <w:sz w:val="24"/>
          <w:szCs w:val="24"/>
        </w:rPr>
        <w:t>an effect which declines as competitiveness compels</w:t>
      </w:r>
      <w:r w:rsidR="006E4D60">
        <w:rPr>
          <w:sz w:val="24"/>
          <w:szCs w:val="24"/>
        </w:rPr>
        <w:t xml:space="preserve"> ruling parties</w:t>
      </w:r>
      <w:r w:rsidR="009C0EA5">
        <w:rPr>
          <w:sz w:val="24"/>
          <w:szCs w:val="24"/>
        </w:rPr>
        <w:t xml:space="preserve"> to apply </w:t>
      </w:r>
      <w:r w:rsidR="00015204">
        <w:rPr>
          <w:sz w:val="24"/>
          <w:szCs w:val="24"/>
        </w:rPr>
        <w:t>pressure</w:t>
      </w:r>
      <w:r w:rsidR="006E4D60">
        <w:rPr>
          <w:sz w:val="24"/>
          <w:szCs w:val="24"/>
        </w:rPr>
        <w:t xml:space="preserve"> </w:t>
      </w:r>
      <w:r w:rsidR="009C0EA5">
        <w:rPr>
          <w:sz w:val="24"/>
          <w:szCs w:val="24"/>
        </w:rPr>
        <w:t>to protect</w:t>
      </w:r>
      <w:r w:rsidR="005F5B98">
        <w:rPr>
          <w:sz w:val="24"/>
          <w:szCs w:val="24"/>
        </w:rPr>
        <w:t xml:space="preserve"> their</w:t>
      </w:r>
      <w:r w:rsidR="009C0EA5">
        <w:rPr>
          <w:sz w:val="24"/>
          <w:szCs w:val="24"/>
        </w:rPr>
        <w:t xml:space="preserve"> election-manipulation efforts</w:t>
      </w:r>
      <w:r w:rsidR="006E4D60">
        <w:rPr>
          <w:sz w:val="24"/>
          <w:szCs w:val="24"/>
        </w:rPr>
        <w:t xml:space="preserve">. </w:t>
      </w:r>
    </w:p>
    <w:p w14:paraId="1A06EF7F" w14:textId="30C7EDA1" w:rsidR="006E4D60" w:rsidRDefault="006E4D60" w:rsidP="00C83B44">
      <w:pPr>
        <w:autoSpaceDE w:val="0"/>
        <w:autoSpaceDN w:val="0"/>
        <w:adjustRightInd w:val="0"/>
        <w:spacing w:after="0" w:line="480" w:lineRule="auto"/>
        <w:ind w:firstLine="720"/>
        <w:rPr>
          <w:sz w:val="24"/>
          <w:szCs w:val="24"/>
        </w:rPr>
      </w:pPr>
      <w:r w:rsidRPr="00416426">
        <w:rPr>
          <w:sz w:val="24"/>
          <w:szCs w:val="24"/>
        </w:rPr>
        <w:t xml:space="preserve">How confident can we be in this result, given the tangled relationship between election fraud, competition, and the courts? There are both theoretical and model-based reasons to be confident that the level of pre-reform competition is not a confounder for the results here. First, prior work does not show that competition is associated with greater de jure independence in non-democracies </w:t>
      </w:r>
      <w:r w:rsidRPr="00416426">
        <w:rPr>
          <w:sz w:val="24"/>
          <w:szCs w:val="24"/>
        </w:rPr>
        <w:fldChar w:fldCharType="begin" w:fldLock="1"/>
      </w:r>
      <w:r w:rsidR="007A76E7">
        <w:rPr>
          <w:sz w:val="24"/>
          <w:szCs w:val="24"/>
        </w:rPr>
        <w:instrText>ADDIN CSL_CITATION {"citationItems":[{"id":"ITEM-1","itemData":{"author":[{"dropping-particle":"","family":"Staton","given":"Jeffrey","non-dropping-particle":"","parse-names":false,"suffix":""},{"dropping-particle":"","family":"Reenock","given":"Christopher","non-dropping-particle":"","parse-names":false,"suffix":""},{"dropping-particle":"","family":"Holsinger","given":"Jordan","non-dropping-particle":"","parse-names":false,"suffix":""}],"id":"ITEM-1","issued":{"date-parts":[["2020"]]},"title":"Can Courts be Bulwarks of Democracy? Judges and the Politics of Prudence","type":"report"},"uris":["http://www.mendeley.com/documents/?uuid=09698af9-8ba0-4842-834e-3ad35bbc0923"]},{"id":"ITEM-2","itemData":{"author":[{"dropping-particle":"","family":"Epperly","given":"Brad","non-dropping-particle":"","parse-names":false,"suffix":""}],"id":"ITEM-2","issued":{"date-parts":[["2019"]]},"publisher":"Oxford University Press","title":"The Political Foundations of Judicial Independence in Dictatorship and Democracy","type":"book"},"uris":["http://www.mendeley.com/documents/?uuid=8204775f-6aec-45d8-ad22-d64ba57f6513"]}],"mendeley":{"formattedCitation":"(J. Staton, Reenock, and Holsinger 2020; Epperly 2019)","plainTextFormattedCitation":"(J. Staton, Reenock, and Holsinger 2020; Epperly 2019)","previouslyFormattedCitation":"(J. Staton, Reenock, and Holsinger 2020; Epperly 2019)"},"properties":{"noteIndex":0},"schema":"https://github.com/citation-style-language/schema/raw/master/csl-citation.json"}</w:instrText>
      </w:r>
      <w:r w:rsidRPr="00416426">
        <w:rPr>
          <w:sz w:val="24"/>
          <w:szCs w:val="24"/>
        </w:rPr>
        <w:fldChar w:fldCharType="separate"/>
      </w:r>
      <w:r w:rsidR="007A76E7" w:rsidRPr="007A76E7">
        <w:rPr>
          <w:noProof/>
          <w:sz w:val="24"/>
          <w:szCs w:val="24"/>
        </w:rPr>
        <w:t>(J. Staton, Reenock, and Holsinger 2020; Epperly 2019)</w:t>
      </w:r>
      <w:r w:rsidRPr="00416426">
        <w:rPr>
          <w:sz w:val="24"/>
          <w:szCs w:val="24"/>
        </w:rPr>
        <w:fldChar w:fldCharType="end"/>
      </w:r>
      <w:r w:rsidRPr="00416426">
        <w:rPr>
          <w:sz w:val="24"/>
          <w:szCs w:val="24"/>
        </w:rPr>
        <w:t xml:space="preserve">. Second, balancing on pre-reform level of competition and transitional elections helps control for the possibility of such an effect. Additional robustness checks in the appendix show that the results are robust to different sampling frames and selection models. Finally, country fixed-effects </w:t>
      </w:r>
      <w:ins w:id="89" w:author="Author">
        <w:r w:rsidR="007D37FC">
          <w:rPr>
            <w:sz w:val="24"/>
            <w:szCs w:val="24"/>
          </w:rPr>
          <w:t>in all</w:t>
        </w:r>
      </w:ins>
      <w:r w:rsidRPr="00416426">
        <w:rPr>
          <w:sz w:val="24"/>
          <w:szCs w:val="24"/>
        </w:rPr>
        <w:t xml:space="preserve"> models</w:t>
      </w:r>
      <w:del w:id="90" w:author="Author">
        <w:r w:rsidRPr="00416426" w:rsidDel="007D37FC">
          <w:rPr>
            <w:sz w:val="24"/>
            <w:szCs w:val="24"/>
          </w:rPr>
          <w:delText>,</w:delText>
        </w:r>
      </w:del>
      <w:r w:rsidRPr="00416426">
        <w:rPr>
          <w:sz w:val="24"/>
          <w:szCs w:val="24"/>
        </w:rPr>
        <w:t xml:space="preserve"> help reduce the risk of omitted variable bias. Within the limits of observational data on interconnected political processes, the results of this research design provide strong evidence that greater de jure independence can reduce electoral fraud substantially in </w:t>
      </w:r>
      <w:r>
        <w:rPr>
          <w:sz w:val="24"/>
          <w:szCs w:val="24"/>
        </w:rPr>
        <w:t>low-competition</w:t>
      </w:r>
      <w:r w:rsidRPr="00416426">
        <w:rPr>
          <w:sz w:val="24"/>
          <w:szCs w:val="24"/>
        </w:rPr>
        <w:t xml:space="preserve"> settings, but </w:t>
      </w:r>
      <w:r w:rsidR="009C0EA5">
        <w:rPr>
          <w:sz w:val="24"/>
          <w:szCs w:val="24"/>
        </w:rPr>
        <w:t>have no effect in</w:t>
      </w:r>
      <w:r w:rsidRPr="00416426">
        <w:rPr>
          <w:sz w:val="24"/>
          <w:szCs w:val="24"/>
        </w:rPr>
        <w:t xml:space="preserve"> more competitive ones. </w:t>
      </w:r>
    </w:p>
    <w:p w14:paraId="6E21B691" w14:textId="3661D8E0" w:rsidR="00BD4A46" w:rsidRDefault="006E4D60" w:rsidP="00AA3032">
      <w:pPr>
        <w:autoSpaceDE w:val="0"/>
        <w:autoSpaceDN w:val="0"/>
        <w:adjustRightInd w:val="0"/>
        <w:spacing w:after="0" w:line="480" w:lineRule="auto"/>
        <w:ind w:firstLine="720"/>
        <w:rPr>
          <w:sz w:val="24"/>
          <w:szCs w:val="24"/>
        </w:rPr>
      </w:pPr>
      <w:r>
        <w:rPr>
          <w:sz w:val="24"/>
          <w:szCs w:val="24"/>
        </w:rPr>
        <w:t xml:space="preserve">While this theory specifically concerns election manipulation, </w:t>
      </w:r>
      <w:r w:rsidR="009C0EA5">
        <w:rPr>
          <w:sz w:val="24"/>
          <w:szCs w:val="24"/>
        </w:rPr>
        <w:t>it</w:t>
      </w:r>
      <w:r>
        <w:rPr>
          <w:sz w:val="24"/>
          <w:szCs w:val="24"/>
        </w:rPr>
        <w:t xml:space="preserve"> offer</w:t>
      </w:r>
      <w:r w:rsidR="009C0EA5">
        <w:rPr>
          <w:sz w:val="24"/>
          <w:szCs w:val="24"/>
        </w:rPr>
        <w:t>s</w:t>
      </w:r>
      <w:r>
        <w:rPr>
          <w:sz w:val="24"/>
          <w:szCs w:val="24"/>
        </w:rPr>
        <w:t xml:space="preserve"> insights for the </w:t>
      </w:r>
      <w:r w:rsidR="000C3C66">
        <w:rPr>
          <w:sz w:val="24"/>
          <w:szCs w:val="24"/>
        </w:rPr>
        <w:t>broader debate on the</w:t>
      </w:r>
      <w:r>
        <w:rPr>
          <w:sz w:val="24"/>
          <w:szCs w:val="24"/>
        </w:rPr>
        <w:t xml:space="preserve"> relationship between courts’ </w:t>
      </w:r>
      <w:r>
        <w:rPr>
          <w:i/>
          <w:iCs/>
          <w:sz w:val="24"/>
          <w:szCs w:val="24"/>
        </w:rPr>
        <w:t>de jure</w:t>
      </w:r>
      <w:r>
        <w:rPr>
          <w:sz w:val="24"/>
          <w:szCs w:val="24"/>
        </w:rPr>
        <w:t xml:space="preserve"> and </w:t>
      </w:r>
      <w:r>
        <w:rPr>
          <w:i/>
          <w:iCs/>
          <w:sz w:val="24"/>
          <w:szCs w:val="24"/>
        </w:rPr>
        <w:t>de facto</w:t>
      </w:r>
      <w:r>
        <w:rPr>
          <w:sz w:val="24"/>
          <w:szCs w:val="24"/>
        </w:rPr>
        <w:t xml:space="preserve"> independence.</w:t>
      </w:r>
      <w:r w:rsidR="00764CA0">
        <w:rPr>
          <w:sz w:val="24"/>
          <w:szCs w:val="24"/>
        </w:rPr>
        <w:t xml:space="preserve"> Studies in that literature often rely on general measures of </w:t>
      </w:r>
      <w:r w:rsidR="00764CA0">
        <w:rPr>
          <w:i/>
          <w:iCs/>
          <w:sz w:val="24"/>
          <w:szCs w:val="24"/>
        </w:rPr>
        <w:t xml:space="preserve">de facto </w:t>
      </w:r>
      <w:r w:rsidR="00764CA0">
        <w:rPr>
          <w:sz w:val="24"/>
          <w:szCs w:val="24"/>
        </w:rPr>
        <w:t xml:space="preserve">independence, like Linzer and </w:t>
      </w:r>
      <w:r w:rsidR="00764CA0">
        <w:rPr>
          <w:sz w:val="24"/>
          <w:szCs w:val="24"/>
        </w:rPr>
        <w:lastRenderedPageBreak/>
        <w:t xml:space="preserve">Staton’s </w:t>
      </w:r>
      <w:r w:rsidR="00764CA0">
        <w:rPr>
          <w:sz w:val="24"/>
          <w:szCs w:val="24"/>
        </w:rPr>
        <w:fldChar w:fldCharType="begin" w:fldLock="1"/>
      </w:r>
      <w:r w:rsidR="002D5B56">
        <w:rPr>
          <w:sz w:val="24"/>
          <w:szCs w:val="24"/>
        </w:rPr>
        <w:instrText>ADDIN CSL_CITATION {"citationItems":[{"id":"ITEM-1","itemData":{"DOI":"10.1086/682150","ISSN":"2164-6570","abstract":"We present a new cross-national measure of de facto judicial independence, which is available for 200 countries from 1948 to 2012. To do so, we introduce a statistical measurement model for uncovering latent concepts commonly encountered in time-series, cross-sectional analyses in comparative politics and international relations. Our approach addresses unique challenges that arise in these data: temporal dependence in the observed and unobserved variables, conceptual boundedness in the latent quantity, and substantial missing data and measurement error in the observable indicators. The resulting measures match a common conceptual definition of independence with greater reliability than existing alternatives. The model is extensible to many concepts in comparative politics and international relations.","author":[{"dropping-particle":"","family":"Linzer","given":"Drew A.","non-dropping-particle":"","parse-names":false,"suffix":""},{"dropping-particle":"","family":"Staton","given":"Jeffrey K.","non-dropping-particle":"","parse-names":false,"suffix":""}],"container-title":"Journal of Law and Courts","id":"ITEM-1","issue":"2","issued":{"date-parts":[["2015"]]},"page":"223-256","title":"A Global Measure of Judicial Independence, 1948–2012","type":"article-journal","volume":"3"},"suppress-author":1,"uris":["http://www.mendeley.com/documents/?uuid=1b7633c4-0132-4316-9c9b-77f942b3be52"]}],"mendeley":{"formattedCitation":"(2015)","plainTextFormattedCitation":"(2015)","previouslyFormattedCitation":"(2015)"},"properties":{"noteIndex":0},"schema":"https://github.com/citation-style-language/schema/raw/master/csl-citation.json"}</w:instrText>
      </w:r>
      <w:r w:rsidR="00764CA0">
        <w:rPr>
          <w:sz w:val="24"/>
          <w:szCs w:val="24"/>
        </w:rPr>
        <w:fldChar w:fldCharType="separate"/>
      </w:r>
      <w:r w:rsidR="00764CA0" w:rsidRPr="00764CA0">
        <w:rPr>
          <w:noProof/>
          <w:sz w:val="24"/>
          <w:szCs w:val="24"/>
        </w:rPr>
        <w:t>(2015)</w:t>
      </w:r>
      <w:r w:rsidR="00764CA0">
        <w:rPr>
          <w:sz w:val="24"/>
          <w:szCs w:val="24"/>
        </w:rPr>
        <w:fldChar w:fldCharType="end"/>
      </w:r>
      <w:r w:rsidR="00764CA0">
        <w:rPr>
          <w:sz w:val="24"/>
          <w:szCs w:val="24"/>
        </w:rPr>
        <w:t xml:space="preserve"> measure of latent judicial independence. This approach can obscure the fact that courts may be permitted to rule independently on the economic issues captured by some indicators in LJI (for example), but come under pressure in more sensitive political cases captured by other indicators. </w:t>
      </w:r>
      <w:r w:rsidR="00BD4A46">
        <w:rPr>
          <w:sz w:val="24"/>
          <w:szCs w:val="24"/>
        </w:rPr>
        <w:t xml:space="preserve">Such </w:t>
      </w:r>
      <w:r w:rsidR="00BD4A46" w:rsidRPr="00416426">
        <w:rPr>
          <w:sz w:val="24"/>
          <w:szCs w:val="24"/>
        </w:rPr>
        <w:t>patterns</w:t>
      </w:r>
      <w:r w:rsidR="00BD4A46">
        <w:rPr>
          <w:sz w:val="24"/>
          <w:szCs w:val="24"/>
        </w:rPr>
        <w:t xml:space="preserve"> may</w:t>
      </w:r>
      <w:r w:rsidR="00BD4A46" w:rsidRPr="00416426">
        <w:rPr>
          <w:sz w:val="24"/>
          <w:szCs w:val="24"/>
        </w:rPr>
        <w:t xml:space="preserve"> </w:t>
      </w:r>
      <w:r w:rsidR="00BD4A46">
        <w:rPr>
          <w:sz w:val="24"/>
          <w:szCs w:val="24"/>
        </w:rPr>
        <w:t xml:space="preserve">help explain </w:t>
      </w:r>
      <w:r w:rsidR="000C3C66">
        <w:rPr>
          <w:sz w:val="24"/>
          <w:szCs w:val="24"/>
        </w:rPr>
        <w:t xml:space="preserve">the </w:t>
      </w:r>
      <w:r w:rsidR="00BD4A46">
        <w:rPr>
          <w:sz w:val="24"/>
          <w:szCs w:val="24"/>
        </w:rPr>
        <w:t>mixed findings in the literature.</w:t>
      </w:r>
    </w:p>
    <w:p w14:paraId="6AA6642F" w14:textId="73FB70EA" w:rsidR="00BD4A46" w:rsidRDefault="00764CA0" w:rsidP="00AA3032">
      <w:pPr>
        <w:autoSpaceDE w:val="0"/>
        <w:autoSpaceDN w:val="0"/>
        <w:adjustRightInd w:val="0"/>
        <w:spacing w:after="0" w:line="480" w:lineRule="auto"/>
        <w:ind w:firstLine="720"/>
        <w:rPr>
          <w:sz w:val="24"/>
          <w:szCs w:val="24"/>
        </w:rPr>
      </w:pPr>
      <w:r>
        <w:rPr>
          <w:sz w:val="24"/>
          <w:szCs w:val="24"/>
        </w:rPr>
        <w:t>This model offers a framework for</w:t>
      </w:r>
      <w:r w:rsidR="000C3C66">
        <w:rPr>
          <w:sz w:val="24"/>
          <w:szCs w:val="24"/>
        </w:rPr>
        <w:t xml:space="preserve"> moving this debate forward, by</w:t>
      </w:r>
      <w:r>
        <w:rPr>
          <w:sz w:val="24"/>
          <w:szCs w:val="24"/>
        </w:rPr>
        <w:t xml:space="preserve"> predicting which </w:t>
      </w:r>
      <w:r w:rsidR="00015204">
        <w:rPr>
          <w:sz w:val="24"/>
          <w:szCs w:val="24"/>
        </w:rPr>
        <w:t>policy domains</w:t>
      </w:r>
      <w:r>
        <w:rPr>
          <w:sz w:val="24"/>
          <w:szCs w:val="24"/>
        </w:rPr>
        <w:t xml:space="preserve"> will</w:t>
      </w:r>
      <w:r w:rsidR="00015204">
        <w:rPr>
          <w:sz w:val="24"/>
          <w:szCs w:val="24"/>
        </w:rPr>
        <w:t xml:space="preserve"> allow for </w:t>
      </w:r>
      <w:r w:rsidR="00015204">
        <w:rPr>
          <w:i/>
          <w:iCs/>
          <w:sz w:val="24"/>
          <w:szCs w:val="24"/>
        </w:rPr>
        <w:t>de facto</w:t>
      </w:r>
      <w:r w:rsidR="00015204">
        <w:rPr>
          <w:sz w:val="24"/>
          <w:szCs w:val="24"/>
        </w:rPr>
        <w:t xml:space="preserve"> independence to grow out of </w:t>
      </w:r>
      <w:r w:rsidR="00015204">
        <w:rPr>
          <w:i/>
          <w:iCs/>
          <w:sz w:val="24"/>
          <w:szCs w:val="24"/>
        </w:rPr>
        <w:t>de jure</w:t>
      </w:r>
      <w:r w:rsidR="00015204">
        <w:rPr>
          <w:sz w:val="24"/>
          <w:szCs w:val="24"/>
        </w:rPr>
        <w:t xml:space="preserve"> reforms.</w:t>
      </w:r>
      <w:r w:rsidR="00BD4A46">
        <w:rPr>
          <w:sz w:val="24"/>
          <w:szCs w:val="24"/>
        </w:rPr>
        <w:t xml:space="preserve"> </w:t>
      </w:r>
      <w:ins w:id="91" w:author="Author">
        <w:r w:rsidR="008A3432">
          <w:rPr>
            <w:sz w:val="24"/>
            <w:szCs w:val="24"/>
          </w:rPr>
          <w:t xml:space="preserve">. For </w:t>
        </w:r>
        <w:r w:rsidR="008A3432">
          <w:rPr>
            <w:i/>
            <w:iCs/>
            <w:sz w:val="24"/>
            <w:szCs w:val="24"/>
          </w:rPr>
          <w:t>de jure</w:t>
        </w:r>
        <w:r w:rsidR="008A3432">
          <w:rPr>
            <w:sz w:val="24"/>
            <w:szCs w:val="24"/>
          </w:rPr>
          <w:t xml:space="preserve"> reforms to be effective in a particular domain, as this article shows, four scope conditions must be met: A) there must be access to the </w:t>
        </w:r>
        <w:r w:rsidR="008A3432">
          <w:rPr>
            <w:i/>
            <w:iCs/>
            <w:sz w:val="24"/>
            <w:szCs w:val="24"/>
          </w:rPr>
          <w:t xml:space="preserve">de jure </w:t>
        </w:r>
        <w:r w:rsidR="008A3432">
          <w:rPr>
            <w:sz w:val="24"/>
            <w:szCs w:val="24"/>
          </w:rPr>
          <w:t>independent courts in that domain B) there must be actors with incentives to go to court against the state, even if the odds of winning are low, C) judges must have an incentive to rule against the government at times, and D) the ruling party’s incentive to intervene must be low. In the electoral context, it is likely that conditions B and C hold generally: politicians and civil groups have multiple incentives to go to court, even when defeat is all but assured; judges have incentives to rule against the ruling party at times, if only to uphold courts’ broader regime-sustaining benefits. The first and fourth conditions are</w:t>
        </w:r>
        <w:r w:rsidR="00CB0A89">
          <w:rPr>
            <w:sz w:val="24"/>
            <w:szCs w:val="24"/>
          </w:rPr>
          <w:t xml:space="preserve"> thus more likely to be decisive; they are</w:t>
        </w:r>
        <w:r w:rsidR="008A3432">
          <w:rPr>
            <w:sz w:val="24"/>
            <w:szCs w:val="24"/>
          </w:rPr>
          <w:t xml:space="preserve"> met here when competitiveness is low and there are no special electoral courts</w:t>
        </w:r>
        <w:r w:rsidR="00CB0A89">
          <w:rPr>
            <w:sz w:val="24"/>
            <w:szCs w:val="24"/>
          </w:rPr>
          <w:t>; they fail when electoral cases are heard in special courts or as</w:t>
        </w:r>
        <w:r w:rsidR="008A3432">
          <w:rPr>
            <w:sz w:val="24"/>
            <w:szCs w:val="24"/>
          </w:rPr>
          <w:t xml:space="preserve"> competitiveness increases.</w:t>
        </w:r>
      </w:ins>
    </w:p>
    <w:p w14:paraId="43CE43BE" w14:textId="13FFECF1" w:rsidR="00E10B21" w:rsidRPr="00416426" w:rsidRDefault="008A3432" w:rsidP="00C83B44">
      <w:pPr>
        <w:autoSpaceDE w:val="0"/>
        <w:autoSpaceDN w:val="0"/>
        <w:adjustRightInd w:val="0"/>
        <w:spacing w:after="0" w:line="480" w:lineRule="auto"/>
        <w:ind w:firstLine="720"/>
        <w:rPr>
          <w:sz w:val="24"/>
          <w:szCs w:val="24"/>
        </w:rPr>
      </w:pPr>
      <w:ins w:id="92" w:author="Author">
        <w:r>
          <w:rPr>
            <w:sz w:val="24"/>
            <w:szCs w:val="24"/>
          </w:rPr>
          <w:t xml:space="preserve">In other policy domains, these scope conditions may apply differently. In the domain of human rights violations, for example, victims or their families may have no incentive to go to court, fearing further persecution. This failure of scope condition B could explain why most </w:t>
        </w:r>
        <w:r>
          <w:rPr>
            <w:i/>
            <w:iCs/>
            <w:sz w:val="24"/>
            <w:szCs w:val="24"/>
          </w:rPr>
          <w:t>de jure</w:t>
        </w:r>
        <w:r>
          <w:rPr>
            <w:sz w:val="24"/>
            <w:szCs w:val="24"/>
          </w:rPr>
          <w:t xml:space="preserve"> institutions identified by Keith et al </w:t>
        </w:r>
        <w:r>
          <w:rPr>
            <w:sz w:val="24"/>
            <w:szCs w:val="24"/>
          </w:rPr>
          <w:fldChar w:fldCharType="begin" w:fldLock="1"/>
        </w:r>
      </w:ins>
      <w:r w:rsidR="00D865CB">
        <w:rPr>
          <w:sz w:val="24"/>
          <w:szCs w:val="24"/>
        </w:rPr>
        <w:instrText>ADDIN CSL_CITATION {"citationItems":[{"id":"ITEM-1","itemData":{"DOI":"10.1017/S0022381609090513","ISSN":"0022-3816","abstract":"JSTOR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.","author":[{"dropping-particle":"","family":"Keith","given":"Linda Camp","non-dropping-particle":"","parse-names":false,"suffix":""},{"dropping-particle":"","family":"Tate","given":"C. Neal","non-dropping-particle":"","parse-names":false,"suffix":""},{"dropping-particle":"","family":"Poe","given":"Steven C.","non-dropping-particle":"","parse-names":false,"suffix":""}],"container-title":"The Journal of Politics","id":"ITEM-1","issue":"2","issued":{"date-parts":[["2009"]]},"page":"644-660","title":"Is The Law a Mere Parchment Barrier to Human Rights Abuse?","type":"article-journal","volume":"71"},"suppress-author":1,"uris":["http://www.mendeley.com/documents/?uuid=7da4cdb4-40b6-4770-b90c-25a1ed2e6fe1"]}],"mendeley":{"formattedCitation":"(2009)","plainTextFormattedCitation":"(2009)","previouslyFormattedCitation":"(2009)"},"properties":{"noteIndex":0},"schema":"https://github.com/citation-style-language/schema/raw/master/csl-citation.json"}</w:instrText>
      </w:r>
      <w:ins w:id="93" w:author="Author">
        <w:r>
          <w:rPr>
            <w:sz w:val="24"/>
            <w:szCs w:val="24"/>
          </w:rPr>
          <w:fldChar w:fldCharType="separate"/>
        </w:r>
        <w:r w:rsidRPr="00ED7DD7">
          <w:rPr>
            <w:noProof/>
            <w:sz w:val="24"/>
            <w:szCs w:val="24"/>
          </w:rPr>
          <w:t>(2009)</w:t>
        </w:r>
        <w:r>
          <w:rPr>
            <w:sz w:val="24"/>
            <w:szCs w:val="24"/>
          </w:rPr>
          <w:fldChar w:fldCharType="end"/>
        </w:r>
        <w:r>
          <w:rPr>
            <w:sz w:val="24"/>
            <w:szCs w:val="24"/>
          </w:rPr>
          <w:t xml:space="preserve"> are not associated with reductions in human </w:t>
        </w:r>
        <w:r>
          <w:rPr>
            <w:sz w:val="24"/>
            <w:szCs w:val="24"/>
          </w:rPr>
          <w:lastRenderedPageBreak/>
          <w:t xml:space="preserve">rights abuses.  Likewise, while competitiveness is a marker of the ruling party’s incentives to intervene (scope condition D) in electoral cases, it may not be relevant in other domains. </w:t>
        </w:r>
      </w:ins>
      <w:r w:rsidR="007B261E">
        <w:rPr>
          <w:sz w:val="24"/>
          <w:szCs w:val="24"/>
        </w:rPr>
        <w:t xml:space="preserve">For example, in economic domains courts could come under pressure due to fragmentation </w:t>
      </w:r>
      <w:r w:rsidR="007B261E">
        <w:rPr>
          <w:i/>
          <w:iCs/>
          <w:sz w:val="24"/>
          <w:szCs w:val="24"/>
        </w:rPr>
        <w:t>within</w:t>
      </w:r>
      <w:r w:rsidR="007B261E">
        <w:rPr>
          <w:sz w:val="24"/>
          <w:szCs w:val="24"/>
        </w:rPr>
        <w:t xml:space="preserve"> the ruling elite </w:t>
      </w:r>
      <w:r w:rsidR="007B261E">
        <w:rPr>
          <w:sz w:val="24"/>
          <w:szCs w:val="24"/>
        </w:rPr>
        <w:fldChar w:fldCharType="begin" w:fldLock="1"/>
      </w:r>
      <w:r w:rsidR="007B261E">
        <w:rPr>
          <w:sz w:val="24"/>
          <w:szCs w:val="24"/>
        </w:rPr>
        <w:instrText>ADDIN CSL_CITATION {"citationItems":[{"id":"ITEM-1","itemData":{"DOI":"10.1177/0010414019859029","author":[{"dropping-particle":"","family":"Bolkvadze","given":"Ketevan","non-dropping-particle":"","parse-names":false,"suffix":""}],"container-title":"Comparative Political Studies","id":"ITEM-1","issued":{"date-parts":[["2019"]]},"page":"1-31","title":"To Reform or to Retain? Politicians’ Incentives to Clean Up Corrupt Courts in Hybrid Regimes","type":"article-journal"},"uris":["http://www.mendeley.com/documents/?uuid=697b7dd8-21f0-4cb6-a1d3-58ce6462ee8d"]}],"mendeley":{"formattedCitation":"(Bolkvadze 2019)","plainTextFormattedCitation":"(Bolkvadze 2019)","previouslyFormattedCitation":"(Bolkvadze 2019)"},"properties":{"noteIndex":0},"schema":"https://github.com/citation-style-language/schema/raw/master/csl-citation.json"}</w:instrText>
      </w:r>
      <w:r w:rsidR="007B261E">
        <w:rPr>
          <w:sz w:val="24"/>
          <w:szCs w:val="24"/>
        </w:rPr>
        <w:fldChar w:fldCharType="separate"/>
      </w:r>
      <w:r w:rsidR="007B261E" w:rsidRPr="0091543F">
        <w:rPr>
          <w:noProof/>
          <w:sz w:val="24"/>
          <w:szCs w:val="24"/>
        </w:rPr>
        <w:t>(Bolkvadze 2019)</w:t>
      </w:r>
      <w:r w:rsidR="007B261E">
        <w:rPr>
          <w:sz w:val="24"/>
          <w:szCs w:val="24"/>
        </w:rPr>
        <w:fldChar w:fldCharType="end"/>
      </w:r>
      <w:r w:rsidR="007B261E">
        <w:rPr>
          <w:sz w:val="24"/>
          <w:szCs w:val="24"/>
        </w:rPr>
        <w:t xml:space="preserve">, rather than outside it, or if economic interests outside the regime are relatively powerful </w:t>
      </w:r>
      <w:r w:rsidR="007B261E">
        <w:rPr>
          <w:sz w:val="24"/>
          <w:szCs w:val="24"/>
        </w:rPr>
        <w:fldChar w:fldCharType="begin" w:fldLock="1"/>
      </w:r>
      <w:r w:rsidR="007B261E">
        <w:rPr>
          <w:sz w:val="24"/>
          <w:szCs w:val="24"/>
        </w:rPr>
        <w:instrText>ADDIN CSL_CITATION {"citationItems":[{"id":"ITEM-1","itemData":{"DOI":"10.1080/13510347.2016.1242580","ISSN":"1743890X","abstract":"The question of how ordinary courts in new and emerging democracies may gain judicial independence remains an understudied subject compared to its constitutional court counterpart. Through a case study of Taiwan, this article adopts and expands upon the concept of power diffusion from the extant literature, arguing that the growing power of Taiwan's private corporate sector led the dominant political party Kuomintang (KMT) to grant independence to the ordinary courts as a means to check against this threat, because the excessive rent-seeking and corruption brought about by these empowered corporations were threatening the nation's successful economic model and its rule of law. Also, due to the corporate sector's growing influence on the ruling party itself, the KMT leadership had to devise strategies that can credibly commit to ordinary court independence, which would otherwise be reversed thereafter. This unique implication guides a qualitative empirical analysis that reinterprets the historical events surrounding the judicial reforms that took place in the mid-1990s. The results yield strong evidence in support of the theory.","author":[{"dropping-particle":"","family":"Ma","given":"David K.","non-dropping-particle":"","parse-names":false,"suffix":""}],"container-title":"Democratization","id":"ITEM-1","issue":"6","issued":{"date-parts":[["2017"]]},"page":"889-905","title":"Judicial independence and state-business relations: the case of Taiwan’s ordinary courts","type":"article-journal","volume":"24"},"uris":["http://www.mendeley.com/documents/?uuid=7c1f481e-4e42-4901-9c98-0a3b6f50e134"]}],"mendeley":{"formattedCitation":"(Ma 2017)","plainTextFormattedCitation":"(Ma 2017)","previouslyFormattedCitation":"(Ma 2017)"},"properties":{"noteIndex":0},"schema":"https://github.com/citation-style-language/schema/raw/master/csl-citation.json"}</w:instrText>
      </w:r>
      <w:r w:rsidR="007B261E">
        <w:rPr>
          <w:sz w:val="24"/>
          <w:szCs w:val="24"/>
        </w:rPr>
        <w:fldChar w:fldCharType="separate"/>
      </w:r>
      <w:r w:rsidR="007B261E" w:rsidRPr="00070974">
        <w:rPr>
          <w:noProof/>
          <w:sz w:val="24"/>
          <w:szCs w:val="24"/>
        </w:rPr>
        <w:t>(Ma 2017)</w:t>
      </w:r>
      <w:r w:rsidR="007B261E">
        <w:rPr>
          <w:sz w:val="24"/>
          <w:szCs w:val="24"/>
        </w:rPr>
        <w:fldChar w:fldCharType="end"/>
      </w:r>
      <w:r w:rsidR="007B261E">
        <w:rPr>
          <w:sz w:val="24"/>
          <w:szCs w:val="24"/>
        </w:rPr>
        <w:t>.</w:t>
      </w:r>
      <w:r w:rsidR="00BD4A46">
        <w:rPr>
          <w:sz w:val="24"/>
          <w:szCs w:val="24"/>
        </w:rPr>
        <w:t xml:space="preserve"> </w:t>
      </w:r>
      <w:r w:rsidR="005C003F" w:rsidRPr="00416426">
        <w:rPr>
          <w:sz w:val="24"/>
          <w:szCs w:val="24"/>
        </w:rPr>
        <w:t xml:space="preserve"> </w:t>
      </w:r>
      <w:r w:rsidR="00FD29B2">
        <w:rPr>
          <w:sz w:val="24"/>
          <w:szCs w:val="24"/>
        </w:rPr>
        <w:t xml:space="preserve">This does not mean that variables like LJI should </w:t>
      </w:r>
      <w:r w:rsidR="006060FB">
        <w:rPr>
          <w:sz w:val="24"/>
          <w:szCs w:val="24"/>
        </w:rPr>
        <w:t>be avoided</w:t>
      </w:r>
      <w:r w:rsidR="00FD29B2">
        <w:rPr>
          <w:sz w:val="24"/>
          <w:szCs w:val="24"/>
        </w:rPr>
        <w:t xml:space="preserve"> in empirical work; rather, that for the specific question of how </w:t>
      </w:r>
      <w:r w:rsidR="00FD29B2">
        <w:rPr>
          <w:i/>
          <w:sz w:val="24"/>
          <w:szCs w:val="24"/>
        </w:rPr>
        <w:t>de jure</w:t>
      </w:r>
      <w:r w:rsidR="00FD29B2">
        <w:rPr>
          <w:iCs/>
          <w:sz w:val="24"/>
          <w:szCs w:val="24"/>
        </w:rPr>
        <w:t xml:space="preserve"> reforms translate into behavioral independence, more specific measures </w:t>
      </w:r>
      <w:r w:rsidR="004B4E40">
        <w:rPr>
          <w:iCs/>
          <w:sz w:val="24"/>
          <w:szCs w:val="24"/>
        </w:rPr>
        <w:t>may be</w:t>
      </w:r>
      <w:r w:rsidR="00FD29B2">
        <w:rPr>
          <w:iCs/>
          <w:sz w:val="24"/>
          <w:szCs w:val="24"/>
        </w:rPr>
        <w:t xml:space="preserve"> needed.</w:t>
      </w:r>
      <w:r w:rsidR="00015204">
        <w:rPr>
          <w:sz w:val="24"/>
          <w:szCs w:val="24"/>
        </w:rPr>
        <w:t xml:space="preserve"> </w:t>
      </w:r>
    </w:p>
    <w:p w14:paraId="314F6FC6" w14:textId="3D87A8FD" w:rsidR="00917923" w:rsidRPr="00416426" w:rsidRDefault="00FD29B2" w:rsidP="0033331C">
      <w:pPr>
        <w:spacing w:line="480" w:lineRule="auto"/>
        <w:ind w:firstLine="720"/>
        <w:rPr>
          <w:sz w:val="24"/>
          <w:szCs w:val="24"/>
        </w:rPr>
      </w:pPr>
      <w:r>
        <w:rPr>
          <w:sz w:val="24"/>
          <w:szCs w:val="24"/>
        </w:rPr>
        <w:t>These findings also have implications for</w:t>
      </w:r>
      <w:r w:rsidR="00240864" w:rsidRPr="00416426">
        <w:rPr>
          <w:sz w:val="24"/>
          <w:szCs w:val="24"/>
        </w:rPr>
        <w:t xml:space="preserve"> existing theories of electoral malfeasance</w:t>
      </w:r>
      <w:r w:rsidR="005D7DC8" w:rsidRPr="00416426">
        <w:rPr>
          <w:sz w:val="24"/>
          <w:szCs w:val="24"/>
        </w:rPr>
        <w:t>.</w:t>
      </w:r>
      <w:r w:rsidR="00816AE6">
        <w:rPr>
          <w:sz w:val="24"/>
          <w:szCs w:val="24"/>
        </w:rPr>
        <w:t xml:space="preserve"> </w:t>
      </w:r>
      <w:r w:rsidR="00631A27" w:rsidRPr="00416426">
        <w:rPr>
          <w:sz w:val="24"/>
          <w:szCs w:val="24"/>
        </w:rPr>
        <w:t xml:space="preserve">Chernykh and Svolik </w:t>
      </w:r>
      <w:r w:rsidR="00631A27" w:rsidRPr="00416426">
        <w:rPr>
          <w:sz w:val="24"/>
          <w:szCs w:val="24"/>
        </w:rPr>
        <w:fldChar w:fldCharType="begin" w:fldLock="1"/>
      </w:r>
      <w:r w:rsidR="00FA05AF">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2015)","manualFormatting":"(2015)","plainTextFormattedCitation":"(Chernykh and Svolik 2015)","previouslyFormattedCitation":"(Chernykh and Svolik 2015)"},"properties":{"noteIndex":0},"schema":"https://github.com/citation-style-language/schema/raw/master/csl-citation.json"}</w:instrText>
      </w:r>
      <w:r w:rsidR="00631A27" w:rsidRPr="00416426">
        <w:rPr>
          <w:sz w:val="24"/>
          <w:szCs w:val="24"/>
        </w:rPr>
        <w:fldChar w:fldCharType="separate"/>
      </w:r>
      <w:r w:rsidR="00631A27" w:rsidRPr="00416426">
        <w:rPr>
          <w:noProof/>
          <w:sz w:val="24"/>
          <w:szCs w:val="24"/>
        </w:rPr>
        <w:t>(2015)</w:t>
      </w:r>
      <w:r w:rsidR="00631A27" w:rsidRPr="00416426">
        <w:rPr>
          <w:sz w:val="24"/>
          <w:szCs w:val="24"/>
        </w:rPr>
        <w:fldChar w:fldCharType="end"/>
      </w:r>
      <w:r w:rsidR="00631A27" w:rsidRPr="00416426">
        <w:rPr>
          <w:sz w:val="24"/>
          <w:szCs w:val="24"/>
        </w:rPr>
        <w:t xml:space="preserve"> argue in their formal model that independent courts can deter manipulation when political competition is high, by exposing information about fraud and thus increasing the risk of protest.</w:t>
      </w:r>
      <w:r w:rsidR="004C480A">
        <w:rPr>
          <w:sz w:val="24"/>
          <w:szCs w:val="24"/>
        </w:rPr>
        <w:t xml:space="preserve"> Protest risk is commonly posited as the primary deterrent to election manipulation, especially in formal work </w:t>
      </w:r>
      <w:r w:rsidR="004C480A">
        <w:rPr>
          <w:sz w:val="24"/>
          <w:szCs w:val="24"/>
        </w:rPr>
        <w:fldChar w:fldCharType="begin" w:fldLock="1"/>
      </w:r>
      <w:r w:rsidR="006D2E7C">
        <w:rPr>
          <w:sz w:val="24"/>
          <w:szCs w:val="24"/>
        </w:rPr>
        <w:instrText>ADDIN CSL_CITATION {"citationItems":[{"id":"ITEM-1","itemData":{"abstract":"How can autocrats be restrained from rigging elections when they hold a huge military advantage over their opponents? This article suggests that even when opposition parties have no military capacity to win a revolt, opposition unity and a consequent threat of massive civil disobedience can compel autocrats to hold clean elections and leave office by triggering splits within the state apparatus and the defection of the armed forces. Opposition unity can be elite-driven, when parties unite prior to elections to endorse a common presidential candidate, or voter-driven, when elites stand divided at the polls and voters spontaneously rebel against fraud. Moreover, the article identifies some conditions under which autocrats will tie their hands willingly not to commit fraud by delegating power to an independent electoral commission. The article develops these ideas through a formal game and the discussion of various case studies.","author":[{"dropping-particle":"","family":"Magaloni","given":"Beatriz","non-dropping-particle":"","parse-names":false,"suffix":""}],"container-title":"American Journal of Political Science","id":"ITEM-1","issue":"3","issued":{"date-parts":[["2010"]]},"note":"Strategic game of fraud with perfect information\n-Three political parties, ruling party A and two challengers B and C (divided opposition)\n-Armed forces are partisan if opposition is divided, but loyalty uncertain if two coalesce\n-Parties care about office, the spoils of power, and policy goals (in some mix)\n-Parties' actions in the game begin after vote shares have been established.\n-Party A can commit fraud (F) or not (~F), while opposition parties can acquiesce (A) or protest (~A)\n-Having observed the parties' actions, voters choose to remain loyal to their party in the future, or to switch parties. Voters are assumed to protest in favor of whichever party they remain loyal to.\n-Voters are characterized by a general vote function that is able to reflect a variety of electoral dynamics. Voters may care about distributive issues, or cultural issues\n-Voters remain loyal to their party and protest on its behalf only if it follows the 'right' course of action, upholding legality [Big assumption]\n-So if electiosn are clean at time t, voters who supported A at time t should vote againt for it at t+1. Opposition voters remain loyal to the party if it acquiesces to clean election and protests fraud.\n-When parties follow the wrong course of action, there is a realignment of voter loyalty\n-When A commits fraud, it alienates moderate ruling party voters Ma for whom the disutility of fraud is larger than the utility differential between A and its closest opponent. Ma switches to the opposition.\n-When an opposition party accepts fraud, this party moves closer to the autocrat on the regime-affinity dimension. By doing so, party B alienates radical oppsotion voters Rb, who switch allegiances to C and protest with this party.\n-Likewise, when opposition B challenges clean elections, it will be punished by moderate opposition voters Mb, for whom the disutility of a 'wrong' protest outweighs the utility of being with B over A.\n-Lastly there aer three sets of core voters, who will not punish their party after a wrong action.\n\nThe game\n-Diagram on p. 5\n-First four outcomes, no fraud--vary in terms of opposition protests\n-Second four outcomes, fraud--again vary in terms of opp protest\n-Payoffs in table 1 on page 6. (756)\n-Payoffs conceived as shifts relative to a baseline of no fraud and acquiescence (U-bar_i)\n-Fraud payoff for ruling party is S'aF = F, where F = Fb+Fc (votes stolen from B and C).\n-Traded against L' a loss of legitmacy in the future, discounted by delta. Model assumes fraud is costly in this way. A also pays cost e of enforcing fraud.\n-For B and C, their seat shares S'i are modified by Fb and Fc to give their payoff. Electoral benefits of contesting or acqueiscing are expressed as R and M, the radicals and moderates who will join/split the party based on party's action. These are discounted by delta. Protesting carries a cost r.\n-When both B and C protest, there is a gamble of war E[Wi]. Sum of the probability of attaining power through war for each of the players is less than 1 (since the military might take power itself, rather than give it to A, B or C).\n\nSolution in perfect information\n-Several possible equilibria, depending on specific parameter values\n-Collusive Autocratic Outcome: If one of the opposition parties is not willing to risk war, U-bar_i + S'i(Fi) - deltaL'iRi &amp;gt; E[Wi], get collusive outcome (if A chooses fraud). This suggests that a collusive outcome is more likely as S'F increases for one opponent--that opponent is bought off, while the burden of fraud is borne by the protesting opponent. This outcome is also likelier when the number of radical voters R is small. Also more likely as legitimacy cost L declines as well as the cost of enforcement. Also more likely as the probability of military supporting A increases.\n\n-Democratic outcome (through threat of train crash)\nOccurs when A declines to commit fraud because both rivals can credibly threaten to challenge fraud. (for B and C E[Wi] &amp;gt; U-bar_i + S'i(Fi) - deltaL'iRi, and for A U-bar_a &amp;gt; E[Wa]\n-The contested democratic outcomes, where B and/or C protest clean elections does not occur because in perfect information such 'slander' is known to be costly (moderate voters leave, and protest carries cost r). This can only happen when both B and C can resist temptation to be coopted. Voters can help, if they are radicals.\n\n-Massive conflict\n-This emerges when autocrats prefer war to giving up power E[Wa] &amp;gt; U-bar_a, and both B and C prefer this gamble to acquescing.\n-Both opps must discount the value of being bribed to join A, expect a successful revolution, and anticipate they can share the spoils of power after ousting A [is this in the model?].\n\n-Democratic outcome through autocratic self-restraint\n-A better served by clean election because the legitimacy costs of engaging in fraud and costs of repressing are larger than benefits of fraud.\n\nLimited info about fraud p. 10\n-Assumes voters take cues from their parties, and these cues are filtered by prior beliefs about the regime.\n-Taken in groups, so radical voters are assumed to be distrustful of regime in their prior. They will not believe electiosn are clean unless both B and C agree.\n-Moderate groups are trusting, will not believe in fraud unless B and C both protest.\n-Limited information payoffs on p. 761 / 11. These payoffs ignore the cost of enforcement and protest.\n-Main differences: radical voters shift in favor of defiant party where there is fraud or not, moderate opposition voters abandon the defiant party and refrain from protest even if there is fraud, and when both opposition parties contest the election, conflict emerges regardless of fraud.\n-Limited information is good for A if most voters are moderate, since in this case few voters will protest as long as opp i divided.\n\nEven when everyone knows about fraud, coordination can be difficult because of heterogeneity in voters' preferences.\nLimited information about fraud might work against autocrats, since clean elections can be challenged. Taken as a reason for creating independent election commissions.\n\nAppendix: Voter and Party Utility Functions\n\nParties: unitary actors seeking office and policy goals. Value of policy is a standard loss function from an ideal point x*_i to a campaign promise x_i. Overall utility is Ui = -alpha*Di(x_i, x*_i) + O_i(.) where D is a standard Euclidean loss function, and alpha is how much the party values policy relative to office. Value of office is an exogenous component O, which reflects fixed rents of power, the decision-making power and spoils produced by offices controlled (S_a, which is derived from vote-shares obtained legitimately (V) and through fraud (Fa); and legitmacy to the party in the future L discoutned by delta.\n\nOa = Oa-bar + Sa(Va(x), Fa) + deltaLa(Fa)\nS(.) reflects the translation of votes into valuable posts for party members. Parties care more about votes than posts.\n\nOb = Ob-bar + Sbt(Vb(xt), Fb, Ab) + deltaLbt+1(Ab) See p. 14\n\nOnce elections are held, incumbent picks an optimal level of fraud, which depends on the real level of electoral support and the discounted legitimacy costs of fraud, traded off with the office benefits of obtaining a higher S than that generated by votes alone.\nSee equation 4 in appendix.\n\nVoters utility function is comprised of policy preference and nonpolicy preferences, within a probabilitic voting setting. See equation 6.\n\n\n[No ability for A to set the level of fraud. Clean election =/= democracy. No distinction between manipulation and election-day fraud. Are legitimacy costs necessary, beyond the shift in voters?]\nOther critique--no cost to fraud except to legitimacy and voters. Cost could increase with size of fraud. Basically this is a big critique, the idea that the model rests on legitimacy costs.\nFraud may actually induce more voters to join, Simpser\nNo subnational actors\nNeed for opposition to commit to a single candidate before election omits the commitment problem there.\nConceiving of payoff as Ui rather than probability of victory might obscure important dynamic.","page":"751-765","publisher":"Blackwell Publishing Inc","title":"The Game of Electoral Fraud and the Ousting of Authoritarian Rule","type":"article-journal","volume":"54"},"uris":["http://www.mendeley.com/documents/?uuid=d2fd8e59-91d3-40b5-b662-6415a50a8123"]},{"id":"ITEM-2","itemData":{"DOI":"10.1561/100.00011078","ISSN":"15540634","abstract":"Elections are modeled as a public signal in an incomplete information game of revolution. By changing beliefs about the general level of anti- regime sentiment, elections can make citizens more or less apt to rebel and hence make a successful revolution more or less likely. This effect makes elections valuable to incumbents that are not secure in office as they have more to gain by good results than they have to lose from bad results. Electoral fraud is modeled as a distortion of the public signal, and election monitoring is incorporated as changing the cost of this distortion. In equilibrium, citizens discount the distortion, so the average protest size and probability of revolution are the same as when the incumbent cannot commit fraud. This makes election monitoring valuable to incumbents as it ties their hands and lowers the equilibrium amount of fraud. So, elections may be held that would not occur in the absence of monitoring.","author":[{"dropping-particle":"","family":"Little","given":"Andrew T","non-dropping-particle":"","parse-names":false,"suffix":""}],"container-title":"Quarterly Journal of Political Science","id":"ITEM-2","issue":"3","issued":{"date-parts":[["2012"]]},"page":"249-283","title":"Elections, Fraud, and Election Monitoring in the Shadow of Revolution","type":"article-journal","volume":"7"},"uris":["http://www.mendeley.com/documents/?uuid=5f54c42c-19ab-4069-bca6-e1a702c4de60"]}],"mendeley":{"formattedCitation":"(Magaloni 2010; Little 2012)","plainTextFormattedCitation":"(Magaloni 2010; Little 2012)","previouslyFormattedCitation":"(Magaloni 2010; Little 2012)"},"properties":{"noteIndex":0},"schema":"https://github.com/citation-style-language/schema/raw/master/csl-citation.json"}</w:instrText>
      </w:r>
      <w:r w:rsidR="004C480A">
        <w:rPr>
          <w:sz w:val="24"/>
          <w:szCs w:val="24"/>
        </w:rPr>
        <w:fldChar w:fldCharType="separate"/>
      </w:r>
      <w:r w:rsidR="004C480A" w:rsidRPr="004C480A">
        <w:rPr>
          <w:noProof/>
          <w:sz w:val="24"/>
          <w:szCs w:val="24"/>
        </w:rPr>
        <w:t>(Magaloni 2010; Little 2012)</w:t>
      </w:r>
      <w:r w:rsidR="004C480A">
        <w:rPr>
          <w:sz w:val="24"/>
          <w:szCs w:val="24"/>
        </w:rPr>
        <w:fldChar w:fldCharType="end"/>
      </w:r>
      <w:r w:rsidR="004C480A">
        <w:rPr>
          <w:sz w:val="24"/>
          <w:szCs w:val="24"/>
        </w:rPr>
        <w:t>.</w:t>
      </w:r>
      <w:r w:rsidR="00E60981" w:rsidRPr="00416426">
        <w:rPr>
          <w:sz w:val="24"/>
          <w:szCs w:val="24"/>
        </w:rPr>
        <w:t xml:space="preserve"> </w:t>
      </w:r>
      <w:r w:rsidR="00631A27" w:rsidRPr="00416426">
        <w:rPr>
          <w:sz w:val="24"/>
          <w:szCs w:val="24"/>
        </w:rPr>
        <w:t>These results do not lend support to that proposed causal mechanism, however</w:t>
      </w:r>
      <w:r w:rsidR="000C3C66">
        <w:rPr>
          <w:sz w:val="24"/>
          <w:szCs w:val="24"/>
        </w:rPr>
        <w:t>,</w:t>
      </w:r>
      <w:r w:rsidR="0071737F" w:rsidRPr="00416426">
        <w:rPr>
          <w:sz w:val="24"/>
          <w:szCs w:val="24"/>
        </w:rPr>
        <w:t xml:space="preserve"> for two reasons</w:t>
      </w:r>
      <w:r w:rsidR="00631A27" w:rsidRPr="00416426">
        <w:rPr>
          <w:sz w:val="24"/>
          <w:szCs w:val="24"/>
        </w:rPr>
        <w:t>.</w:t>
      </w:r>
      <w:r w:rsidR="0071737F" w:rsidRPr="00416426">
        <w:rPr>
          <w:sz w:val="24"/>
          <w:szCs w:val="24"/>
        </w:rPr>
        <w:t xml:space="preserve"> First, the effect of a positive de jure reform is independent of alternative sources of information, a measure of which is included in the pre-processing phase. Second,</w:t>
      </w:r>
      <w:r w:rsidR="00631A27" w:rsidRPr="00416426">
        <w:rPr>
          <w:sz w:val="24"/>
          <w:szCs w:val="24"/>
        </w:rPr>
        <w:t xml:space="preserve"> they show that courts reduce the likelihood of fraud in settings of low partisan contestation</w:t>
      </w:r>
      <w:r w:rsidR="00215C98" w:rsidRPr="00416426">
        <w:rPr>
          <w:sz w:val="24"/>
          <w:szCs w:val="24"/>
        </w:rPr>
        <w:t xml:space="preserve"> and</w:t>
      </w:r>
      <w:r w:rsidR="00631A27" w:rsidRPr="00416426">
        <w:rPr>
          <w:sz w:val="24"/>
          <w:szCs w:val="24"/>
        </w:rPr>
        <w:t xml:space="preserve"> low political openness—settings where protest is also unlikely</w:t>
      </w:r>
      <w:r w:rsidR="00AA6ABF" w:rsidRPr="00416426">
        <w:rPr>
          <w:sz w:val="24"/>
          <w:szCs w:val="24"/>
        </w:rPr>
        <w:t xml:space="preserve"> </w:t>
      </w:r>
      <w:r w:rsidR="00AA6ABF" w:rsidRPr="00416426">
        <w:rPr>
          <w:sz w:val="24"/>
          <w:szCs w:val="24"/>
        </w:rPr>
        <w:fldChar w:fldCharType="begin" w:fldLock="1"/>
      </w:r>
      <w:r w:rsidR="00AA6ABF">
        <w:rPr>
          <w:sz w:val="24"/>
          <w:szCs w:val="24"/>
        </w:rPr>
        <w:instrText>ADDIN CSL_CITATION {"citationItems":[{"id":"ITEM-1","itemData":{"ISBN":"1107039681","abstract":"\"This book shows that the third wave of democracy has been accompanied by a worldwide wave of opposition-initiated, election-related protests. Such electoral protests result from a failure on the part of incumbent and opposition elites in the developing world to negotiate acceptable terms of electoral conduct, and their consequences for democracy depend on the context in which they occur. Where election boycotts receive international support, they increase the probability of democratic reform, but where support is primarily domestic, there is a higher probability of authoritarian backsliding. Based on an extensive new data set covering nearly thirty years of electoral protest and election-related reform in the developing world, this book explores the causes of different types of electoral protest and their consequences for democracy. Statistical analysis and case studies provide readers with a complete picture of the dynamics surrounding developing world elections, protest, and democratization\"-- 1. Introduction; 2. Elite bargaining and developing world elections; 3. Causes of electoral protest; 4. Election day and its aftermath; 5. Democratic consequences of electoral protest; 6. Conclusion. Appendix A. Data and robustness checks -- Appendix B. Boycotts -- Appendix C. Post-election Mass Demonstrations -- Appendix D. Election-related Reforms.","author":[{"dropping-particle":"","family":"Beaulieu","given":"Emily","non-dropping-particle":"","parse-names":false,"suffix":""}],"id":"ITEM-1","issued":{"date-parts":[["2014"]]},"number-of-pages":"229","publisher":"Cambridge University Press","title":"Electoral protest and democracy in the developing world","type":"book"},"uris":["http://www.mendeley.com/documents/?uuid=02ed5f01-d45c-3cfa-863d-46396487d89a"]},{"id":"ITEM-2","itemData":{"DOI":"http://dx.doi.org.libproxy.lib.unc.edu/10.1017/S1537592714000863","ISSN":"15375927","abstract":"This article presents a new explanation of the widespread occurrence of cycles of protest in electoral autocracies - the most common type of authoritarian regime in the world today. Because multiparty elections in autocracies are partially free but unfair, opposition parties are compelled to compete for office while contesting the rules of competition. To fulfill this dual goal, opposition parties actively seek to recruit a wide variety of independent social movements who can provide votes and lead major mobilizations during election campaigns and in post-election rallies to denounce fraud. Because electoral participation can cause divisions within social movements, social activists join socio-electoral coalitions when opposition parties offer them financial and logistic resources and institutional protection to mobilize for their causes during non-election times. This quid pro quo explains how isolated protest events become aggregated into powerful cycles of mobilization and why protest is more intense during elections but persists beyond election cycles. When political liberalization leads to increasingly free and fair elections, the prospect of victory motivates opposition parties to discourage radical mobilization, bringing cycles of protest to an end. Drawing on an original database of indigenous protest in Mexico and on case studies, I provide quantitative and qualitative evidence of the causal impact of electoral incentives on the rise, development and decline of a powerful cycle of indigenous protest as Mexico transitioned from one-party to multi-party autocracy and into democracy. Beyond Mexico, I show that the introduction of multiparty elections in a wide variety of autocracies around the world gave rise to major cycles of protest and discuss why the relationship between the ballot and the street is a crucial factor for understanding the dynamics of stability and change of authoritarian regimes. [PUBLICATION ABSTRACT]","author":[{"dropping-particle":"","family":"Trejo","given":"Guillermo","non-dropping-particle":"","parse-names":false,"suffix":""}],"container-title":"Perspectives on Politics","id":"ITEM-2","issue":"2","issued":{"date-parts":[["2014","6"]]},"page":"332-352","title":"The Ballot and the Street: An Electoral Theory of Social Protest in Autocracies","title-short":"The {Ballot} and the {Street}","type":"article-journal","volume":"12"},"uris":["http://www.mendeley.com/documents/?uuid=692afd49-45c2-43fc-8838-1269cd570d22"]},{"id":"ITEM-3","itemData":{"author":[{"dropping-particle":"","family":"Simpser","given":"Alberto","non-dropping-particle":"","parse-names":false,"suffix":""}],"id":"ITEM-3","issued":{"date-parts":[["2013"]]},"publisher":"Cambridge University Press","title":"Why Governments and Parties Manipulate Elections: Theory, Practice, and Implications","type":"book"},"uris":["http://www.mendeley.com/documents/?uuid=a8fc5213-cc6e-4a88-bd1f-99898a74520c"]}],"mendeley":{"formattedCitation":"(Beaulieu 2014; Trejo 2014; Simpser 2013)","plainTextFormattedCitation":"(Beaulieu 2014; Trejo 2014; Simpser 2013)","previouslyFormattedCitation":"(Beaulieu 2014; Trejo 2014; Simpser 2013)"},"properties":{"noteIndex":0},"schema":"https://github.com/citation-style-language/schema/raw/master/csl-citation.json"}</w:instrText>
      </w:r>
      <w:r w:rsidR="00AA6ABF" w:rsidRPr="00416426">
        <w:rPr>
          <w:sz w:val="24"/>
          <w:szCs w:val="24"/>
        </w:rPr>
        <w:fldChar w:fldCharType="separate"/>
      </w:r>
      <w:r w:rsidR="00AA6ABF" w:rsidRPr="00416426">
        <w:rPr>
          <w:noProof/>
          <w:sz w:val="24"/>
          <w:szCs w:val="24"/>
        </w:rPr>
        <w:t>(Beaulieu 2014; Trejo 2014; Simpser 2013)</w:t>
      </w:r>
      <w:r w:rsidR="00AA6ABF" w:rsidRPr="00416426">
        <w:rPr>
          <w:sz w:val="24"/>
          <w:szCs w:val="24"/>
        </w:rPr>
        <w:fldChar w:fldCharType="end"/>
      </w:r>
      <w:r w:rsidR="00AA6ABF">
        <w:rPr>
          <w:sz w:val="24"/>
          <w:szCs w:val="24"/>
        </w:rPr>
        <w:t xml:space="preserve">. </w:t>
      </w:r>
      <w:r w:rsidR="006E18CD">
        <w:rPr>
          <w:sz w:val="24"/>
          <w:szCs w:val="24"/>
        </w:rPr>
        <w:t>Models presented in the appendix</w:t>
      </w:r>
      <w:ins w:id="94" w:author="Author">
        <w:r w:rsidR="00A70058">
          <w:rPr>
            <w:sz w:val="24"/>
            <w:szCs w:val="24"/>
          </w:rPr>
          <w:t xml:space="preserve"> (Figure A.8)</w:t>
        </w:r>
      </w:ins>
      <w:r w:rsidR="006E18CD">
        <w:rPr>
          <w:sz w:val="24"/>
          <w:szCs w:val="24"/>
        </w:rPr>
        <w:t xml:space="preserve"> confirm that, if anything, judicial reforms make post-election protest </w:t>
      </w:r>
      <w:r w:rsidR="006E18CD">
        <w:rPr>
          <w:i/>
          <w:iCs/>
          <w:sz w:val="24"/>
          <w:szCs w:val="24"/>
        </w:rPr>
        <w:t xml:space="preserve">less </w:t>
      </w:r>
      <w:r w:rsidR="006E18CD">
        <w:rPr>
          <w:sz w:val="24"/>
          <w:szCs w:val="24"/>
        </w:rPr>
        <w:t>likely when fraud is high.</w:t>
      </w:r>
      <w:r w:rsidR="00631A27" w:rsidRPr="00416426">
        <w:rPr>
          <w:sz w:val="24"/>
          <w:szCs w:val="24"/>
        </w:rPr>
        <w:t xml:space="preserve"> As a result, the observed effect of positive judicial reforms on fraud is </w:t>
      </w:r>
      <w:r w:rsidR="006E18CD">
        <w:rPr>
          <w:sz w:val="24"/>
          <w:szCs w:val="24"/>
        </w:rPr>
        <w:t>un</w:t>
      </w:r>
      <w:r w:rsidR="00215C98" w:rsidRPr="00416426">
        <w:rPr>
          <w:sz w:val="24"/>
          <w:szCs w:val="24"/>
        </w:rPr>
        <w:t xml:space="preserve">likely </w:t>
      </w:r>
      <w:r w:rsidR="00631A27" w:rsidRPr="00416426">
        <w:rPr>
          <w:sz w:val="24"/>
          <w:szCs w:val="24"/>
        </w:rPr>
        <w:t>to be mediated by protest risk.</w:t>
      </w:r>
      <w:r w:rsidR="00CF765F" w:rsidRPr="00416426">
        <w:rPr>
          <w:sz w:val="24"/>
          <w:szCs w:val="24"/>
        </w:rPr>
        <w:t xml:space="preserve"> </w:t>
      </w:r>
    </w:p>
    <w:p w14:paraId="75899626" w14:textId="31637175" w:rsidR="005D2D1A" w:rsidRDefault="00C6459F" w:rsidP="00C83B44">
      <w:pPr>
        <w:spacing w:line="480" w:lineRule="auto"/>
        <w:ind w:firstLine="720"/>
        <w:rPr>
          <w:sz w:val="24"/>
          <w:szCs w:val="24"/>
        </w:rPr>
      </w:pPr>
      <w:r w:rsidRPr="00416426">
        <w:rPr>
          <w:sz w:val="24"/>
          <w:szCs w:val="24"/>
        </w:rPr>
        <w:t>As a</w:t>
      </w:r>
      <w:r w:rsidR="008F3566" w:rsidRPr="00416426">
        <w:rPr>
          <w:sz w:val="24"/>
          <w:szCs w:val="24"/>
        </w:rPr>
        <w:t>n alternative to protest-risk theories of electoral manipulation</w:t>
      </w:r>
      <w:r w:rsidRPr="00416426">
        <w:rPr>
          <w:sz w:val="24"/>
          <w:szCs w:val="24"/>
        </w:rPr>
        <w:t>, principal-agent theories highlight the risks faced by</w:t>
      </w:r>
      <w:r w:rsidR="008F3566" w:rsidRPr="00416426">
        <w:rPr>
          <w:sz w:val="24"/>
          <w:szCs w:val="24"/>
        </w:rPr>
        <w:t xml:space="preserve"> low-level agents who do the work of tampering with </w:t>
      </w:r>
      <w:r w:rsidR="008F3566" w:rsidRPr="00416426">
        <w:rPr>
          <w:sz w:val="24"/>
          <w:szCs w:val="24"/>
        </w:rPr>
        <w:lastRenderedPageBreak/>
        <w:t>elections.</w:t>
      </w:r>
      <w:r w:rsidR="000C3C66">
        <w:rPr>
          <w:sz w:val="24"/>
          <w:szCs w:val="24"/>
        </w:rPr>
        <w:t xml:space="preserve"> </w:t>
      </w:r>
      <w:r w:rsidR="000C3C66" w:rsidRPr="00416426">
        <w:rPr>
          <w:sz w:val="24"/>
          <w:szCs w:val="24"/>
        </w:rPr>
        <w:t xml:space="preserve">The negative relationship between formal judicial independence and electoral manipulation in uncompetitive settings suggests that agents may have consequences to fear even if their patron remains in office. </w:t>
      </w:r>
      <w:r w:rsidR="008F3566" w:rsidRPr="00416426">
        <w:rPr>
          <w:sz w:val="24"/>
          <w:szCs w:val="24"/>
        </w:rPr>
        <w:t>A</w:t>
      </w:r>
      <w:r w:rsidR="006C46D4" w:rsidRPr="00416426">
        <w:rPr>
          <w:sz w:val="24"/>
          <w:szCs w:val="24"/>
        </w:rPr>
        <w:t>gents fearful of punishment</w:t>
      </w:r>
      <w:r w:rsidR="008F3566" w:rsidRPr="00416426">
        <w:rPr>
          <w:sz w:val="24"/>
          <w:szCs w:val="24"/>
        </w:rPr>
        <w:t xml:space="preserve"> may</w:t>
      </w:r>
      <w:r w:rsidR="006C46D4" w:rsidRPr="00416426">
        <w:rPr>
          <w:sz w:val="24"/>
          <w:szCs w:val="24"/>
        </w:rPr>
        <w:t xml:space="preserve"> refuse to engage in electoral manipulation even if their political patrons would benefit</w:t>
      </w:r>
      <w:r w:rsidR="006E18CD">
        <w:rPr>
          <w:sz w:val="24"/>
          <w:szCs w:val="24"/>
        </w:rPr>
        <w:t xml:space="preserve"> </w:t>
      </w:r>
      <w:r w:rsidR="006E18CD">
        <w:rPr>
          <w:sz w:val="24"/>
          <w:szCs w:val="24"/>
        </w:rPr>
        <w:fldChar w:fldCharType="begin" w:fldLock="1"/>
      </w:r>
      <w:r w:rsidR="00F56B71">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6E18CD">
        <w:rPr>
          <w:sz w:val="24"/>
          <w:szCs w:val="24"/>
        </w:rPr>
        <w:fldChar w:fldCharType="separate"/>
      </w:r>
      <w:r w:rsidR="00F56B71" w:rsidRPr="00F56B71">
        <w:rPr>
          <w:noProof/>
          <w:sz w:val="24"/>
          <w:szCs w:val="24"/>
        </w:rPr>
        <w:t>(Rundlett and Svolik 2016)</w:t>
      </w:r>
      <w:r w:rsidR="006E18CD">
        <w:rPr>
          <w:sz w:val="24"/>
          <w:szCs w:val="24"/>
        </w:rPr>
        <w:fldChar w:fldCharType="end"/>
      </w:r>
      <w:r w:rsidR="00363151" w:rsidRPr="00416426">
        <w:rPr>
          <w:sz w:val="24"/>
          <w:szCs w:val="24"/>
        </w:rPr>
        <w:t>.</w:t>
      </w:r>
      <w:r w:rsidR="00C54863" w:rsidRPr="00416426">
        <w:rPr>
          <w:sz w:val="24"/>
          <w:szCs w:val="24"/>
        </w:rPr>
        <w:t xml:space="preserve"> </w:t>
      </w:r>
      <w:r w:rsidR="00A77464" w:rsidRPr="00416426">
        <w:rPr>
          <w:sz w:val="24"/>
          <w:szCs w:val="24"/>
        </w:rPr>
        <w:t>B</w:t>
      </w:r>
      <w:r w:rsidR="006C46D4" w:rsidRPr="00416426">
        <w:rPr>
          <w:sz w:val="24"/>
          <w:szCs w:val="24"/>
        </w:rPr>
        <w:t>y increasing the risk that individual election-manipulating agents will be exposed and punished</w:t>
      </w:r>
      <w:r w:rsidR="00A77464" w:rsidRPr="00416426">
        <w:rPr>
          <w:sz w:val="24"/>
          <w:szCs w:val="24"/>
        </w:rPr>
        <w:t>—even following a ruling party victory—</w:t>
      </w:r>
      <w:r w:rsidR="004B4E40">
        <w:rPr>
          <w:i/>
          <w:iCs/>
          <w:sz w:val="24"/>
          <w:szCs w:val="24"/>
        </w:rPr>
        <w:t>de jure</w:t>
      </w:r>
      <w:r w:rsidR="004B4E40">
        <w:rPr>
          <w:sz w:val="24"/>
          <w:szCs w:val="24"/>
        </w:rPr>
        <w:t xml:space="preserve"> reforms</w:t>
      </w:r>
      <w:r w:rsidR="006C46D4" w:rsidRPr="00416426">
        <w:rPr>
          <w:sz w:val="24"/>
          <w:szCs w:val="24"/>
        </w:rPr>
        <w:t xml:space="preserve"> may worsen the principal-agent</w:t>
      </w:r>
      <w:r w:rsidR="000859A7" w:rsidRPr="00416426">
        <w:rPr>
          <w:sz w:val="24"/>
          <w:szCs w:val="24"/>
        </w:rPr>
        <w:t xml:space="preserve"> </w:t>
      </w:r>
      <w:r w:rsidR="006C46D4" w:rsidRPr="00416426">
        <w:rPr>
          <w:sz w:val="24"/>
          <w:szCs w:val="24"/>
        </w:rPr>
        <w:t>problem and make it harder to ruling parties to recruit willing agents.</w:t>
      </w:r>
      <w:r w:rsidR="00F56B71">
        <w:rPr>
          <w:sz w:val="24"/>
          <w:szCs w:val="24"/>
        </w:rPr>
        <w:t xml:space="preserve"> Support for H2 also bolsters this interpretation; dependent special courts shield agents from risk, but </w:t>
      </w:r>
      <w:r w:rsidR="00F35671">
        <w:rPr>
          <w:sz w:val="24"/>
          <w:szCs w:val="24"/>
        </w:rPr>
        <w:t xml:space="preserve">should do little to reduce protest risk since opposition groups can still use the electoral courts to publicize their claims, even if such courts are not fully independent </w:t>
      </w:r>
      <w:r w:rsidR="00F35671">
        <w:rPr>
          <w:sz w:val="24"/>
          <w:szCs w:val="24"/>
        </w:rPr>
        <w:fldChar w:fldCharType="begin" w:fldLock="1"/>
      </w:r>
      <w:r w:rsidR="00F35671">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instrText>
      </w:r>
      <w:r w:rsidR="00F35671">
        <w:rPr>
          <w:sz w:val="24"/>
          <w:szCs w:val="24"/>
        </w:rPr>
        <w:fldChar w:fldCharType="separate"/>
      </w:r>
      <w:r w:rsidR="00F35671" w:rsidRPr="00930235">
        <w:rPr>
          <w:noProof/>
          <w:sz w:val="24"/>
          <w:szCs w:val="24"/>
        </w:rPr>
        <w:t>(Chernykh and Svolik 2015)</w:t>
      </w:r>
      <w:r w:rsidR="00F35671">
        <w:rPr>
          <w:sz w:val="24"/>
          <w:szCs w:val="24"/>
        </w:rPr>
        <w:fldChar w:fldCharType="end"/>
      </w:r>
      <w:r w:rsidR="00F56B71">
        <w:rPr>
          <w:sz w:val="24"/>
          <w:szCs w:val="24"/>
        </w:rPr>
        <w:t>.</w:t>
      </w:r>
      <w:r w:rsidR="00F52459" w:rsidRPr="00416426">
        <w:rPr>
          <w:sz w:val="24"/>
          <w:szCs w:val="24"/>
        </w:rPr>
        <w:t xml:space="preserve"> </w:t>
      </w:r>
      <w:r w:rsidR="005D2D1A">
        <w:rPr>
          <w:sz w:val="24"/>
          <w:szCs w:val="24"/>
        </w:rPr>
        <w:t xml:space="preserve">This understanding of agent risk is a theoretically significant advancement on the model developed by Rundlett and Svolik </w:t>
      </w:r>
      <w:r w:rsidR="005D2D1A">
        <w:rPr>
          <w:sz w:val="24"/>
          <w:szCs w:val="24"/>
        </w:rPr>
        <w:fldChar w:fldCharType="begin" w:fldLock="1"/>
      </w:r>
      <w:r w:rsidR="005D2D1A">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suppress-author":1,"uris":["http://www.mendeley.com/documents/?uuid=2654c25b-8cc9-4eea-b3e6-e6b9a21fd62c"]}],"mendeley":{"formattedCitation":"(2016)","plainTextFormattedCitation":"(2016)","previouslyFormattedCitation":"(2016)"},"properties":{"noteIndex":0},"schema":"https://github.com/citation-style-language/schema/raw/master/csl-citation.json"}</w:instrText>
      </w:r>
      <w:r w:rsidR="005D2D1A">
        <w:rPr>
          <w:sz w:val="24"/>
          <w:szCs w:val="24"/>
        </w:rPr>
        <w:fldChar w:fldCharType="separate"/>
      </w:r>
      <w:r w:rsidR="005D2D1A" w:rsidRPr="00F56B71">
        <w:rPr>
          <w:noProof/>
          <w:sz w:val="24"/>
          <w:szCs w:val="24"/>
        </w:rPr>
        <w:t>(2016)</w:t>
      </w:r>
      <w:r w:rsidR="005D2D1A">
        <w:rPr>
          <w:sz w:val="24"/>
          <w:szCs w:val="24"/>
        </w:rPr>
        <w:fldChar w:fldCharType="end"/>
      </w:r>
      <w:r w:rsidR="005D2D1A">
        <w:rPr>
          <w:sz w:val="24"/>
          <w:szCs w:val="24"/>
        </w:rPr>
        <w:t xml:space="preserve">, who assume that leaders will protect their agents if elected. Broadly speaking, it may help explain why seemingly strong ruling parties sometimes fail to deliver adequate election manipulation and how opposition groups try to raise the cost of manipulation for low-level actors, and indicates that policy reforms can improve election integrity even in uncompetitive areas. </w:t>
      </w:r>
    </w:p>
    <w:p w14:paraId="68D1E4DF" w14:textId="4C9297FE" w:rsidR="000F5B65" w:rsidRPr="00483D72" w:rsidRDefault="00F35671" w:rsidP="00C83B44">
      <w:pPr>
        <w:spacing w:line="480" w:lineRule="auto"/>
        <w:ind w:firstLine="720"/>
        <w:rPr>
          <w:sz w:val="24"/>
          <w:szCs w:val="24"/>
        </w:rPr>
      </w:pPr>
      <w:r>
        <w:rPr>
          <w:sz w:val="24"/>
          <w:szCs w:val="24"/>
        </w:rPr>
        <w:t xml:space="preserve">Other tests of the implications of this framework are provided in the appendix. </w:t>
      </w:r>
      <w:ins w:id="95" w:author="Author">
        <w:r w:rsidR="00DA382D">
          <w:rPr>
            <w:sz w:val="24"/>
            <w:szCs w:val="24"/>
          </w:rPr>
          <w:t>Modeling effects over time shows</w:t>
        </w:r>
      </w:ins>
      <w:r>
        <w:rPr>
          <w:sz w:val="24"/>
          <w:szCs w:val="24"/>
        </w:rPr>
        <w:t xml:space="preserve"> that improvements in election quality</w:t>
      </w:r>
      <w:ins w:id="96" w:author="Author">
        <w:r w:rsidR="0074023A">
          <w:rPr>
            <w:sz w:val="24"/>
            <w:szCs w:val="24"/>
          </w:rPr>
          <w:t xml:space="preserve"> </w:t>
        </w:r>
        <w:r w:rsidR="008D506C">
          <w:rPr>
            <w:sz w:val="24"/>
            <w:szCs w:val="24"/>
          </w:rPr>
          <w:t>in</w:t>
        </w:r>
        <w:r w:rsidR="0074023A">
          <w:rPr>
            <w:sz w:val="24"/>
            <w:szCs w:val="24"/>
          </w:rPr>
          <w:t xml:space="preserve"> low-competition settings</w:t>
        </w:r>
      </w:ins>
      <w:r>
        <w:rPr>
          <w:sz w:val="24"/>
          <w:szCs w:val="24"/>
        </w:rPr>
        <w:t xml:space="preserve"> fade in subsequent elections</w:t>
      </w:r>
      <w:ins w:id="97" w:author="Author">
        <w:r w:rsidR="0012703B">
          <w:rPr>
            <w:sz w:val="24"/>
            <w:szCs w:val="24"/>
          </w:rPr>
          <w:t xml:space="preserve"> (Figure A.6)</w:t>
        </w:r>
      </w:ins>
      <w:r>
        <w:rPr>
          <w:sz w:val="24"/>
          <w:szCs w:val="24"/>
        </w:rPr>
        <w:t>, in keeping with the prediction that increased competition will yield increased pressure on courts.</w:t>
      </w:r>
      <w:ins w:id="98" w:author="Author">
        <w:r w:rsidR="0068325B">
          <w:rPr>
            <w:sz w:val="24"/>
            <w:szCs w:val="24"/>
          </w:rPr>
          <w:t xml:space="preserve"> On one hand, this may appear to limit the general relevance of this finding. </w:t>
        </w:r>
        <w:r w:rsidR="00DF3822">
          <w:rPr>
            <w:sz w:val="24"/>
            <w:szCs w:val="24"/>
          </w:rPr>
          <w:t xml:space="preserve">However, it confirms the general thesis that the relationship between judicial independence and election integrity is a dynamic one. Moreover, </w:t>
        </w:r>
        <w:r w:rsidR="008D506C">
          <w:rPr>
            <w:sz w:val="24"/>
            <w:szCs w:val="24"/>
          </w:rPr>
          <w:t>it</w:t>
        </w:r>
      </w:ins>
      <w:r w:rsidR="00DF3822">
        <w:rPr>
          <w:sz w:val="24"/>
          <w:szCs w:val="24"/>
        </w:rPr>
        <w:t xml:space="preserve"> points </w:t>
      </w:r>
      <w:r w:rsidR="00DF3822">
        <w:rPr>
          <w:sz w:val="24"/>
          <w:szCs w:val="24"/>
        </w:rPr>
        <w:lastRenderedPageBreak/>
        <w:t>toward some practical implications of this research</w:t>
      </w:r>
      <w:ins w:id="99" w:author="Author">
        <w:r w:rsidR="00DA382D">
          <w:rPr>
            <w:sz w:val="24"/>
            <w:szCs w:val="24"/>
          </w:rPr>
          <w:t xml:space="preserve"> for rule-of-law promoters</w:t>
        </w:r>
      </w:ins>
      <w:r w:rsidR="00DF3822">
        <w:rPr>
          <w:sz w:val="24"/>
          <w:szCs w:val="24"/>
        </w:rPr>
        <w:fldChar w:fldCharType="begin" w:fldLock="1"/>
      </w:r>
      <w:r w:rsidR="00DF3822">
        <w:rPr>
          <w:sz w:val="24"/>
          <w:szCs w:val="24"/>
        </w:rPr>
        <w:instrText>ADDIN CSL_CITATION {"citationItems":[{"id":"ITEM-1","itemData":{"ISBN":"9780870032929","abstract":"\"Over the past decade, Carothers has established himself as the leading U.S. expert on democracy promotion. He is a powerful critic not only of the nuts-and-bolts of democracy assistance but also of U.S. grand strategy overall.\"--SAIS Review Promoting the rule of law has become a major part of Western efforts to spread democracy and market economics around the world. Yet, although programs to foster the rule of law abroad have mushroomed, well-grounded knowledge about what factors ensure success, and why, remains scarce. In Promoting the Rule of Law Abroad, leading practitioners and policy-oriented scholars draw on years of experience-in Russia, China, Latin America, Central and Eastern Europe, the Middle East, and Africa-to critically assess the rationale, methods, and goals of rule-of-law policies. These incisive, accessible essays offer vivid portrayals and penetrating analyses of the challenges that define this vital but surprisingly little-understood field. Contributors include Rachel Belton (Truman National Security Project), Lisa Bhansali (World Bank), Christina Biebesheimer (World Bank), Thomas Carothers (Carnegie Endowment), Wade Channell, Stephen Golub, and David Mednicoff (University of Massachusetts, Amherst), Laure-HElEne Piron (Overseas Development Institute), Matthew Spence (Yale Law School), Matthew Stephenson (Harvard Law School), and Frank Upham (NYU School of Law) The rule-of-law revival / Thomas Carothers -- The problem of knowledge / Thomas Carothers -- Competing definitions of the rule of law / Rachel Kleinfeld -- Mythmaking in the rule-of-law orthodoxy / Frank Upham -- A house without a foundation / Stephen Golub -- Lessons not learned about legal reform / Wade Channell -- The legal empowerment alternative / Stephen Golub -- A Trojan horse in China? / Matthew Stephenson -- The complexity of success in Russia / Matthew Spence -- Middle East dilemmas / David Mednicoff -- Time to learn, time to act in Africa / Laure-Hélène Piron -- Measuring the impact of criminal justice reform in Latin America / Lisa Bhansali and Christina Biebesheimer -- Steps toward knowledge / Thomas Carothers.","editor":[{"dropping-particle":"","family":"Carothers","given":"Thomas","non-dropping-particle":"","parse-names":false,"suffix":""}],"id":"ITEM-1","issued":{"date-parts":[["2006"]]},"number-of-pages":"363","publisher":"Carnegie Endowment for International Peace","title":"Promoting the rule of law abroad: in search of knowledge","type":"book"},"uris":["http://www.mendeley.com/documents/?uuid=0dbd1945-3bc2-384c-b0f9-c7501af31715"]}],"mendeley":{"formattedCitation":"(Carothers 2006)","plainTextFormattedCitation":"(Carothers 2006)","previouslyFormattedCitation":"(Carothers 2006)"},"properties":{"noteIndex":0},"schema":"https://github.com/citation-style-language/schema/raw/master/csl-citation.json"}</w:instrText>
      </w:r>
      <w:r w:rsidR="00DF3822">
        <w:rPr>
          <w:sz w:val="24"/>
          <w:szCs w:val="24"/>
        </w:rPr>
        <w:fldChar w:fldCharType="separate"/>
      </w:r>
      <w:r w:rsidR="00DF3822" w:rsidRPr="00483D72">
        <w:rPr>
          <w:noProof/>
          <w:sz w:val="24"/>
          <w:szCs w:val="24"/>
        </w:rPr>
        <w:t>(Carothers 2006)</w:t>
      </w:r>
      <w:r w:rsidR="00DF3822">
        <w:rPr>
          <w:sz w:val="24"/>
          <w:szCs w:val="24"/>
        </w:rPr>
        <w:fldChar w:fldCharType="end"/>
      </w:r>
      <w:r w:rsidR="00DF3822">
        <w:rPr>
          <w:sz w:val="24"/>
          <w:szCs w:val="24"/>
        </w:rPr>
        <w:t>.</w:t>
      </w:r>
      <w:ins w:id="100" w:author="Author">
        <w:r w:rsidR="00D865CB">
          <w:rPr>
            <w:sz w:val="24"/>
            <w:szCs w:val="24"/>
          </w:rPr>
          <w:t xml:space="preserve"> </w:t>
        </w:r>
        <w:r w:rsidR="00DA382D">
          <w:rPr>
            <w:sz w:val="24"/>
            <w:szCs w:val="24"/>
          </w:rPr>
          <w:t>I</w:t>
        </w:r>
      </w:ins>
      <w:r w:rsidR="00DF3822">
        <w:rPr>
          <w:sz w:val="24"/>
          <w:szCs w:val="24"/>
        </w:rPr>
        <w:t xml:space="preserve">n the electoral domain, </w:t>
      </w:r>
      <w:r w:rsidR="00DF3822">
        <w:rPr>
          <w:i/>
          <w:iCs/>
          <w:sz w:val="24"/>
          <w:szCs w:val="24"/>
        </w:rPr>
        <w:t>de jure</w:t>
      </w:r>
      <w:r w:rsidR="00DF3822">
        <w:rPr>
          <w:sz w:val="24"/>
          <w:szCs w:val="24"/>
        </w:rPr>
        <w:t xml:space="preserve"> reforms</w:t>
      </w:r>
      <w:ins w:id="101" w:author="Author">
        <w:r w:rsidR="00DF3822">
          <w:rPr>
            <w:sz w:val="24"/>
            <w:szCs w:val="24"/>
          </w:rPr>
          <w:t xml:space="preserve"> can</w:t>
        </w:r>
      </w:ins>
      <w:r w:rsidR="00DF3822">
        <w:rPr>
          <w:sz w:val="24"/>
          <w:szCs w:val="24"/>
        </w:rPr>
        <w:t xml:space="preserve"> have limited payoff for democracy promotion in the short run</w:t>
      </w:r>
      <w:ins w:id="102" w:author="Author">
        <w:r w:rsidR="00DF3822">
          <w:rPr>
            <w:sz w:val="24"/>
            <w:szCs w:val="24"/>
          </w:rPr>
          <w:t>—pressure from ruling parties, once applied, can weaken the democratizing effects of judicial reform</w:t>
        </w:r>
      </w:ins>
      <w:r w:rsidR="00DF3822">
        <w:rPr>
          <w:sz w:val="24"/>
          <w:szCs w:val="24"/>
        </w:rPr>
        <w:t xml:space="preserve">. Instead, they show that democracy promoters and good-government advocates may wish to emphasize investments in capacity-building for legal civil-society groups and raising legal consciousness, </w:t>
      </w:r>
      <w:ins w:id="103" w:author="Author">
        <w:r w:rsidR="00DF3822">
          <w:rPr>
            <w:sz w:val="24"/>
            <w:szCs w:val="24"/>
          </w:rPr>
          <w:t>especially in non-competitive</w:t>
        </w:r>
      </w:ins>
      <w:r w:rsidR="00DF3822">
        <w:rPr>
          <w:sz w:val="24"/>
          <w:szCs w:val="24"/>
        </w:rPr>
        <w:t xml:space="preserve"> </w:t>
      </w:r>
      <w:ins w:id="104" w:author="Author">
        <w:r w:rsidR="00DF3822">
          <w:rPr>
            <w:sz w:val="24"/>
            <w:szCs w:val="24"/>
          </w:rPr>
          <w:t>cases</w:t>
        </w:r>
      </w:ins>
      <w:r w:rsidR="00DF3822">
        <w:rPr>
          <w:sz w:val="24"/>
          <w:szCs w:val="24"/>
        </w:rPr>
        <w:t>. Given the increasing turn toward formal judicial independence in many non-democratic countries—evidenced, in part, by the large number of pre-election reforms identified here—policies that improve the capacity for legal mobilization in non-democracies</w:t>
      </w:r>
      <w:ins w:id="105" w:author="Author">
        <w:r w:rsidR="00DA382D">
          <w:rPr>
            <w:sz w:val="24"/>
            <w:szCs w:val="24"/>
          </w:rPr>
          <w:t xml:space="preserve"> once the regime embarks on reforms</w:t>
        </w:r>
      </w:ins>
      <w:r w:rsidR="00DF3822">
        <w:rPr>
          <w:sz w:val="24"/>
          <w:szCs w:val="24"/>
        </w:rPr>
        <w:t xml:space="preserve"> have the potential to improve election integrity in places that may have been overlooked using prior models.</w:t>
      </w:r>
      <w:ins w:id="106" w:author="Author">
        <w:r w:rsidR="0074023A">
          <w:rPr>
            <w:sz w:val="24"/>
            <w:szCs w:val="24"/>
          </w:rPr>
          <w:t xml:space="preserve"> </w:t>
        </w:r>
        <w:r w:rsidR="00DF3822">
          <w:rPr>
            <w:sz w:val="24"/>
            <w:szCs w:val="24"/>
          </w:rPr>
          <w:t xml:space="preserve">Finally, models in the appendix show that </w:t>
        </w:r>
        <w:r w:rsidR="00DF3822">
          <w:rPr>
            <w:i/>
            <w:iCs/>
            <w:sz w:val="24"/>
            <w:szCs w:val="24"/>
          </w:rPr>
          <w:t xml:space="preserve">de jure </w:t>
        </w:r>
        <w:r w:rsidR="00DF3822">
          <w:rPr>
            <w:sz w:val="24"/>
            <w:szCs w:val="24"/>
          </w:rPr>
          <w:t>reforms increase the risk of a democratic transition substantially in the next election</w:t>
        </w:r>
        <w:r w:rsidR="00DA382D">
          <w:rPr>
            <w:sz w:val="24"/>
            <w:szCs w:val="24"/>
          </w:rPr>
          <w:t xml:space="preserve"> for low-competition cases</w:t>
        </w:r>
        <w:r w:rsidR="0012703B">
          <w:rPr>
            <w:sz w:val="24"/>
            <w:szCs w:val="24"/>
          </w:rPr>
          <w:t xml:space="preserve"> (Figure A.7)</w:t>
        </w:r>
        <w:r w:rsidR="00DF3822">
          <w:rPr>
            <w:sz w:val="24"/>
            <w:szCs w:val="24"/>
          </w:rPr>
          <w:t>, consistent with the idea that reforms lead to reduced manipulation and surprisingly good outcomes for opposition groups; an example</w:t>
        </w:r>
      </w:ins>
      <w:r>
        <w:rPr>
          <w:sz w:val="24"/>
          <w:szCs w:val="24"/>
        </w:rPr>
        <w:t xml:space="preserve"> of democratization by incumbent miscalculation </w:t>
      </w:r>
      <w:r>
        <w:rPr>
          <w:sz w:val="24"/>
          <w:szCs w:val="24"/>
        </w:rPr>
        <w:fldChar w:fldCharType="begin" w:fldLock="1"/>
      </w:r>
      <w:r>
        <w:rPr>
          <w:sz w:val="24"/>
          <w:szCs w:val="24"/>
        </w:rPr>
        <w:instrText>ADDIN CSL_CITATION {"citationItems":[{"id":"ITEM-1","itemData":{"DOI":"10.1017/S0003055420000180","ISSN":"15375943","abstract":"How does democracy emerge from authoritarian rule? Certain influential theories contend that incumbents deliberately choose to share or surrender power. They do so to prevent revolution, motivate citizens to fight wars, incentivize governments to provide public goods, outbid elite rivals, or limit factional violence. Examining the history of all democratizations since 1800, I show that such deliberate-choice arguments may help explain up to about one-third of the cases. In more than two-thirds, the evidence suggests that democratization occurred not because incumbents chose it but because, while trying to prevent it, they made mistakes that weakened their hold on power. Rather than being granted by farsighted elites or forced on them by the rise of new classes, democracy appears to have spread most often because of incumbents' missteps that triggered previously latent factors.","author":[{"dropping-particle":"","family":"Treisman","given":"Daniel","non-dropping-particle":"","parse-names":false,"suffix":""}],"container-title":"American Political Science Review","id":"ITEM-1","issued":{"date-parts":[["2020"]]},"page":"792-810","title":"Democracy by Mistake: How the Errors of Autocrats Trigger Transitions to Freer Government","type":"article-journal"},"uris":["http://www.mendeley.com/documents/?uuid=fc527d73-d74f-4ff4-8599-a9d8e13130ed"]}],"mendeley":{"formattedCitation":"(Treisman 2020)","plainTextFormattedCitation":"(Treisman 2020)","previouslyFormattedCitation":"(Treisman 2020)"},"properties":{"noteIndex":0},"schema":"https://github.com/citation-style-language/schema/raw/master/csl-citation.json"}</w:instrText>
      </w:r>
      <w:r>
        <w:rPr>
          <w:sz w:val="24"/>
          <w:szCs w:val="24"/>
        </w:rPr>
        <w:fldChar w:fldCharType="separate"/>
      </w:r>
      <w:r w:rsidRPr="001C0307">
        <w:rPr>
          <w:noProof/>
          <w:sz w:val="24"/>
          <w:szCs w:val="24"/>
        </w:rPr>
        <w:t>(Treisman 2020)</w:t>
      </w:r>
      <w:r>
        <w:rPr>
          <w:sz w:val="24"/>
          <w:szCs w:val="24"/>
        </w:rPr>
        <w:fldChar w:fldCharType="end"/>
      </w:r>
      <w:r>
        <w:rPr>
          <w:sz w:val="24"/>
          <w:szCs w:val="24"/>
        </w:rPr>
        <w:t>.</w:t>
      </w:r>
      <w:ins w:id="107" w:author="Author">
        <w:r w:rsidR="00DA382D">
          <w:rPr>
            <w:sz w:val="24"/>
            <w:szCs w:val="24"/>
          </w:rPr>
          <w:t xml:space="preserve"> In fact, the risk of democratic transition effectively doubles after </w:t>
        </w:r>
        <w:r w:rsidR="00DA382D">
          <w:rPr>
            <w:i/>
            <w:iCs/>
            <w:sz w:val="24"/>
            <w:szCs w:val="24"/>
          </w:rPr>
          <w:t>de jure</w:t>
        </w:r>
        <w:r w:rsidR="00DA382D">
          <w:rPr>
            <w:sz w:val="24"/>
            <w:szCs w:val="24"/>
          </w:rPr>
          <w:t xml:space="preserve"> reform in such cases. Consequently,</w:t>
        </w:r>
        <w:r w:rsidR="00691D2C">
          <w:rPr>
            <w:sz w:val="24"/>
            <w:szCs w:val="24"/>
          </w:rPr>
          <w:t xml:space="preserve"> these results offer both broader theoretical insights on the relationship between </w:t>
        </w:r>
        <w:r w:rsidR="00691D2C">
          <w:rPr>
            <w:i/>
            <w:iCs/>
            <w:sz w:val="24"/>
            <w:szCs w:val="24"/>
          </w:rPr>
          <w:t xml:space="preserve">de jure </w:t>
        </w:r>
        <w:r w:rsidR="00691D2C">
          <w:rPr>
            <w:sz w:val="24"/>
            <w:szCs w:val="24"/>
          </w:rPr>
          <w:t xml:space="preserve">and </w:t>
        </w:r>
        <w:r w:rsidR="00691D2C">
          <w:rPr>
            <w:i/>
            <w:iCs/>
            <w:sz w:val="24"/>
            <w:szCs w:val="24"/>
          </w:rPr>
          <w:t>de facto</w:t>
        </w:r>
        <w:r w:rsidR="00691D2C">
          <w:rPr>
            <w:sz w:val="24"/>
            <w:szCs w:val="24"/>
          </w:rPr>
          <w:t xml:space="preserve"> judicial independence, as well as practical implications for the cases at hand.</w:t>
        </w:r>
      </w:ins>
      <w:r>
        <w:rPr>
          <w:sz w:val="24"/>
          <w:szCs w:val="24"/>
        </w:rPr>
        <w:t xml:space="preserve"> </w:t>
      </w:r>
    </w:p>
    <w:p w14:paraId="66CC103C" w14:textId="77777777" w:rsidR="000B7638" w:rsidRPr="00416426" w:rsidRDefault="005846C4" w:rsidP="00416426">
      <w:pPr>
        <w:spacing w:line="480" w:lineRule="auto"/>
        <w:rPr>
          <w:sz w:val="24"/>
          <w:szCs w:val="24"/>
        </w:rPr>
      </w:pPr>
      <w:r w:rsidRPr="00416426">
        <w:rPr>
          <w:b/>
          <w:sz w:val="24"/>
          <w:szCs w:val="24"/>
        </w:rPr>
        <w:t>Conclusion</w:t>
      </w:r>
    </w:p>
    <w:p w14:paraId="7F6D3316" w14:textId="4F9DF090" w:rsidR="00AF3572" w:rsidRDefault="007B409F" w:rsidP="00416426">
      <w:pPr>
        <w:spacing w:line="480" w:lineRule="auto"/>
        <w:rPr>
          <w:sz w:val="24"/>
          <w:szCs w:val="24"/>
        </w:rPr>
      </w:pPr>
      <w:r>
        <w:rPr>
          <w:sz w:val="24"/>
          <w:szCs w:val="24"/>
        </w:rPr>
        <w:t>N</w:t>
      </w:r>
      <w:r w:rsidR="00AA1CCA">
        <w:rPr>
          <w:sz w:val="24"/>
          <w:szCs w:val="24"/>
        </w:rPr>
        <w:t xml:space="preserve">on-democratic regimes can generate </w:t>
      </w:r>
      <w:ins w:id="108" w:author="Author">
        <w:r>
          <w:rPr>
            <w:sz w:val="24"/>
            <w:szCs w:val="24"/>
          </w:rPr>
          <w:t xml:space="preserve">a variety of benefits </w:t>
        </w:r>
      </w:ins>
      <w:r w:rsidR="00AA1CCA">
        <w:rPr>
          <w:sz w:val="24"/>
          <w:szCs w:val="24"/>
        </w:rPr>
        <w:t>from granting their courts a degree of independence</w:t>
      </w:r>
      <w:r w:rsidR="00BC21E2" w:rsidRPr="00416426">
        <w:rPr>
          <w:sz w:val="24"/>
          <w:szCs w:val="24"/>
        </w:rPr>
        <w:t>.</w:t>
      </w:r>
      <w:r w:rsidR="00AA1CCA">
        <w:rPr>
          <w:sz w:val="24"/>
          <w:szCs w:val="24"/>
        </w:rPr>
        <w:t xml:space="preserve"> To accomplish this, non-democracies have adopted many of the same </w:t>
      </w:r>
      <w:r w:rsidR="00AA1CCA">
        <w:rPr>
          <w:i/>
          <w:iCs/>
          <w:sz w:val="24"/>
          <w:szCs w:val="24"/>
        </w:rPr>
        <w:t>de jure</w:t>
      </w:r>
      <w:r w:rsidR="00AA1CCA">
        <w:rPr>
          <w:sz w:val="24"/>
          <w:szCs w:val="24"/>
        </w:rPr>
        <w:t xml:space="preserve"> </w:t>
      </w:r>
      <w:r w:rsidR="00AA1CCA">
        <w:rPr>
          <w:sz w:val="24"/>
          <w:szCs w:val="24"/>
        </w:rPr>
        <w:lastRenderedPageBreak/>
        <w:t>institutions of judicial independence found in democracies</w:t>
      </w:r>
      <w:r w:rsidR="0001059E">
        <w:rPr>
          <w:sz w:val="24"/>
          <w:szCs w:val="24"/>
        </w:rPr>
        <w:t>, just as many non-democracies have adopted the institutions of multiparty elections</w:t>
      </w:r>
      <w:r w:rsidR="00AA1CCA">
        <w:rPr>
          <w:sz w:val="24"/>
          <w:szCs w:val="24"/>
        </w:rPr>
        <w:t xml:space="preserve">. Nevertheless, there </w:t>
      </w:r>
      <w:r w:rsidR="0001059E">
        <w:rPr>
          <w:sz w:val="24"/>
          <w:szCs w:val="24"/>
        </w:rPr>
        <w:t xml:space="preserve">are varying predictions about </w:t>
      </w:r>
      <w:r w:rsidR="00AA1CCA">
        <w:rPr>
          <w:sz w:val="24"/>
          <w:szCs w:val="24"/>
        </w:rPr>
        <w:t>the effect of</w:t>
      </w:r>
      <w:r w:rsidR="0001059E">
        <w:rPr>
          <w:sz w:val="24"/>
          <w:szCs w:val="24"/>
        </w:rPr>
        <w:t xml:space="preserve"> judicial independence on election manipulation in non-democracies</w:t>
      </w:r>
      <w:r w:rsidR="0001583E">
        <w:rPr>
          <w:sz w:val="24"/>
          <w:szCs w:val="24"/>
        </w:rPr>
        <w:t xml:space="preserve">. </w:t>
      </w:r>
      <w:r w:rsidR="00C12891">
        <w:rPr>
          <w:sz w:val="24"/>
          <w:szCs w:val="24"/>
        </w:rPr>
        <w:t xml:space="preserve">This paper sets out a </w:t>
      </w:r>
      <w:r w:rsidR="0001059E">
        <w:rPr>
          <w:sz w:val="24"/>
          <w:szCs w:val="24"/>
        </w:rPr>
        <w:t>new theory of this relationship</w:t>
      </w:r>
      <w:r w:rsidR="00A51E51">
        <w:rPr>
          <w:sz w:val="24"/>
          <w:szCs w:val="24"/>
        </w:rPr>
        <w:t xml:space="preserve">, </w:t>
      </w:r>
      <w:r w:rsidR="002277DC">
        <w:rPr>
          <w:sz w:val="24"/>
          <w:szCs w:val="24"/>
        </w:rPr>
        <w:t xml:space="preserve">which argues that by increasing the opportunities for legal mobilization by opposition actors, </w:t>
      </w:r>
      <w:r w:rsidR="002277DC">
        <w:rPr>
          <w:i/>
          <w:iCs/>
          <w:sz w:val="24"/>
          <w:szCs w:val="24"/>
        </w:rPr>
        <w:t>de jure</w:t>
      </w:r>
      <w:r w:rsidR="002277DC">
        <w:rPr>
          <w:sz w:val="24"/>
          <w:szCs w:val="24"/>
        </w:rPr>
        <w:t xml:space="preserve"> reforms can lead to reduced election fraud in non-competitive settings; this effect is attenuated as competition increases and governments face stronger incentives to pressure the courts. Support for these predictions is found using</w:t>
      </w:r>
      <w:r w:rsidR="0001059E">
        <w:rPr>
          <w:sz w:val="24"/>
          <w:szCs w:val="24"/>
        </w:rPr>
        <w:t xml:space="preserve"> a large cross-national sample and</w:t>
      </w:r>
      <w:r w:rsidR="00A51E51">
        <w:rPr>
          <w:sz w:val="24"/>
          <w:szCs w:val="24"/>
        </w:rPr>
        <w:t xml:space="preserve"> </w:t>
      </w:r>
      <w:r w:rsidR="00B90FCB" w:rsidRPr="00416426">
        <w:rPr>
          <w:sz w:val="24"/>
          <w:szCs w:val="24"/>
        </w:rPr>
        <w:t>pre-processing techniques to improve causal inference</w:t>
      </w:r>
      <w:r w:rsidR="00765B3D" w:rsidRPr="00416426">
        <w:rPr>
          <w:sz w:val="24"/>
          <w:szCs w:val="24"/>
        </w:rPr>
        <w:t xml:space="preserve">. </w:t>
      </w:r>
      <w:r w:rsidR="002277DC">
        <w:rPr>
          <w:sz w:val="24"/>
          <w:szCs w:val="24"/>
        </w:rPr>
        <w:t>The findings are</w:t>
      </w:r>
      <w:r w:rsidR="008C23D1">
        <w:rPr>
          <w:sz w:val="24"/>
          <w:szCs w:val="24"/>
        </w:rPr>
        <w:t xml:space="preserve"> contrary to the predictions of protest-oriented models of election fraud</w:t>
      </w:r>
      <w:r w:rsidR="002277DC">
        <w:rPr>
          <w:sz w:val="24"/>
          <w:szCs w:val="24"/>
        </w:rPr>
        <w:t xml:space="preserve"> </w:t>
      </w:r>
      <w:r w:rsidR="002277DC">
        <w:rPr>
          <w:sz w:val="24"/>
          <w:szCs w:val="24"/>
        </w:rPr>
        <w:fldChar w:fldCharType="begin" w:fldLock="1"/>
      </w:r>
      <w:r w:rsidR="002277DC">
        <w:rPr>
          <w:sz w:val="24"/>
          <w:szCs w:val="24"/>
        </w:rPr>
        <w:instrText>ADDIN CSL_CITATION {"citationItems":[{"id":"ITEM-1","itemData":{"DOI":"10.1525/jps.2014.43.3.186.186","ISBN":"1857880560","abstract":"When and how do third-party actors—most prominently electoral commissions, courts, and observers—contribute to the integrity of the electoral process? We approach these questions by studying how third-party actors shape politicians’ incentives to comply with the outcomes of elections. Third parties are most beneficial in close elections, when the threat of a post-election confrontation alone fails to ensure self-enforcing compliance with election outcomes. Our analysis highlights that third parties do not need to be impartial to be politically consequential, that it is third parties with a moderate pro-incumbent bias that will be acceptable to not only the opposition but also the incumbent, and that incumbents adopt politically consequential third-party institutions when they fear that their narrow victory might result in a costly post-election confrontation. Extensions of our model address the role of repression and urban bias, examine the differences between commissions, courts, and observers, and clarify not only the potential but also the limits to institutional solutions to the problem of electoral compliance in new and transitioning democracies.","author":[{"dropping-particle":"","family":"Chernykh","given":"Svitlana","non-dropping-particle":"","parse-names":false,"suffix":""},{"dropping-particle":"","family":"Svolik","given":"Milan W.","non-dropping-particle":"","parse-names":false,"suffix":""}],"container-title":"The Journal of Politics","id":"ITEM-1","issue":"2","issued":{"date-parts":[["2015"]]},"page":"407-420","title":"Third-Party Actors and the Success of Democracy: How Electoral Commissions, Courts, and Observers Shape Incentives for Electoral Manipulation and Post-Election Protests","type":"article-journal","volume":"77"},"uris":["http://www.mendeley.com/documents/?uuid=40d2029d-02c6-4446-ab2c-909ef215b7fa"]}],"mendeley":{"formattedCitation":"(Chernykh and Svolik 2015)","plainTextFormattedCitation":"(Chernykh and Svolik 2015)","previouslyFormattedCitation":"(Chernykh and Svolik 2015)"},"properties":{"noteIndex":0},"schema":"https://github.com/citation-style-language/schema/raw/master/csl-citation.json"}</w:instrText>
      </w:r>
      <w:r w:rsidR="002277DC">
        <w:rPr>
          <w:sz w:val="24"/>
          <w:szCs w:val="24"/>
        </w:rPr>
        <w:fldChar w:fldCharType="separate"/>
      </w:r>
      <w:r w:rsidR="002277DC" w:rsidRPr="002277DC">
        <w:rPr>
          <w:noProof/>
          <w:sz w:val="24"/>
          <w:szCs w:val="24"/>
        </w:rPr>
        <w:t>(Chernykh and Svolik 2015)</w:t>
      </w:r>
      <w:r w:rsidR="002277DC">
        <w:rPr>
          <w:sz w:val="24"/>
          <w:szCs w:val="24"/>
        </w:rPr>
        <w:fldChar w:fldCharType="end"/>
      </w:r>
      <w:r w:rsidR="002277DC">
        <w:rPr>
          <w:sz w:val="24"/>
          <w:szCs w:val="24"/>
        </w:rPr>
        <w:t xml:space="preserve"> and the standard principal-agent model</w:t>
      </w:r>
      <w:ins w:id="109" w:author="Author">
        <w:r>
          <w:rPr>
            <w:sz w:val="24"/>
            <w:szCs w:val="24"/>
          </w:rPr>
          <w:t xml:space="preserve"> of manipulation</w:t>
        </w:r>
      </w:ins>
      <w:r w:rsidR="002277DC">
        <w:rPr>
          <w:sz w:val="24"/>
          <w:szCs w:val="24"/>
        </w:rPr>
        <w:t xml:space="preserve"> </w:t>
      </w:r>
      <w:r w:rsidR="002277DC">
        <w:rPr>
          <w:sz w:val="24"/>
          <w:szCs w:val="24"/>
        </w:rPr>
        <w:fldChar w:fldCharType="begin" w:fldLock="1"/>
      </w:r>
      <w:r w:rsidR="00C71FC0">
        <w:rPr>
          <w:sz w:val="24"/>
          <w:szCs w:val="24"/>
        </w:rPr>
        <w:instrText>ADDIN CSL_CITATION {"citationItems":[{"id":"ITEM-1","itemData":{"DOI":"10.1017/S0003055415000635","ISSN":"15375943","abstract":"Most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Review","id":"ITEM-1","issue":"1","issued":{"date-parts":[["2016"]]},"page":"180-197","title":"Deliver the vote! Micromotives and macrobehavior in electoral fraud","type":"article-journal","volume":"110"},"uris":["http://www.mendeley.com/documents/?uuid=2654c25b-8cc9-4eea-b3e6-e6b9a21fd62c"]}],"mendeley":{"formattedCitation":"(Rundlett and Svolik 2016)","plainTextFormattedCitation":"(Rundlett and Svolik 2016)","previouslyFormattedCitation":"(Rundlett and Svolik 2016)"},"properties":{"noteIndex":0},"schema":"https://github.com/citation-style-language/schema/raw/master/csl-citation.json"}</w:instrText>
      </w:r>
      <w:r w:rsidR="002277DC">
        <w:rPr>
          <w:sz w:val="24"/>
          <w:szCs w:val="24"/>
        </w:rPr>
        <w:fldChar w:fldCharType="separate"/>
      </w:r>
      <w:r w:rsidR="002277DC" w:rsidRPr="002277DC">
        <w:rPr>
          <w:noProof/>
          <w:sz w:val="24"/>
          <w:szCs w:val="24"/>
        </w:rPr>
        <w:t>(Rundlett and Svolik 2016)</w:t>
      </w:r>
      <w:r w:rsidR="002277DC">
        <w:rPr>
          <w:sz w:val="24"/>
          <w:szCs w:val="24"/>
        </w:rPr>
        <w:fldChar w:fldCharType="end"/>
      </w:r>
      <w:r w:rsidR="00566D0A">
        <w:rPr>
          <w:sz w:val="24"/>
          <w:szCs w:val="24"/>
        </w:rPr>
        <w:t xml:space="preserve">, and go beyond the predictions of strategic pressure theory </w:t>
      </w:r>
      <w:r w:rsidR="00566D0A">
        <w:rPr>
          <w:sz w:val="24"/>
          <w:szCs w:val="24"/>
        </w:rPr>
        <w:fldChar w:fldCharType="begin" w:fldLock="1"/>
      </w:r>
      <w:r w:rsidR="00566D0A">
        <w:rPr>
          <w:sz w:val="24"/>
          <w:szCs w:val="24"/>
        </w:rPr>
        <w:instrText>ADDIN CSL_CITATION {"citationItems":[{"id":"ITEM-1","itemData":{"ISBN":"978-1-107-01489-3","abstract":"Why are independent courts rarely found in emerging democracies? This book moves beyond familiar obstacles, such as an inhospitable legal legacy and formal institutions that expose judges to political pressure. It proposes a strategic pressure theory, which claims that in emerging democracies, political competition eggs on rather than restrains power-hungry politicians. Incumbents who are losing their grip on power try to use the courts to hang on, which leads to the politicization of justice. The analysis uses four original datasets, containing 1,000 decisions by Russian and Ukrainian lower courts from 1998 to 2004 in two politically salient types of cases - electoral registration disputes and defamation lawsuits against media outlets - as well as data from interviews with judges, lawyers, litigants, and judicial administrators. The main finding is that justice is politicized in both countries, but in the more competitive regime (Ukraine) incumbents leaned more forcefully on the courts and obtained more favorable rulings.","author":[{"dropping-particle":"","family":"Popova","given":"Maria","non-dropping-particle":"","parse-names":false,"suffix":""}],"id":"ITEM-1","issued":{"date-parts":[["2012","1"]]},"note":"Google-Books-ID: _TrfTBxIPm0C","publisher":"Cambridge University Press","title":"Politicized Justice in Emerging Democracies: A Study of Courts in Russia and Ukraine","title-short":"Politicized {Justice} in {Emerging} {Democracies}","type":"book"},"uris":["http://www.mendeley.com/documents/?uuid=4571336b-38ec-4b57-ac47-864896ce7b1f"]}],"mendeley":{"formattedCitation":"(Popova 2012)","plainTextFormattedCitation":"(Popova 2012)","previouslyFormattedCitation":"(Popova 2012)"},"properties":{"noteIndex":0},"schema":"https://github.com/citation-style-language/schema/raw/master/csl-citation.json"}</w:instrText>
      </w:r>
      <w:r w:rsidR="00566D0A">
        <w:rPr>
          <w:sz w:val="24"/>
          <w:szCs w:val="24"/>
        </w:rPr>
        <w:fldChar w:fldCharType="separate"/>
      </w:r>
      <w:r w:rsidR="00566D0A" w:rsidRPr="00566D0A">
        <w:rPr>
          <w:noProof/>
          <w:sz w:val="24"/>
          <w:szCs w:val="24"/>
        </w:rPr>
        <w:t>(Popova 2012)</w:t>
      </w:r>
      <w:r w:rsidR="00566D0A">
        <w:rPr>
          <w:sz w:val="24"/>
          <w:szCs w:val="24"/>
        </w:rPr>
        <w:fldChar w:fldCharType="end"/>
      </w:r>
      <w:r w:rsidR="002277DC">
        <w:rPr>
          <w:sz w:val="24"/>
          <w:szCs w:val="24"/>
        </w:rPr>
        <w:t xml:space="preserve">. </w:t>
      </w:r>
    </w:p>
    <w:p w14:paraId="79E5E3C8" w14:textId="79229B27" w:rsidR="002277DC" w:rsidRDefault="002277DC" w:rsidP="00416426">
      <w:pPr>
        <w:spacing w:line="480" w:lineRule="auto"/>
      </w:pPr>
      <w:r>
        <w:rPr>
          <w:sz w:val="24"/>
          <w:szCs w:val="24"/>
        </w:rPr>
        <w:tab/>
        <w:t xml:space="preserve">These results improve our understanding of illegal election manipulation, by implying that election-manipulating agents can face risks even if their patrons win the election and remain in power, and that these risks can be exacerbated by </w:t>
      </w:r>
      <w:r>
        <w:rPr>
          <w:i/>
          <w:iCs/>
          <w:sz w:val="24"/>
          <w:szCs w:val="24"/>
        </w:rPr>
        <w:t>de jure</w:t>
      </w:r>
      <w:r>
        <w:rPr>
          <w:sz w:val="24"/>
          <w:szCs w:val="24"/>
        </w:rPr>
        <w:t xml:space="preserve"> institutions of judicial independence. They indicate that the risk of mass protest may be overemphasized as a deterrent to manipulation, relative to more broad-based explanations like the modified principal-agent model and</w:t>
      </w:r>
      <w:r w:rsidR="00496517">
        <w:rPr>
          <w:sz w:val="24"/>
          <w:szCs w:val="24"/>
        </w:rPr>
        <w:t xml:space="preserve"> ruling parties’ fear that manipulating elections may induce</w:t>
      </w:r>
      <w:r>
        <w:rPr>
          <w:sz w:val="24"/>
          <w:szCs w:val="24"/>
        </w:rPr>
        <w:t xml:space="preserve"> low-level reductions in regime</w:t>
      </w:r>
      <w:r w:rsidR="00496517">
        <w:rPr>
          <w:sz w:val="24"/>
          <w:szCs w:val="24"/>
        </w:rPr>
        <w:t xml:space="preserve"> </w:t>
      </w:r>
      <w:r>
        <w:rPr>
          <w:sz w:val="24"/>
          <w:szCs w:val="24"/>
        </w:rPr>
        <w:t>legitimacy</w:t>
      </w:r>
      <w:r w:rsidR="00496517">
        <w:rPr>
          <w:sz w:val="24"/>
          <w:szCs w:val="24"/>
        </w:rPr>
        <w:t xml:space="preserve">. </w:t>
      </w:r>
      <w:r w:rsidR="00496517" w:rsidRPr="004B4E40">
        <w:rPr>
          <w:sz w:val="24"/>
          <w:szCs w:val="24"/>
        </w:rPr>
        <w:t xml:space="preserve">Substantively, the results have implications for non-democracies and democracies at risk of backsliding alike. For non-democracies, they show that </w:t>
      </w:r>
      <w:r w:rsidR="00496517" w:rsidRPr="004B4E40">
        <w:rPr>
          <w:i/>
          <w:iCs/>
          <w:sz w:val="24"/>
          <w:szCs w:val="24"/>
        </w:rPr>
        <w:t>de jure</w:t>
      </w:r>
      <w:r w:rsidR="00496517" w:rsidRPr="004B4E40">
        <w:rPr>
          <w:sz w:val="24"/>
          <w:szCs w:val="24"/>
        </w:rPr>
        <w:t xml:space="preserve"> reforms that make investigation and prosecution more likely can generate real </w:t>
      </w:r>
      <w:r w:rsidR="00496517" w:rsidRPr="004B4E40">
        <w:rPr>
          <w:sz w:val="24"/>
          <w:szCs w:val="24"/>
        </w:rPr>
        <w:lastRenderedPageBreak/>
        <w:t>improvements in election quality. For democracies at risk of backsliding, this finding highlights the importance of judicial independence in sustaining election integrity.</w:t>
      </w:r>
    </w:p>
    <w:p w14:paraId="764D8BC0" w14:textId="45141434" w:rsidR="00505499" w:rsidRDefault="00505499" w:rsidP="00416426">
      <w:pPr>
        <w:spacing w:line="480" w:lineRule="auto"/>
        <w:rPr>
          <w:ins w:id="110" w:author="Author"/>
          <w:sz w:val="24"/>
          <w:szCs w:val="24"/>
        </w:rPr>
      </w:pPr>
      <w:r>
        <w:tab/>
      </w:r>
      <w:r w:rsidRPr="00AB5794">
        <w:rPr>
          <w:sz w:val="24"/>
          <w:szCs w:val="24"/>
        </w:rPr>
        <w:t xml:space="preserve">Finally, the scope conditions of this model may provide insights for future research on the connections between </w:t>
      </w:r>
      <w:r w:rsidRPr="00AB5794">
        <w:rPr>
          <w:i/>
          <w:iCs/>
          <w:sz w:val="24"/>
          <w:szCs w:val="24"/>
        </w:rPr>
        <w:t>de jure</w:t>
      </w:r>
      <w:r w:rsidRPr="00AB5794">
        <w:rPr>
          <w:sz w:val="24"/>
          <w:szCs w:val="24"/>
        </w:rPr>
        <w:t xml:space="preserve"> and </w:t>
      </w:r>
      <w:r w:rsidRPr="00AB5794">
        <w:rPr>
          <w:i/>
          <w:iCs/>
          <w:sz w:val="24"/>
          <w:szCs w:val="24"/>
        </w:rPr>
        <w:t>de facto</w:t>
      </w:r>
      <w:r w:rsidRPr="00AB5794">
        <w:rPr>
          <w:sz w:val="24"/>
          <w:szCs w:val="24"/>
        </w:rPr>
        <w:t xml:space="preserve"> judicial independence in non-democracies. This model predicts that the effect of </w:t>
      </w:r>
      <w:r w:rsidRPr="00AB5794">
        <w:rPr>
          <w:i/>
          <w:iCs/>
          <w:sz w:val="24"/>
          <w:szCs w:val="24"/>
        </w:rPr>
        <w:t>de jure</w:t>
      </w:r>
      <w:r w:rsidRPr="00AB5794">
        <w:rPr>
          <w:sz w:val="24"/>
          <w:szCs w:val="24"/>
        </w:rPr>
        <w:t xml:space="preserve"> reforms on judicial behavior is jointly contingent on the existence of constituencies with an incentive to turn to the courts (even when the odds of prevailing are low) and on low incentives for the government to apply selective pressure on the courts. The effect of </w:t>
      </w:r>
      <w:r w:rsidRPr="00AB5794">
        <w:rPr>
          <w:i/>
          <w:iCs/>
          <w:sz w:val="24"/>
          <w:szCs w:val="24"/>
        </w:rPr>
        <w:t>de jure</w:t>
      </w:r>
      <w:r w:rsidRPr="00AB5794">
        <w:rPr>
          <w:sz w:val="24"/>
          <w:szCs w:val="24"/>
        </w:rPr>
        <w:t xml:space="preserve"> institutions on judicial behavior is thus likely to vary according to the issue domain as well as the surrounding context.</w:t>
      </w:r>
      <w:r w:rsidR="00A33D20" w:rsidRPr="00AB5794">
        <w:rPr>
          <w:sz w:val="24"/>
          <w:szCs w:val="24"/>
        </w:rPr>
        <w:t xml:space="preserve"> This suggests that future research on this question may benefit from focusing on issue domains, legal constituencies, and ruling-party incentives rather than on general concepts and measures of </w:t>
      </w:r>
      <w:r w:rsidR="00A33D20" w:rsidRPr="00AB5794">
        <w:rPr>
          <w:i/>
          <w:iCs/>
          <w:sz w:val="24"/>
          <w:szCs w:val="24"/>
        </w:rPr>
        <w:t>de facto</w:t>
      </w:r>
      <w:r w:rsidR="00A33D20" w:rsidRPr="00AB5794">
        <w:rPr>
          <w:sz w:val="24"/>
          <w:szCs w:val="24"/>
        </w:rPr>
        <w:t xml:space="preserve"> independence. </w:t>
      </w:r>
    </w:p>
    <w:p w14:paraId="2E57F23F" w14:textId="1BF30620" w:rsidR="00FA53B3" w:rsidRDefault="00FA53B3" w:rsidP="00416426">
      <w:pPr>
        <w:spacing w:line="480" w:lineRule="auto"/>
        <w:rPr>
          <w:ins w:id="111" w:author="Author"/>
          <w:sz w:val="24"/>
          <w:szCs w:val="24"/>
        </w:rPr>
      </w:pPr>
    </w:p>
    <w:p w14:paraId="553EC2FB" w14:textId="774B5C64" w:rsidR="00FA53B3" w:rsidRPr="00505499" w:rsidRDefault="00FA53B3" w:rsidP="00416426">
      <w:pPr>
        <w:spacing w:line="480" w:lineRule="auto"/>
        <w:rPr>
          <w:sz w:val="24"/>
          <w:szCs w:val="24"/>
        </w:rPr>
      </w:pPr>
      <w:ins w:id="112" w:author="Author">
        <w:r>
          <w:t>The author affirms this research did not involve human subjects</w:t>
        </w:r>
        <w:r>
          <w:t xml:space="preserve">. </w:t>
        </w:r>
        <w:r>
          <w:t>The author declares no ethical issues or conflicts of interest in this research</w:t>
        </w:r>
        <w:r>
          <w:t xml:space="preserve">. </w:t>
        </w:r>
        <w:r>
          <w:t>Research documentation and/or data that support the findings of this study are openly available in the APSR Dataverse at [DOI]</w:t>
        </w:r>
      </w:ins>
    </w:p>
    <w:p w14:paraId="00908CAA" w14:textId="3A796324" w:rsidR="004E6C0A" w:rsidRPr="00416426" w:rsidRDefault="004E6C0A" w:rsidP="0033331C">
      <w:pPr>
        <w:spacing w:line="480" w:lineRule="auto"/>
        <w:ind w:firstLine="720"/>
        <w:rPr>
          <w:sz w:val="24"/>
          <w:szCs w:val="24"/>
        </w:rPr>
      </w:pPr>
    </w:p>
    <w:p w14:paraId="741645DC" w14:textId="77777777" w:rsidR="0053055B" w:rsidRPr="00416426" w:rsidRDefault="0053055B" w:rsidP="00416426">
      <w:pPr>
        <w:spacing w:line="480" w:lineRule="auto"/>
        <w:rPr>
          <w:b/>
          <w:sz w:val="24"/>
          <w:szCs w:val="24"/>
        </w:rPr>
      </w:pPr>
    </w:p>
    <w:p w14:paraId="1EAD6BA2" w14:textId="5E6D6F12" w:rsidR="00CA2EE7" w:rsidRPr="00416426" w:rsidRDefault="00CA2EE7" w:rsidP="00416426">
      <w:pPr>
        <w:spacing w:line="480" w:lineRule="auto"/>
        <w:rPr>
          <w:b/>
          <w:sz w:val="24"/>
          <w:szCs w:val="24"/>
        </w:rPr>
      </w:pPr>
      <w:r w:rsidRPr="00416426">
        <w:rPr>
          <w:b/>
          <w:sz w:val="24"/>
          <w:szCs w:val="24"/>
        </w:rPr>
        <w:br w:type="page"/>
      </w:r>
    </w:p>
    <w:p w14:paraId="05E0295B" w14:textId="78F65F28" w:rsidR="00ED1B31" w:rsidRPr="00416426" w:rsidRDefault="00ED1B31" w:rsidP="00416426">
      <w:pPr>
        <w:spacing w:line="480" w:lineRule="auto"/>
        <w:rPr>
          <w:b/>
          <w:sz w:val="24"/>
          <w:szCs w:val="24"/>
        </w:rPr>
      </w:pPr>
      <w:r w:rsidRPr="00416426">
        <w:rPr>
          <w:b/>
          <w:sz w:val="24"/>
          <w:szCs w:val="24"/>
        </w:rPr>
        <w:lastRenderedPageBreak/>
        <w:t>References</w:t>
      </w:r>
    </w:p>
    <w:p w14:paraId="2024CA90" w14:textId="432C7544" w:rsidR="007A76E7" w:rsidRPr="007A76E7" w:rsidRDefault="002B4B9A" w:rsidP="007A76E7">
      <w:pPr>
        <w:widowControl w:val="0"/>
        <w:autoSpaceDE w:val="0"/>
        <w:autoSpaceDN w:val="0"/>
        <w:adjustRightInd w:val="0"/>
        <w:spacing w:after="0" w:line="480" w:lineRule="auto"/>
        <w:ind w:left="480" w:hanging="480"/>
        <w:rPr>
          <w:rFonts w:ascii="Calibri" w:hAnsi="Calibri" w:cs="Calibri"/>
          <w:noProof/>
          <w:sz w:val="24"/>
          <w:szCs w:val="24"/>
        </w:rPr>
      </w:pPr>
      <w:r w:rsidRPr="00416426">
        <w:rPr>
          <w:rFonts w:eastAsia="Times New Roman" w:cstheme="minorHAnsi"/>
          <w:sz w:val="24"/>
          <w:szCs w:val="24"/>
        </w:rPr>
        <w:fldChar w:fldCharType="begin" w:fldLock="1"/>
      </w:r>
      <w:r w:rsidRPr="00416426">
        <w:rPr>
          <w:rFonts w:eastAsia="Times New Roman" w:cstheme="minorHAnsi"/>
          <w:sz w:val="24"/>
          <w:szCs w:val="24"/>
        </w:rPr>
        <w:instrText xml:space="preserve">ADDIN Mendeley Bibliography CSL_BIBLIOGRAPHY </w:instrText>
      </w:r>
      <w:r w:rsidRPr="00416426">
        <w:rPr>
          <w:rFonts w:eastAsia="Times New Roman" w:cstheme="minorHAnsi"/>
          <w:sz w:val="24"/>
          <w:szCs w:val="24"/>
        </w:rPr>
        <w:fldChar w:fldCharType="separate"/>
      </w:r>
      <w:r w:rsidR="007A76E7" w:rsidRPr="007A76E7">
        <w:rPr>
          <w:rFonts w:ascii="Calibri" w:hAnsi="Calibri" w:cs="Calibri"/>
          <w:noProof/>
          <w:sz w:val="24"/>
          <w:szCs w:val="24"/>
        </w:rPr>
        <w:t xml:space="preserve">Alter, Karen J., James T. Gathii, and Laurence R. Helfer. 2016. “Backlash against International Courts in West, East and Southern Africa: Causes and Consequences.” </w:t>
      </w:r>
      <w:r w:rsidR="007A76E7" w:rsidRPr="007A76E7">
        <w:rPr>
          <w:rFonts w:ascii="Calibri" w:hAnsi="Calibri" w:cs="Calibri"/>
          <w:i/>
          <w:iCs/>
          <w:noProof/>
          <w:sz w:val="24"/>
          <w:szCs w:val="24"/>
        </w:rPr>
        <w:t>European Journal of International Law</w:t>
      </w:r>
      <w:r w:rsidR="007A76E7" w:rsidRPr="007A76E7">
        <w:rPr>
          <w:rFonts w:ascii="Calibri" w:hAnsi="Calibri" w:cs="Calibri"/>
          <w:noProof/>
          <w:sz w:val="24"/>
          <w:szCs w:val="24"/>
        </w:rPr>
        <w:t xml:space="preserve"> 27 (2): 293–328. https://doi.org/10.1093/ejil/chw019.</w:t>
      </w:r>
    </w:p>
    <w:p w14:paraId="3E7BC3CA"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Arceneaux, Kevin, Alan S. Gerber, and Donald P. Green. 2006. “Comparing Experimental and Matching Methods Using a Large-Scale Voter Mobilization Experiment.” </w:t>
      </w:r>
      <w:r w:rsidRPr="007A76E7">
        <w:rPr>
          <w:rFonts w:ascii="Calibri" w:hAnsi="Calibri" w:cs="Calibri"/>
          <w:i/>
          <w:iCs/>
          <w:noProof/>
          <w:sz w:val="24"/>
          <w:szCs w:val="24"/>
        </w:rPr>
        <w:t>Political Analysis</w:t>
      </w:r>
      <w:r w:rsidRPr="007A76E7">
        <w:rPr>
          <w:rFonts w:ascii="Calibri" w:hAnsi="Calibri" w:cs="Calibri"/>
          <w:noProof/>
          <w:sz w:val="24"/>
          <w:szCs w:val="24"/>
        </w:rPr>
        <w:t xml:space="preserve"> 14 (01): 37–62. https://doi.org/10.1093/pan/mpj001.</w:t>
      </w:r>
    </w:p>
    <w:p w14:paraId="2D12EF2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Asunka, Joseph, Sarah Brierley, Miriam Golden, Eric Kramon, and George Ofosu. 2017. “Electoral Fraud or Violence: The Effect of Observers on Party Manipulation Strategies.” </w:t>
      </w:r>
      <w:r w:rsidRPr="007A76E7">
        <w:rPr>
          <w:rFonts w:ascii="Calibri" w:hAnsi="Calibri" w:cs="Calibri"/>
          <w:i/>
          <w:iCs/>
          <w:noProof/>
          <w:sz w:val="24"/>
          <w:szCs w:val="24"/>
        </w:rPr>
        <w:t>British Journal of Political Science</w:t>
      </w:r>
      <w:r w:rsidRPr="007A76E7">
        <w:rPr>
          <w:rFonts w:ascii="Calibri" w:hAnsi="Calibri" w:cs="Calibri"/>
          <w:noProof/>
          <w:sz w:val="24"/>
          <w:szCs w:val="24"/>
        </w:rPr>
        <w:t>. https://doi.org/10.1017/S0007123416000491.</w:t>
      </w:r>
    </w:p>
    <w:p w14:paraId="4A6E868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Aydin, Aylin. 2013. “Judicial Independence across Democratic Regimes: Understanding the Varying Impact of Political Competition.” </w:t>
      </w:r>
      <w:r w:rsidRPr="007A76E7">
        <w:rPr>
          <w:rFonts w:ascii="Calibri" w:hAnsi="Calibri" w:cs="Calibri"/>
          <w:i/>
          <w:iCs/>
          <w:noProof/>
          <w:sz w:val="24"/>
          <w:szCs w:val="24"/>
        </w:rPr>
        <w:t>Law and Society Review</w:t>
      </w:r>
      <w:r w:rsidRPr="007A76E7">
        <w:rPr>
          <w:rFonts w:ascii="Calibri" w:hAnsi="Calibri" w:cs="Calibri"/>
          <w:noProof/>
          <w:sz w:val="24"/>
          <w:szCs w:val="24"/>
        </w:rPr>
        <w:t xml:space="preserve"> 47 (1): 105–34. https://doi.org/10.1111/lasr.12003.</w:t>
      </w:r>
    </w:p>
    <w:p w14:paraId="0D2C12E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Aydın-Çakır, Aylin. 2014. “Judicialization of Politics by Elected Politicians: The Theory of Strategic Litigation.” </w:t>
      </w:r>
      <w:r w:rsidRPr="007A76E7">
        <w:rPr>
          <w:rFonts w:ascii="Calibri" w:hAnsi="Calibri" w:cs="Calibri"/>
          <w:i/>
          <w:iCs/>
          <w:noProof/>
          <w:sz w:val="24"/>
          <w:szCs w:val="24"/>
        </w:rPr>
        <w:t>Political Research Quarterly</w:t>
      </w:r>
      <w:r w:rsidRPr="007A76E7">
        <w:rPr>
          <w:rFonts w:ascii="Calibri" w:hAnsi="Calibri" w:cs="Calibri"/>
          <w:noProof/>
          <w:sz w:val="24"/>
          <w:szCs w:val="24"/>
        </w:rPr>
        <w:t xml:space="preserve"> 67 (3): 489–503. https://doi.org/10.1177/1065912914533997.</w:t>
      </w:r>
    </w:p>
    <w:p w14:paraId="6EDE1FA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Bækken, Håvard. 2015. “Selections before Elections: Double Standards in Implementing Election Registration Procedures in Russia?” </w:t>
      </w:r>
      <w:r w:rsidRPr="007A76E7">
        <w:rPr>
          <w:rFonts w:ascii="Calibri" w:hAnsi="Calibri" w:cs="Calibri"/>
          <w:i/>
          <w:iCs/>
          <w:noProof/>
          <w:sz w:val="24"/>
          <w:szCs w:val="24"/>
        </w:rPr>
        <w:t>Communist and Post-Communist Studies</w:t>
      </w:r>
      <w:r w:rsidRPr="007A76E7">
        <w:rPr>
          <w:rFonts w:ascii="Calibri" w:hAnsi="Calibri" w:cs="Calibri"/>
          <w:noProof/>
          <w:sz w:val="24"/>
          <w:szCs w:val="24"/>
        </w:rPr>
        <w:t xml:space="preserve"> 48 (1): 61–70. https://doi.org/10.1016/j.postcomstud.2015.01.001.</w:t>
      </w:r>
    </w:p>
    <w:p w14:paraId="5A712D8C"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Beaulieu, Emily. 2014. </w:t>
      </w:r>
      <w:r w:rsidRPr="007A76E7">
        <w:rPr>
          <w:rFonts w:ascii="Calibri" w:hAnsi="Calibri" w:cs="Calibri"/>
          <w:i/>
          <w:iCs/>
          <w:noProof/>
          <w:sz w:val="24"/>
          <w:szCs w:val="24"/>
        </w:rPr>
        <w:t>Electoral Protest and Democracy in the Developing World</w:t>
      </w:r>
      <w:r w:rsidRPr="007A76E7">
        <w:rPr>
          <w:rFonts w:ascii="Calibri" w:hAnsi="Calibri" w:cs="Calibri"/>
          <w:noProof/>
          <w:sz w:val="24"/>
          <w:szCs w:val="24"/>
        </w:rPr>
        <w:t>. Cambridge University Press.</w:t>
      </w:r>
    </w:p>
    <w:p w14:paraId="42ED32A5"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Berman, Eli, Michael Callen, Clark Gibson, and James D Long. 2019. “Election Fairness and </w:t>
      </w:r>
      <w:r w:rsidRPr="007A76E7">
        <w:rPr>
          <w:rFonts w:ascii="Calibri" w:hAnsi="Calibri" w:cs="Calibri"/>
          <w:noProof/>
          <w:sz w:val="24"/>
          <w:szCs w:val="24"/>
        </w:rPr>
        <w:lastRenderedPageBreak/>
        <w:t xml:space="preserve">Government Legitimacy in Afghanistan.” </w:t>
      </w:r>
      <w:r w:rsidRPr="007A76E7">
        <w:rPr>
          <w:rFonts w:ascii="Calibri" w:hAnsi="Calibri" w:cs="Calibri"/>
          <w:i/>
          <w:iCs/>
          <w:noProof/>
          <w:sz w:val="24"/>
          <w:szCs w:val="24"/>
        </w:rPr>
        <w:t>Journal of Economic Behavior and Organization</w:t>
      </w:r>
      <w:r w:rsidRPr="007A76E7">
        <w:rPr>
          <w:rFonts w:ascii="Calibri" w:hAnsi="Calibri" w:cs="Calibri"/>
          <w:noProof/>
          <w:sz w:val="24"/>
          <w:szCs w:val="24"/>
        </w:rPr>
        <w:t>. https://doi.org/10.3386/w19949.</w:t>
      </w:r>
    </w:p>
    <w:p w14:paraId="20BCB52A"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Berman, Eli, Jacob N Shapiro, and Joseph H Felter. 2011. “Can Hearts and Minds Be Bought ? The Economics of Counterinsurgency in Iraq.” </w:t>
      </w:r>
      <w:r w:rsidRPr="007A76E7">
        <w:rPr>
          <w:rFonts w:ascii="Calibri" w:hAnsi="Calibri" w:cs="Calibri"/>
          <w:i/>
          <w:iCs/>
          <w:noProof/>
          <w:sz w:val="24"/>
          <w:szCs w:val="24"/>
        </w:rPr>
        <w:t>Journal of Political Economy</w:t>
      </w:r>
      <w:r w:rsidRPr="007A76E7">
        <w:rPr>
          <w:rFonts w:ascii="Calibri" w:hAnsi="Calibri" w:cs="Calibri"/>
          <w:noProof/>
          <w:sz w:val="24"/>
          <w:szCs w:val="24"/>
        </w:rPr>
        <w:t xml:space="preserve"> 119 (4): 766–819.</w:t>
      </w:r>
    </w:p>
    <w:p w14:paraId="027EE234"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Birch, Sarah. 2007. “Electoral Systems and Electoral Misconduct.” </w:t>
      </w:r>
      <w:r w:rsidRPr="007A76E7">
        <w:rPr>
          <w:rFonts w:ascii="Calibri" w:hAnsi="Calibri" w:cs="Calibri"/>
          <w:i/>
          <w:iCs/>
          <w:noProof/>
          <w:sz w:val="24"/>
          <w:szCs w:val="24"/>
        </w:rPr>
        <w:t>Comparative Political Studies</w:t>
      </w:r>
      <w:r w:rsidRPr="007A76E7">
        <w:rPr>
          <w:rFonts w:ascii="Calibri" w:hAnsi="Calibri" w:cs="Calibri"/>
          <w:noProof/>
          <w:sz w:val="24"/>
          <w:szCs w:val="24"/>
        </w:rPr>
        <w:t xml:space="preserve"> 40 (12): 1533–56. https://doi.org/10.1177/0010414006292886.</w:t>
      </w:r>
    </w:p>
    <w:p w14:paraId="58B8A57A"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Birch, Sarah, and Carolien Van Ham. 2017. “Getting Away with Foul Play? The Importance of Formal and Informal Oversight Institutions for Electoral Integrity.” </w:t>
      </w:r>
      <w:r w:rsidRPr="007A76E7">
        <w:rPr>
          <w:rFonts w:ascii="Calibri" w:hAnsi="Calibri" w:cs="Calibri"/>
          <w:i/>
          <w:iCs/>
          <w:noProof/>
          <w:sz w:val="24"/>
          <w:szCs w:val="24"/>
        </w:rPr>
        <w:t>European Journal of Political Research</w:t>
      </w:r>
      <w:r w:rsidRPr="007A76E7">
        <w:rPr>
          <w:rFonts w:ascii="Calibri" w:hAnsi="Calibri" w:cs="Calibri"/>
          <w:noProof/>
          <w:sz w:val="24"/>
          <w:szCs w:val="24"/>
        </w:rPr>
        <w:t xml:space="preserve"> 56: 487–511. https://doi.org/10.1111/1475-6765.12189.</w:t>
      </w:r>
    </w:p>
    <w:p w14:paraId="3EB12931"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Boix, Carles, Michael Miller, and Sebastian Rosato. 2013. “A Complete Data Set of Political Regimes, 1800–2007.” </w:t>
      </w:r>
      <w:r w:rsidRPr="007A76E7">
        <w:rPr>
          <w:rFonts w:ascii="Calibri" w:hAnsi="Calibri" w:cs="Calibri"/>
          <w:i/>
          <w:iCs/>
          <w:noProof/>
          <w:sz w:val="24"/>
          <w:szCs w:val="24"/>
        </w:rPr>
        <w:t>Comparative Political Studies</w:t>
      </w:r>
      <w:r w:rsidRPr="007A76E7">
        <w:rPr>
          <w:rFonts w:ascii="Calibri" w:hAnsi="Calibri" w:cs="Calibri"/>
          <w:noProof/>
          <w:sz w:val="24"/>
          <w:szCs w:val="24"/>
        </w:rPr>
        <w:t xml:space="preserve"> 46 (12): 1523–54. https://doi.org/10.1177/0010414012463905.</w:t>
      </w:r>
    </w:p>
    <w:p w14:paraId="2D860E8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Bolkvadze, Ketevan. 2019. “To Reform or to Retain? Politicians’ Incentives to Clean Up Corrupt Courts in Hybrid Regimes.” </w:t>
      </w:r>
      <w:r w:rsidRPr="007A76E7">
        <w:rPr>
          <w:rFonts w:ascii="Calibri" w:hAnsi="Calibri" w:cs="Calibri"/>
          <w:i/>
          <w:iCs/>
          <w:noProof/>
          <w:sz w:val="24"/>
          <w:szCs w:val="24"/>
        </w:rPr>
        <w:t>Comparative Political Studies</w:t>
      </w:r>
      <w:r w:rsidRPr="007A76E7">
        <w:rPr>
          <w:rFonts w:ascii="Calibri" w:hAnsi="Calibri" w:cs="Calibri"/>
          <w:noProof/>
          <w:sz w:val="24"/>
          <w:szCs w:val="24"/>
        </w:rPr>
        <w:t>, 1–31. https://doi.org/10.1177/0010414019859029.</w:t>
      </w:r>
    </w:p>
    <w:p w14:paraId="0AE8F13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Burbank, Stephen B, and Barry Friedman. 2002. </w:t>
      </w:r>
      <w:r w:rsidRPr="007A76E7">
        <w:rPr>
          <w:rFonts w:ascii="Calibri" w:hAnsi="Calibri" w:cs="Calibri"/>
          <w:i/>
          <w:iCs/>
          <w:noProof/>
          <w:sz w:val="24"/>
          <w:szCs w:val="24"/>
        </w:rPr>
        <w:t>Judicial Independence at the Crossroads: An Interdisciplinary Approach</w:t>
      </w:r>
      <w:r w:rsidRPr="007A76E7">
        <w:rPr>
          <w:rFonts w:ascii="Calibri" w:hAnsi="Calibri" w:cs="Calibri"/>
          <w:noProof/>
          <w:sz w:val="24"/>
          <w:szCs w:val="24"/>
        </w:rPr>
        <w:t>. SAGE.</w:t>
      </w:r>
    </w:p>
    <w:p w14:paraId="257ABB73"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Calingaert, Daniel. 2006. “Election Rigging and How to Fight It.” </w:t>
      </w:r>
      <w:r w:rsidRPr="007A76E7">
        <w:rPr>
          <w:rFonts w:ascii="Calibri" w:hAnsi="Calibri" w:cs="Calibri"/>
          <w:i/>
          <w:iCs/>
          <w:noProof/>
          <w:sz w:val="24"/>
          <w:szCs w:val="24"/>
        </w:rPr>
        <w:t>Journal of Democracy</w:t>
      </w:r>
      <w:r w:rsidRPr="007A76E7">
        <w:rPr>
          <w:rFonts w:ascii="Calibri" w:hAnsi="Calibri" w:cs="Calibri"/>
          <w:noProof/>
          <w:sz w:val="24"/>
          <w:szCs w:val="24"/>
        </w:rPr>
        <w:t xml:space="preserve"> 17 (3): 138–51. https://doi.org/10.1353/jod.2006.0043.</w:t>
      </w:r>
    </w:p>
    <w:p w14:paraId="7075F6E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Carothers, Thomas, ed. 2006. </w:t>
      </w:r>
      <w:r w:rsidRPr="007A76E7">
        <w:rPr>
          <w:rFonts w:ascii="Calibri" w:hAnsi="Calibri" w:cs="Calibri"/>
          <w:i/>
          <w:iCs/>
          <w:noProof/>
          <w:sz w:val="24"/>
          <w:szCs w:val="24"/>
        </w:rPr>
        <w:t>Promoting the Rule of Law Abroad: In Search of Knowledge</w:t>
      </w:r>
      <w:r w:rsidRPr="007A76E7">
        <w:rPr>
          <w:rFonts w:ascii="Calibri" w:hAnsi="Calibri" w:cs="Calibri"/>
          <w:noProof/>
          <w:sz w:val="24"/>
          <w:szCs w:val="24"/>
        </w:rPr>
        <w:t>. Carnegie Endowment for International Peace.</w:t>
      </w:r>
    </w:p>
    <w:p w14:paraId="788DEABC"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lastRenderedPageBreak/>
        <w:t xml:space="preserve">Cheibub, José Antonio, Jennifer Gandhi, and James Raymond Vreeland. 2010. </w:t>
      </w:r>
      <w:r w:rsidRPr="007A76E7">
        <w:rPr>
          <w:rFonts w:ascii="Calibri" w:hAnsi="Calibri" w:cs="Calibri"/>
          <w:i/>
          <w:iCs/>
          <w:noProof/>
          <w:sz w:val="24"/>
          <w:szCs w:val="24"/>
        </w:rPr>
        <w:t>Democracy and Dictatorship Revisited</w:t>
      </w:r>
      <w:r w:rsidRPr="007A76E7">
        <w:rPr>
          <w:rFonts w:ascii="Calibri" w:hAnsi="Calibri" w:cs="Calibri"/>
          <w:noProof/>
          <w:sz w:val="24"/>
          <w:szCs w:val="24"/>
        </w:rPr>
        <w:t xml:space="preserve">. </w:t>
      </w:r>
      <w:r w:rsidRPr="007A76E7">
        <w:rPr>
          <w:rFonts w:ascii="Calibri" w:hAnsi="Calibri" w:cs="Calibri"/>
          <w:i/>
          <w:iCs/>
          <w:noProof/>
          <w:sz w:val="24"/>
          <w:szCs w:val="24"/>
        </w:rPr>
        <w:t>Public Choice</w:t>
      </w:r>
      <w:r w:rsidRPr="007A76E7">
        <w:rPr>
          <w:rFonts w:ascii="Calibri" w:hAnsi="Calibri" w:cs="Calibri"/>
          <w:noProof/>
          <w:sz w:val="24"/>
          <w:szCs w:val="24"/>
        </w:rPr>
        <w:t>. Vol. 143. https://doi.org/10.1007/s11127-009-9491-2.</w:t>
      </w:r>
    </w:p>
    <w:p w14:paraId="77732102"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Chernykh, Svitlana. 2014. “When Do Political Parties Protest Election Results?” </w:t>
      </w:r>
      <w:r w:rsidRPr="007A76E7">
        <w:rPr>
          <w:rFonts w:ascii="Calibri" w:hAnsi="Calibri" w:cs="Calibri"/>
          <w:i/>
          <w:iCs/>
          <w:noProof/>
          <w:sz w:val="24"/>
          <w:szCs w:val="24"/>
        </w:rPr>
        <w:t>Comparative Political Studies</w:t>
      </w:r>
      <w:r w:rsidRPr="007A76E7">
        <w:rPr>
          <w:rFonts w:ascii="Calibri" w:hAnsi="Calibri" w:cs="Calibri"/>
          <w:noProof/>
          <w:sz w:val="24"/>
          <w:szCs w:val="24"/>
        </w:rPr>
        <w:t xml:space="preserve"> 47 (10): 1359–83. https://doi.org/10.1177/0010414013512597.</w:t>
      </w:r>
    </w:p>
    <w:p w14:paraId="16C64D8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Chernykh, Svitlana, and Milan W. Svolik. 2015. “Third-Party Actors and the Success of Democracy: How Electoral Commissions, Courts, and Observers Shape Incentives for Electoral Manipulation and Post-Election Protests.” </w:t>
      </w:r>
      <w:r w:rsidRPr="007A76E7">
        <w:rPr>
          <w:rFonts w:ascii="Calibri" w:hAnsi="Calibri" w:cs="Calibri"/>
          <w:i/>
          <w:iCs/>
          <w:noProof/>
          <w:sz w:val="24"/>
          <w:szCs w:val="24"/>
        </w:rPr>
        <w:t>The Journal of Politics</w:t>
      </w:r>
      <w:r w:rsidRPr="007A76E7">
        <w:rPr>
          <w:rFonts w:ascii="Calibri" w:hAnsi="Calibri" w:cs="Calibri"/>
          <w:noProof/>
          <w:sz w:val="24"/>
          <w:szCs w:val="24"/>
        </w:rPr>
        <w:t xml:space="preserve"> 77 (2): 407–20. https://doi.org/10.1525/jps.2014.43.3.186.186.</w:t>
      </w:r>
    </w:p>
    <w:p w14:paraId="5098FB00"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Coman, Ramona. 2014. “Quo Vadis Judicial Reforms? The Quest for Judicial Independence in Central and Eastern Europe.” </w:t>
      </w:r>
      <w:r w:rsidRPr="007A76E7">
        <w:rPr>
          <w:rFonts w:ascii="Calibri" w:hAnsi="Calibri" w:cs="Calibri"/>
          <w:i/>
          <w:iCs/>
          <w:noProof/>
          <w:sz w:val="24"/>
          <w:szCs w:val="24"/>
        </w:rPr>
        <w:t>Europe - Asia Studies</w:t>
      </w:r>
      <w:r w:rsidRPr="007A76E7">
        <w:rPr>
          <w:rFonts w:ascii="Calibri" w:hAnsi="Calibri" w:cs="Calibri"/>
          <w:noProof/>
          <w:sz w:val="24"/>
          <w:szCs w:val="24"/>
        </w:rPr>
        <w:t xml:space="preserve"> 66 (6): 892–924. https://doi.org/10.1080/09668136.2014.905385.</w:t>
      </w:r>
    </w:p>
    <w:p w14:paraId="17E2095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Coppedge, Michael, Gerring, John, Lindberg, Staffan I., Skaaning, Svend-Erik, Teorell, Jan, Altman, David, Andersson, Frida, et al. 2017. “V-Dem Codebook V7.” Varieties of Democracy (V-Dem) Project.</w:t>
      </w:r>
    </w:p>
    <w:p w14:paraId="558E10DF"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Crabtree, Charles, and Michael J. Nelson. 2017. “New Evidence for a Positive Relationship between de Facto Judicial Independence and State Respect for Empowerment Rights.” </w:t>
      </w:r>
      <w:r w:rsidRPr="007A76E7">
        <w:rPr>
          <w:rFonts w:ascii="Calibri" w:hAnsi="Calibri" w:cs="Calibri"/>
          <w:i/>
          <w:iCs/>
          <w:noProof/>
          <w:sz w:val="24"/>
          <w:szCs w:val="24"/>
        </w:rPr>
        <w:t>International Studies Quarterly</w:t>
      </w:r>
      <w:r w:rsidRPr="007A76E7">
        <w:rPr>
          <w:rFonts w:ascii="Calibri" w:hAnsi="Calibri" w:cs="Calibri"/>
          <w:noProof/>
          <w:sz w:val="24"/>
          <w:szCs w:val="24"/>
        </w:rPr>
        <w:t xml:space="preserve"> 61 (1): 210–24. https://doi.org/10.1093/isq/sqw056.</w:t>
      </w:r>
    </w:p>
    <w:p w14:paraId="462A1DEB"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Cruz, Cesi, Philip Keefer, and Carlos Scartascini. 2017. “Database of Political Institutions 2017 (DPI2017).” https://mydata.iadb.org/Reform-Modernization-of-the-State/%0ADatabase-of-Political-Institutions-2017/938i-s2bw.</w:t>
      </w:r>
    </w:p>
    <w:p w14:paraId="58CA9138"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Dahl, Robert A. 1957. “The Concept of Power.” </w:t>
      </w:r>
      <w:r w:rsidRPr="007A76E7">
        <w:rPr>
          <w:rFonts w:ascii="Calibri" w:hAnsi="Calibri" w:cs="Calibri"/>
          <w:i/>
          <w:iCs/>
          <w:noProof/>
          <w:sz w:val="24"/>
          <w:szCs w:val="24"/>
        </w:rPr>
        <w:t>Behavioral Science</w:t>
      </w:r>
      <w:r w:rsidRPr="007A76E7">
        <w:rPr>
          <w:rFonts w:ascii="Calibri" w:hAnsi="Calibri" w:cs="Calibri"/>
          <w:noProof/>
          <w:sz w:val="24"/>
          <w:szCs w:val="24"/>
        </w:rPr>
        <w:t xml:space="preserve"> 2 (3): 201–15. </w:t>
      </w:r>
      <w:r w:rsidRPr="007A76E7">
        <w:rPr>
          <w:rFonts w:ascii="Calibri" w:hAnsi="Calibri" w:cs="Calibri"/>
          <w:noProof/>
          <w:sz w:val="24"/>
          <w:szCs w:val="24"/>
        </w:rPr>
        <w:lastRenderedPageBreak/>
        <w:t>http://onlinelibrary.wiley.com/doi/10.1002/bs.3830020303/full.</w:t>
      </w:r>
    </w:p>
    <w:p w14:paraId="6E31EAC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Dor, Gal, and Menachem Hofnung. 2006. “Litigation as Political Participation.” </w:t>
      </w:r>
      <w:r w:rsidRPr="007A76E7">
        <w:rPr>
          <w:rFonts w:ascii="Calibri" w:hAnsi="Calibri" w:cs="Calibri"/>
          <w:i/>
          <w:iCs/>
          <w:noProof/>
          <w:sz w:val="24"/>
          <w:szCs w:val="24"/>
        </w:rPr>
        <w:t>Israel Studies</w:t>
      </w:r>
      <w:r w:rsidRPr="007A76E7">
        <w:rPr>
          <w:rFonts w:ascii="Calibri" w:hAnsi="Calibri" w:cs="Calibri"/>
          <w:noProof/>
          <w:sz w:val="24"/>
          <w:szCs w:val="24"/>
        </w:rPr>
        <w:t xml:space="preserve"> 11 (2): 131–57.</w:t>
      </w:r>
    </w:p>
    <w:p w14:paraId="0C09DC65"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Dotan, Yoav, and Menachem Hofnung. 2005. “Legal Defeats - Political Wins Why Do Elected Representatives Go to Court?” </w:t>
      </w:r>
      <w:r w:rsidRPr="007A76E7">
        <w:rPr>
          <w:rFonts w:ascii="Calibri" w:hAnsi="Calibri" w:cs="Calibri"/>
          <w:i/>
          <w:iCs/>
          <w:noProof/>
          <w:sz w:val="24"/>
          <w:szCs w:val="24"/>
        </w:rPr>
        <w:t>Comparative Political Studies</w:t>
      </w:r>
      <w:r w:rsidRPr="007A76E7">
        <w:rPr>
          <w:rFonts w:ascii="Calibri" w:hAnsi="Calibri" w:cs="Calibri"/>
          <w:noProof/>
          <w:sz w:val="24"/>
          <w:szCs w:val="24"/>
        </w:rPr>
        <w:t xml:space="preserve"> 38 (1): 75–103. https://doi.org/10.1177/0010414004270969.</w:t>
      </w:r>
    </w:p>
    <w:p w14:paraId="7158D665"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Eisenstadt, Todd A. 2003a. “Electoral Courts and Actor Compliance: Opposition-Authoritarian Relations and Protracted Transitions.” In </w:t>
      </w:r>
      <w:r w:rsidRPr="007A76E7">
        <w:rPr>
          <w:rFonts w:ascii="Calibri" w:hAnsi="Calibri" w:cs="Calibri"/>
          <w:i/>
          <w:iCs/>
          <w:noProof/>
          <w:sz w:val="24"/>
          <w:szCs w:val="24"/>
        </w:rPr>
        <w:t>Courting Democracy in Mexico: Party Strategies and Electoral Institutions</w:t>
      </w:r>
      <w:r w:rsidRPr="007A76E7">
        <w:rPr>
          <w:rFonts w:ascii="Calibri" w:hAnsi="Calibri" w:cs="Calibri"/>
          <w:noProof/>
          <w:sz w:val="24"/>
          <w:szCs w:val="24"/>
        </w:rPr>
        <w:t>, 1–31.</w:t>
      </w:r>
    </w:p>
    <w:p w14:paraId="7825DA5F"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2003b. </w:t>
      </w:r>
      <w:r w:rsidRPr="007A76E7">
        <w:rPr>
          <w:rFonts w:ascii="Calibri" w:hAnsi="Calibri" w:cs="Calibri"/>
          <w:i/>
          <w:iCs/>
          <w:noProof/>
          <w:sz w:val="24"/>
          <w:szCs w:val="24"/>
        </w:rPr>
        <w:t>Courting Democracy in Mexico: Party Strategies and Electoral Institutions</w:t>
      </w:r>
      <w:r w:rsidRPr="007A76E7">
        <w:rPr>
          <w:rFonts w:ascii="Calibri" w:hAnsi="Calibri" w:cs="Calibri"/>
          <w:noProof/>
          <w:sz w:val="24"/>
          <w:szCs w:val="24"/>
        </w:rPr>
        <w:t>. Cambridge University Press.</w:t>
      </w:r>
    </w:p>
    <w:p w14:paraId="5F376E1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Elkins, Zachary, Tom Ginsburg, and James Melton. 2005. “Characteristics of National Constitutions [v.2.0].” comparativeconstitutionsproject.org.</w:t>
      </w:r>
    </w:p>
    <w:p w14:paraId="6C883542"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Ellett, Rachel. 2013. </w:t>
      </w:r>
      <w:r w:rsidRPr="007A76E7">
        <w:rPr>
          <w:rFonts w:ascii="Calibri" w:hAnsi="Calibri" w:cs="Calibri"/>
          <w:i/>
          <w:iCs/>
          <w:noProof/>
          <w:sz w:val="24"/>
          <w:szCs w:val="24"/>
        </w:rPr>
        <w:t>Pathways to Judicial Power in Transitional States Perspectives from African Courts</w:t>
      </w:r>
      <w:r w:rsidRPr="007A76E7">
        <w:rPr>
          <w:rFonts w:ascii="Calibri" w:hAnsi="Calibri" w:cs="Calibri"/>
          <w:noProof/>
          <w:sz w:val="24"/>
          <w:szCs w:val="24"/>
        </w:rPr>
        <w:t>. Taylor &amp; Francis.</w:t>
      </w:r>
    </w:p>
    <w:p w14:paraId="4070264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Epp, Charles R. 1998. </w:t>
      </w:r>
      <w:r w:rsidRPr="007A76E7">
        <w:rPr>
          <w:rFonts w:ascii="Calibri" w:hAnsi="Calibri" w:cs="Calibri"/>
          <w:i/>
          <w:iCs/>
          <w:noProof/>
          <w:sz w:val="24"/>
          <w:szCs w:val="24"/>
        </w:rPr>
        <w:t>The Rights Revolution: Lawyers, Activists, and Supreme Courts in Comparative Perspective</w:t>
      </w:r>
      <w:r w:rsidRPr="007A76E7">
        <w:rPr>
          <w:rFonts w:ascii="Calibri" w:hAnsi="Calibri" w:cs="Calibri"/>
          <w:noProof/>
          <w:sz w:val="24"/>
          <w:szCs w:val="24"/>
        </w:rPr>
        <w:t>. University of Chicago Press.</w:t>
      </w:r>
    </w:p>
    <w:p w14:paraId="297A4598"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Epperly, Brad. 2017. “Political Competition and de Facto Judicial Independence in Non-Democracies.” </w:t>
      </w:r>
      <w:r w:rsidRPr="007A76E7">
        <w:rPr>
          <w:rFonts w:ascii="Calibri" w:hAnsi="Calibri" w:cs="Calibri"/>
          <w:i/>
          <w:iCs/>
          <w:noProof/>
          <w:sz w:val="24"/>
          <w:szCs w:val="24"/>
        </w:rPr>
        <w:t>European Journal of Political Research</w:t>
      </w:r>
      <w:r w:rsidRPr="007A76E7">
        <w:rPr>
          <w:rFonts w:ascii="Calibri" w:hAnsi="Calibri" w:cs="Calibri"/>
          <w:noProof/>
          <w:sz w:val="24"/>
          <w:szCs w:val="24"/>
        </w:rPr>
        <w:t xml:space="preserve"> 56 (2): 279–300. https://doi.org/10.1111/1475-6765.12186.</w:t>
      </w:r>
    </w:p>
    <w:p w14:paraId="52CCA81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2019. </w:t>
      </w:r>
      <w:r w:rsidRPr="007A76E7">
        <w:rPr>
          <w:rFonts w:ascii="Calibri" w:hAnsi="Calibri" w:cs="Calibri"/>
          <w:i/>
          <w:iCs/>
          <w:noProof/>
          <w:sz w:val="24"/>
          <w:szCs w:val="24"/>
        </w:rPr>
        <w:t>The Political Foundations of Judicial Independence in Dictatorship and Democracy</w:t>
      </w:r>
      <w:r w:rsidRPr="007A76E7">
        <w:rPr>
          <w:rFonts w:ascii="Calibri" w:hAnsi="Calibri" w:cs="Calibri"/>
          <w:noProof/>
          <w:sz w:val="24"/>
          <w:szCs w:val="24"/>
        </w:rPr>
        <w:t>. Oxford University Press.</w:t>
      </w:r>
    </w:p>
    <w:p w14:paraId="10596C53"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lastRenderedPageBreak/>
        <w:t xml:space="preserve">Esarey, Justin, and Jane Lawrence Sumner. 2017. “Marginal Effects in Interaction Models : Determining and Controlling the False Positive Rate.” </w:t>
      </w:r>
      <w:r w:rsidRPr="007A76E7">
        <w:rPr>
          <w:rFonts w:ascii="Calibri" w:hAnsi="Calibri" w:cs="Calibri"/>
          <w:i/>
          <w:iCs/>
          <w:noProof/>
          <w:sz w:val="24"/>
          <w:szCs w:val="24"/>
        </w:rPr>
        <w:t>Comparative Political Studies</w:t>
      </w:r>
      <w:r w:rsidRPr="007A76E7">
        <w:rPr>
          <w:rFonts w:ascii="Calibri" w:hAnsi="Calibri" w:cs="Calibri"/>
          <w:noProof/>
          <w:sz w:val="24"/>
          <w:szCs w:val="24"/>
        </w:rPr>
        <w:t>. https://doi.org/10.1177/0010414017730080.</w:t>
      </w:r>
    </w:p>
    <w:p w14:paraId="519D6A31"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Fraenkel, Ernst. 1941. </w:t>
      </w:r>
      <w:r w:rsidRPr="007A76E7">
        <w:rPr>
          <w:rFonts w:ascii="Calibri" w:hAnsi="Calibri" w:cs="Calibri"/>
          <w:i/>
          <w:iCs/>
          <w:noProof/>
          <w:sz w:val="24"/>
          <w:szCs w:val="24"/>
        </w:rPr>
        <w:t>The Dual State: A Contribution to the Theory of Dictatorship</w:t>
      </w:r>
      <w:r w:rsidRPr="007A76E7">
        <w:rPr>
          <w:rFonts w:ascii="Calibri" w:hAnsi="Calibri" w:cs="Calibri"/>
          <w:noProof/>
          <w:sz w:val="24"/>
          <w:szCs w:val="24"/>
        </w:rPr>
        <w:t>. Oxford University Press.</w:t>
      </w:r>
    </w:p>
    <w:p w14:paraId="1EFFC2E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Frye, Timothy, Ora John Reuter, and David Szakonyi. 2014. “Political Machines at Work Voter Mobilization and Electoral Subversion in the Workplace.” </w:t>
      </w:r>
      <w:r w:rsidRPr="007A76E7">
        <w:rPr>
          <w:rFonts w:ascii="Calibri" w:hAnsi="Calibri" w:cs="Calibri"/>
          <w:i/>
          <w:iCs/>
          <w:noProof/>
          <w:sz w:val="24"/>
          <w:szCs w:val="24"/>
        </w:rPr>
        <w:t>World Politics</w:t>
      </w:r>
      <w:r w:rsidRPr="007A76E7">
        <w:rPr>
          <w:rFonts w:ascii="Calibri" w:hAnsi="Calibri" w:cs="Calibri"/>
          <w:noProof/>
          <w:sz w:val="24"/>
          <w:szCs w:val="24"/>
        </w:rPr>
        <w:t xml:space="preserve"> 66 (02): 195–228. https://doi.org/10.1017/S004388711400001X.</w:t>
      </w:r>
    </w:p>
    <w:p w14:paraId="54E5D1D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Gerschewski, Johannes. 2013. “The Three Pillars of Stability: Legitimation, Repression, and Co-Optation in Autocratic Regimes.” </w:t>
      </w:r>
      <w:r w:rsidRPr="007A76E7">
        <w:rPr>
          <w:rFonts w:ascii="Calibri" w:hAnsi="Calibri" w:cs="Calibri"/>
          <w:i/>
          <w:iCs/>
          <w:noProof/>
          <w:sz w:val="24"/>
          <w:szCs w:val="24"/>
        </w:rPr>
        <w:t>Democratization</w:t>
      </w:r>
      <w:r w:rsidRPr="007A76E7">
        <w:rPr>
          <w:rFonts w:ascii="Calibri" w:hAnsi="Calibri" w:cs="Calibri"/>
          <w:noProof/>
          <w:sz w:val="24"/>
          <w:szCs w:val="24"/>
        </w:rPr>
        <w:t xml:space="preserve"> 20 (1): 13–38. https://doi.org/10.1080/13510347.2013.738860.</w:t>
      </w:r>
    </w:p>
    <w:p w14:paraId="0FB10E5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Gibler, Douglas M, and Kirk A Randazzo. 2011. “Testing the Effects of Independent Judiciaries on the Likelihood of Democratic Backsliding.” </w:t>
      </w:r>
      <w:r w:rsidRPr="007A76E7">
        <w:rPr>
          <w:rFonts w:ascii="Calibri" w:hAnsi="Calibri" w:cs="Calibri"/>
          <w:i/>
          <w:iCs/>
          <w:noProof/>
          <w:sz w:val="24"/>
          <w:szCs w:val="24"/>
        </w:rPr>
        <w:t>American Journal of Political Science</w:t>
      </w:r>
      <w:r w:rsidRPr="007A76E7">
        <w:rPr>
          <w:rFonts w:ascii="Calibri" w:hAnsi="Calibri" w:cs="Calibri"/>
          <w:noProof/>
          <w:sz w:val="24"/>
          <w:szCs w:val="24"/>
        </w:rPr>
        <w:t xml:space="preserve"> 55 (3): 696–709. https://doi.org/10.1111/j.1540-5907.2010.00504.x.</w:t>
      </w:r>
    </w:p>
    <w:p w14:paraId="167FC72C"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Ginsburg, Tom. 2008. “Administrative Law and the Judicial Control of Agents in Authoritarian Regimes.” In </w:t>
      </w:r>
      <w:r w:rsidRPr="007A76E7">
        <w:rPr>
          <w:rFonts w:ascii="Calibri" w:hAnsi="Calibri" w:cs="Calibri"/>
          <w:i/>
          <w:iCs/>
          <w:noProof/>
          <w:sz w:val="24"/>
          <w:szCs w:val="24"/>
        </w:rPr>
        <w:t>Rule by Law: The Politics of Courts in Authoritarian Regimes</w:t>
      </w:r>
      <w:r w:rsidRPr="007A76E7">
        <w:rPr>
          <w:rFonts w:ascii="Calibri" w:hAnsi="Calibri" w:cs="Calibri"/>
          <w:noProof/>
          <w:sz w:val="24"/>
          <w:szCs w:val="24"/>
        </w:rPr>
        <w:t>.</w:t>
      </w:r>
    </w:p>
    <w:p w14:paraId="3F0892D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Ginsburg, Tom, and Tamir Moustafa. 2008. </w:t>
      </w:r>
      <w:r w:rsidRPr="007A76E7">
        <w:rPr>
          <w:rFonts w:ascii="Calibri" w:hAnsi="Calibri" w:cs="Calibri"/>
          <w:i/>
          <w:iCs/>
          <w:noProof/>
          <w:sz w:val="24"/>
          <w:szCs w:val="24"/>
        </w:rPr>
        <w:t>Rule by Law: The Politics of Courts in Authoritarian Regimes</w:t>
      </w:r>
      <w:r w:rsidRPr="007A76E7">
        <w:rPr>
          <w:rFonts w:ascii="Calibri" w:hAnsi="Calibri" w:cs="Calibri"/>
          <w:noProof/>
          <w:sz w:val="24"/>
          <w:szCs w:val="24"/>
        </w:rPr>
        <w:t>. Cambridge University Press.</w:t>
      </w:r>
    </w:p>
    <w:p w14:paraId="46F704BF"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Graham, Benjamin A.T., Michael K Miller, and Kaare W. Strom. 2017. “Safeguarding Democracy: Powersharing and Democratic Survival.” </w:t>
      </w:r>
      <w:r w:rsidRPr="007A76E7">
        <w:rPr>
          <w:rFonts w:ascii="Calibri" w:hAnsi="Calibri" w:cs="Calibri"/>
          <w:i/>
          <w:iCs/>
          <w:noProof/>
          <w:sz w:val="24"/>
          <w:szCs w:val="24"/>
        </w:rPr>
        <w:t>American Political Science Review</w:t>
      </w:r>
      <w:r w:rsidRPr="007A76E7">
        <w:rPr>
          <w:rFonts w:ascii="Calibri" w:hAnsi="Calibri" w:cs="Calibri"/>
          <w:noProof/>
          <w:sz w:val="24"/>
          <w:szCs w:val="24"/>
        </w:rPr>
        <w:t xml:space="preserve"> 111 (4): 686–704. https://doi.org/10.1017/S0003055417000326.</w:t>
      </w:r>
    </w:p>
    <w:p w14:paraId="0D7DF2C6"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Hainmueller, Jens. 2012. “Entropy Balancing for Causal Effects: A Multivariate Reweighting </w:t>
      </w:r>
      <w:r w:rsidRPr="007A76E7">
        <w:rPr>
          <w:rFonts w:ascii="Calibri" w:hAnsi="Calibri" w:cs="Calibri"/>
          <w:noProof/>
          <w:sz w:val="24"/>
          <w:szCs w:val="24"/>
        </w:rPr>
        <w:lastRenderedPageBreak/>
        <w:t xml:space="preserve">Method to Produce Balanced Samples in Observational Studies.” </w:t>
      </w:r>
      <w:r w:rsidRPr="007A76E7">
        <w:rPr>
          <w:rFonts w:ascii="Calibri" w:hAnsi="Calibri" w:cs="Calibri"/>
          <w:i/>
          <w:iCs/>
          <w:noProof/>
          <w:sz w:val="24"/>
          <w:szCs w:val="24"/>
        </w:rPr>
        <w:t>Political Analysis</w:t>
      </w:r>
      <w:r w:rsidRPr="007A76E7">
        <w:rPr>
          <w:rFonts w:ascii="Calibri" w:hAnsi="Calibri" w:cs="Calibri"/>
          <w:noProof/>
          <w:sz w:val="24"/>
          <w:szCs w:val="24"/>
        </w:rPr>
        <w:t xml:space="preserve"> 20 (01): 25–46. https://doi.org/10.1093/pan/mpr025.</w:t>
      </w:r>
    </w:p>
    <w:p w14:paraId="33D7522C"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Hainmueller, Jens, Jonathan Mummolo, and Yiqing Xu. 2019. “How Much Should We Trust Estimates from Multiplicative Interaction Models? Simple Tools to Improve Empirical Practice.” </w:t>
      </w:r>
      <w:r w:rsidRPr="007A76E7">
        <w:rPr>
          <w:rFonts w:ascii="Calibri" w:hAnsi="Calibri" w:cs="Calibri"/>
          <w:i/>
          <w:iCs/>
          <w:noProof/>
          <w:sz w:val="24"/>
          <w:szCs w:val="24"/>
        </w:rPr>
        <w:t>Political Analysis</w:t>
      </w:r>
      <w:r w:rsidRPr="007A76E7">
        <w:rPr>
          <w:rFonts w:ascii="Calibri" w:hAnsi="Calibri" w:cs="Calibri"/>
          <w:noProof/>
          <w:sz w:val="24"/>
          <w:szCs w:val="24"/>
        </w:rPr>
        <w:t xml:space="preserve"> 27 (2): 163–92. https://doi.org/10.1017/pan.2018.46.</w:t>
      </w:r>
    </w:p>
    <w:p w14:paraId="66783D52"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Ham, Carolien van, and Staffan I. Lindberg. 2015. “From Sticks to Carrots: Electoral Manipulation in Africa, 1986–2012.” </w:t>
      </w:r>
      <w:r w:rsidRPr="007A76E7">
        <w:rPr>
          <w:rFonts w:ascii="Calibri" w:hAnsi="Calibri" w:cs="Calibri"/>
          <w:i/>
          <w:iCs/>
          <w:noProof/>
          <w:sz w:val="24"/>
          <w:szCs w:val="24"/>
        </w:rPr>
        <w:t>Government and Opposition</w:t>
      </w:r>
      <w:r w:rsidRPr="007A76E7">
        <w:rPr>
          <w:rFonts w:ascii="Calibri" w:hAnsi="Calibri" w:cs="Calibri"/>
          <w:noProof/>
          <w:sz w:val="24"/>
          <w:szCs w:val="24"/>
        </w:rPr>
        <w:t xml:space="preserve"> 50 (03): 521–48. https://doi.org/10.1017/gov.2015.6.</w:t>
      </w:r>
    </w:p>
    <w:p w14:paraId="2DD55CB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Harvey, Cole J. 2019. “Principal–Agent Dynamics and Electoral Manipulation: Local Risks, Patronage and Tactical Variation in Russian Elections, 2003–2012.” </w:t>
      </w:r>
      <w:r w:rsidRPr="007A76E7">
        <w:rPr>
          <w:rFonts w:ascii="Calibri" w:hAnsi="Calibri" w:cs="Calibri"/>
          <w:i/>
          <w:iCs/>
          <w:noProof/>
          <w:sz w:val="24"/>
          <w:szCs w:val="24"/>
        </w:rPr>
        <w:t>Europe - Asia Studies</w:t>
      </w:r>
      <w:r w:rsidRPr="007A76E7">
        <w:rPr>
          <w:rFonts w:ascii="Calibri" w:hAnsi="Calibri" w:cs="Calibri"/>
          <w:noProof/>
          <w:sz w:val="24"/>
          <w:szCs w:val="24"/>
        </w:rPr>
        <w:t xml:space="preserve"> 8136: 2003–12. https://doi.org/10.1080/09668136.2019.1681363.</w:t>
      </w:r>
    </w:p>
    <w:p w14:paraId="6D53925A"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Harvey, Cole J., and Paula Mukherjee. 2020. “Methods of Election Manipulation and the Likelihood of Post-Election Protest.” </w:t>
      </w:r>
      <w:r w:rsidRPr="007A76E7">
        <w:rPr>
          <w:rFonts w:ascii="Calibri" w:hAnsi="Calibri" w:cs="Calibri"/>
          <w:i/>
          <w:iCs/>
          <w:noProof/>
          <w:sz w:val="24"/>
          <w:szCs w:val="24"/>
        </w:rPr>
        <w:t>Government and Opposition</w:t>
      </w:r>
      <w:r w:rsidRPr="007A76E7">
        <w:rPr>
          <w:rFonts w:ascii="Calibri" w:hAnsi="Calibri" w:cs="Calibri"/>
          <w:noProof/>
          <w:sz w:val="24"/>
          <w:szCs w:val="24"/>
        </w:rPr>
        <w:t xml:space="preserve"> 55 (4): 534–56. https://doi.org/10.1017/gov.2018.38.</w:t>
      </w:r>
    </w:p>
    <w:p w14:paraId="3A2282C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Helmke, Gretchen. 2002. “The Logic of Strategic Defection: Court-Executive Relations in Argentina under Dictatorship and Democracy.” </w:t>
      </w:r>
      <w:r w:rsidRPr="007A76E7">
        <w:rPr>
          <w:rFonts w:ascii="Calibri" w:hAnsi="Calibri" w:cs="Calibri"/>
          <w:i/>
          <w:iCs/>
          <w:noProof/>
          <w:sz w:val="24"/>
          <w:szCs w:val="24"/>
        </w:rPr>
        <w:t>American Political Science Review</w:t>
      </w:r>
      <w:r w:rsidRPr="007A76E7">
        <w:rPr>
          <w:rFonts w:ascii="Calibri" w:hAnsi="Calibri" w:cs="Calibri"/>
          <w:noProof/>
          <w:sz w:val="24"/>
          <w:szCs w:val="24"/>
        </w:rPr>
        <w:t xml:space="preserve"> 96 (2): 291–303. https://doi.org/10.1017/S0003055402000175.</w:t>
      </w:r>
    </w:p>
    <w:p w14:paraId="58FFDE5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2010. “The Origins of Institutional Crises in Latin America.” </w:t>
      </w:r>
      <w:r w:rsidRPr="007A76E7">
        <w:rPr>
          <w:rFonts w:ascii="Calibri" w:hAnsi="Calibri" w:cs="Calibri"/>
          <w:i/>
          <w:iCs/>
          <w:noProof/>
          <w:sz w:val="24"/>
          <w:szCs w:val="24"/>
        </w:rPr>
        <w:t>American Journal of Political Science</w:t>
      </w:r>
      <w:r w:rsidRPr="007A76E7">
        <w:rPr>
          <w:rFonts w:ascii="Calibri" w:hAnsi="Calibri" w:cs="Calibri"/>
          <w:noProof/>
          <w:sz w:val="24"/>
          <w:szCs w:val="24"/>
        </w:rPr>
        <w:t xml:space="preserve"> 54 (3): 737–50. http://onlinelibrary.wiley.com/doi/10.1111/j.1540-5907.2010.00457.x/full.</w:t>
      </w:r>
    </w:p>
    <w:p w14:paraId="6B01857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2012. </w:t>
      </w:r>
      <w:r w:rsidRPr="007A76E7">
        <w:rPr>
          <w:rFonts w:ascii="Calibri" w:hAnsi="Calibri" w:cs="Calibri"/>
          <w:i/>
          <w:iCs/>
          <w:noProof/>
          <w:sz w:val="24"/>
          <w:szCs w:val="24"/>
        </w:rPr>
        <w:t>Courts Under Constraints: Judges, Generals, and Presidents in Argentina</w:t>
      </w:r>
      <w:r w:rsidRPr="007A76E7">
        <w:rPr>
          <w:rFonts w:ascii="Calibri" w:hAnsi="Calibri" w:cs="Calibri"/>
          <w:noProof/>
          <w:sz w:val="24"/>
          <w:szCs w:val="24"/>
        </w:rPr>
        <w:t>. Cambridge University Press.</w:t>
      </w:r>
    </w:p>
    <w:p w14:paraId="346A52F1"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lastRenderedPageBreak/>
        <w:t xml:space="preserve">Helmke, Gretchen, and Frances Rosenbluth. 2009. “Regimes and the Rule of Law: Judicial Independence in Comparative Perspective.” </w:t>
      </w:r>
      <w:r w:rsidRPr="007A76E7">
        <w:rPr>
          <w:rFonts w:ascii="Calibri" w:hAnsi="Calibri" w:cs="Calibri"/>
          <w:i/>
          <w:iCs/>
          <w:noProof/>
          <w:sz w:val="24"/>
          <w:szCs w:val="24"/>
        </w:rPr>
        <w:t>Annual Review of Political Science</w:t>
      </w:r>
      <w:r w:rsidRPr="007A76E7">
        <w:rPr>
          <w:rFonts w:ascii="Calibri" w:hAnsi="Calibri" w:cs="Calibri"/>
          <w:noProof/>
          <w:sz w:val="24"/>
          <w:szCs w:val="24"/>
        </w:rPr>
        <w:t xml:space="preserve"> 12 (1): 345–66. https://doi.org/10.1146/annurev.polisci.12.040907.121521.</w:t>
      </w:r>
    </w:p>
    <w:p w14:paraId="6DFCB540"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Hendley, Kathryn. 2017. </w:t>
      </w:r>
      <w:r w:rsidRPr="007A76E7">
        <w:rPr>
          <w:rFonts w:ascii="Calibri" w:hAnsi="Calibri" w:cs="Calibri"/>
          <w:i/>
          <w:iCs/>
          <w:noProof/>
          <w:sz w:val="24"/>
          <w:szCs w:val="24"/>
        </w:rPr>
        <w:t>Everyday Law in Russia</w:t>
      </w:r>
      <w:r w:rsidRPr="007A76E7">
        <w:rPr>
          <w:rFonts w:ascii="Calibri" w:hAnsi="Calibri" w:cs="Calibri"/>
          <w:noProof/>
          <w:sz w:val="24"/>
          <w:szCs w:val="24"/>
        </w:rPr>
        <w:t>. Cornell University Press.</w:t>
      </w:r>
    </w:p>
    <w:p w14:paraId="12C23FF4"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Henisz, Witold J. 2002. “The Institutional Environment for Infrastructure Investment.” </w:t>
      </w:r>
      <w:r w:rsidRPr="007A76E7">
        <w:rPr>
          <w:rFonts w:ascii="Calibri" w:hAnsi="Calibri" w:cs="Calibri"/>
          <w:i/>
          <w:iCs/>
          <w:noProof/>
          <w:sz w:val="24"/>
          <w:szCs w:val="24"/>
        </w:rPr>
        <w:t>Industrial and Corporate Change</w:t>
      </w:r>
      <w:r w:rsidRPr="007A76E7">
        <w:rPr>
          <w:rFonts w:ascii="Calibri" w:hAnsi="Calibri" w:cs="Calibri"/>
          <w:noProof/>
          <w:sz w:val="24"/>
          <w:szCs w:val="24"/>
        </w:rPr>
        <w:t xml:space="preserve"> 11 (2): 355–89. https://doi.org/10.1093/icc/11.2.355.</w:t>
      </w:r>
    </w:p>
    <w:p w14:paraId="411C361A"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Herron, Erik S, and Kirk A. Randazzo. 2003. “The Relationship Between Independence and Judicial Review in Post-Communist Courts.” </w:t>
      </w:r>
      <w:r w:rsidRPr="007A76E7">
        <w:rPr>
          <w:rFonts w:ascii="Calibri" w:hAnsi="Calibri" w:cs="Calibri"/>
          <w:i/>
          <w:iCs/>
          <w:noProof/>
          <w:sz w:val="24"/>
          <w:szCs w:val="24"/>
        </w:rPr>
        <w:t>Journal of Politics</w:t>
      </w:r>
      <w:r w:rsidRPr="007A76E7">
        <w:rPr>
          <w:rFonts w:ascii="Calibri" w:hAnsi="Calibri" w:cs="Calibri"/>
          <w:noProof/>
          <w:sz w:val="24"/>
          <w:szCs w:val="24"/>
        </w:rPr>
        <w:t xml:space="preserve"> 65 (2): 422–38. https://doi.org/10.1111/1468-2508.T01-3-00007.</w:t>
      </w:r>
    </w:p>
    <w:p w14:paraId="725461B4"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Hilbink, Lisa. 2007. </w:t>
      </w:r>
      <w:r w:rsidRPr="007A76E7">
        <w:rPr>
          <w:rFonts w:ascii="Calibri" w:hAnsi="Calibri" w:cs="Calibri"/>
          <w:i/>
          <w:iCs/>
          <w:noProof/>
          <w:sz w:val="24"/>
          <w:szCs w:val="24"/>
        </w:rPr>
        <w:t>Judges Beyond Politics in Democracy and Dictatorship: Lessons from Chile.</w:t>
      </w:r>
      <w:r w:rsidRPr="007A76E7">
        <w:rPr>
          <w:rFonts w:ascii="Calibri" w:hAnsi="Calibri" w:cs="Calibri"/>
          <w:noProof/>
          <w:sz w:val="24"/>
          <w:szCs w:val="24"/>
        </w:rPr>
        <w:t xml:space="preserve"> Cambridge University Press. https://doi.org/10.1111/j.1540-5893.2009.00378_3.x.</w:t>
      </w:r>
    </w:p>
    <w:p w14:paraId="2A352390"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2012. </w:t>
      </w:r>
      <w:r w:rsidRPr="007A76E7">
        <w:rPr>
          <w:rFonts w:ascii="Calibri" w:hAnsi="Calibri" w:cs="Calibri"/>
          <w:i/>
          <w:iCs/>
          <w:noProof/>
          <w:sz w:val="24"/>
          <w:szCs w:val="24"/>
        </w:rPr>
        <w:t>The Origins of Positive Judicial Independence</w:t>
      </w:r>
      <w:r w:rsidRPr="007A76E7">
        <w:rPr>
          <w:rFonts w:ascii="Calibri" w:hAnsi="Calibri" w:cs="Calibri"/>
          <w:noProof/>
          <w:sz w:val="24"/>
          <w:szCs w:val="24"/>
        </w:rPr>
        <w:t xml:space="preserve">. </w:t>
      </w:r>
      <w:r w:rsidRPr="007A76E7">
        <w:rPr>
          <w:rFonts w:ascii="Calibri" w:hAnsi="Calibri" w:cs="Calibri"/>
          <w:i/>
          <w:iCs/>
          <w:noProof/>
          <w:sz w:val="24"/>
          <w:szCs w:val="24"/>
        </w:rPr>
        <w:t>World Politics</w:t>
      </w:r>
      <w:r w:rsidRPr="007A76E7">
        <w:rPr>
          <w:rFonts w:ascii="Calibri" w:hAnsi="Calibri" w:cs="Calibri"/>
          <w:noProof/>
          <w:sz w:val="24"/>
          <w:szCs w:val="24"/>
        </w:rPr>
        <w:t>. Vol. 64. https://doi.org/10.1017/s0043887112000160.</w:t>
      </w:r>
    </w:p>
    <w:p w14:paraId="53A217D0"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Hirano, Keisuke, Guido W. Imbens, and Geert Ridder. 2003. “Efficient Estimation of Average Treatment Effects Using the Estimated Propensity Score.” </w:t>
      </w:r>
      <w:r w:rsidRPr="007A76E7">
        <w:rPr>
          <w:rFonts w:ascii="Calibri" w:hAnsi="Calibri" w:cs="Calibri"/>
          <w:i/>
          <w:iCs/>
          <w:noProof/>
          <w:sz w:val="24"/>
          <w:szCs w:val="24"/>
        </w:rPr>
        <w:t>Econometrica</w:t>
      </w:r>
      <w:r w:rsidRPr="007A76E7">
        <w:rPr>
          <w:rFonts w:ascii="Calibri" w:hAnsi="Calibri" w:cs="Calibri"/>
          <w:noProof/>
          <w:sz w:val="24"/>
          <w:szCs w:val="24"/>
        </w:rPr>
        <w:t xml:space="preserve"> 71 (4): 1161–89. https://doi.org/10.1111/1468-0262.00442.</w:t>
      </w:r>
    </w:p>
    <w:p w14:paraId="0C7871D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Ho, Daniel, Kosuke Imai, Gary King, and Elizabeth Stuart. 2007. “Matching as Nonparametric Preprocessing for Reducing Model Dependence in Parametric Causal Inference.” </w:t>
      </w:r>
      <w:r w:rsidRPr="007A76E7">
        <w:rPr>
          <w:rFonts w:ascii="Calibri" w:hAnsi="Calibri" w:cs="Calibri"/>
          <w:i/>
          <w:iCs/>
          <w:noProof/>
          <w:sz w:val="24"/>
          <w:szCs w:val="24"/>
        </w:rPr>
        <w:t>Political Analysis</w:t>
      </w:r>
      <w:r w:rsidRPr="007A76E7">
        <w:rPr>
          <w:rFonts w:ascii="Calibri" w:hAnsi="Calibri" w:cs="Calibri"/>
          <w:noProof/>
          <w:sz w:val="24"/>
          <w:szCs w:val="24"/>
        </w:rPr>
        <w:t xml:space="preserve"> 15: 199–236.</w:t>
      </w:r>
    </w:p>
    <w:p w14:paraId="03B4E2F6"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Hyde, Susan D. 2011. </w:t>
      </w:r>
      <w:r w:rsidRPr="007A76E7">
        <w:rPr>
          <w:rFonts w:ascii="Calibri" w:hAnsi="Calibri" w:cs="Calibri"/>
          <w:i/>
          <w:iCs/>
          <w:noProof/>
          <w:sz w:val="24"/>
          <w:szCs w:val="24"/>
        </w:rPr>
        <w:t>The Pseudo-Democrat’s Dilemma</w:t>
      </w:r>
      <w:r w:rsidRPr="007A76E7">
        <w:rPr>
          <w:rFonts w:ascii="Calibri" w:hAnsi="Calibri" w:cs="Calibri"/>
          <w:noProof/>
          <w:sz w:val="24"/>
          <w:szCs w:val="24"/>
        </w:rPr>
        <w:t>. Cornell University Press. https://muse.jhu.edu/book/26089.</w:t>
      </w:r>
    </w:p>
    <w:p w14:paraId="4D73A945"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Imai, Kosuke, and Marc Ratkovic. 2014. “Covariate Balancing Propensity Score.” </w:t>
      </w:r>
      <w:r w:rsidRPr="007A76E7">
        <w:rPr>
          <w:rFonts w:ascii="Calibri" w:hAnsi="Calibri" w:cs="Calibri"/>
          <w:i/>
          <w:iCs/>
          <w:noProof/>
          <w:sz w:val="24"/>
          <w:szCs w:val="24"/>
        </w:rPr>
        <w:t xml:space="preserve">Journal of the </w:t>
      </w:r>
      <w:r w:rsidRPr="007A76E7">
        <w:rPr>
          <w:rFonts w:ascii="Calibri" w:hAnsi="Calibri" w:cs="Calibri"/>
          <w:i/>
          <w:iCs/>
          <w:noProof/>
          <w:sz w:val="24"/>
          <w:szCs w:val="24"/>
        </w:rPr>
        <w:lastRenderedPageBreak/>
        <w:t>Royal Statistical Society. Series B: Statistical Methodology</w:t>
      </w:r>
      <w:r w:rsidRPr="007A76E7">
        <w:rPr>
          <w:rFonts w:ascii="Calibri" w:hAnsi="Calibri" w:cs="Calibri"/>
          <w:noProof/>
          <w:sz w:val="24"/>
          <w:szCs w:val="24"/>
        </w:rPr>
        <w:t xml:space="preserve"> 76 (1): 243–63. https://doi.org/10.1111/rssb.12027.</w:t>
      </w:r>
    </w:p>
    <w:p w14:paraId="693194DB"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Kailitz, Steffen. 2013. “Classifying Political Regimes Revisited: Legitimation and Durability.” </w:t>
      </w:r>
      <w:r w:rsidRPr="007A76E7">
        <w:rPr>
          <w:rFonts w:ascii="Calibri" w:hAnsi="Calibri" w:cs="Calibri"/>
          <w:i/>
          <w:iCs/>
          <w:noProof/>
          <w:sz w:val="24"/>
          <w:szCs w:val="24"/>
        </w:rPr>
        <w:t>Democratization</w:t>
      </w:r>
      <w:r w:rsidRPr="007A76E7">
        <w:rPr>
          <w:rFonts w:ascii="Calibri" w:hAnsi="Calibri" w:cs="Calibri"/>
          <w:noProof/>
          <w:sz w:val="24"/>
          <w:szCs w:val="24"/>
        </w:rPr>
        <w:t xml:space="preserve"> 20 (1): 39–60. https://doi.org/10.1080/13510347.2013.738861.</w:t>
      </w:r>
    </w:p>
    <w:p w14:paraId="2E2878C4"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Keith, Linda Camp, C. Neal Tate, and Steven C. Poe. 2009. “Is The Law a Mere Parchment Barrier to Human Rights Abuse?” </w:t>
      </w:r>
      <w:r w:rsidRPr="007A76E7">
        <w:rPr>
          <w:rFonts w:ascii="Calibri" w:hAnsi="Calibri" w:cs="Calibri"/>
          <w:i/>
          <w:iCs/>
          <w:noProof/>
          <w:sz w:val="24"/>
          <w:szCs w:val="24"/>
        </w:rPr>
        <w:t>The Journal of Politics</w:t>
      </w:r>
      <w:r w:rsidRPr="007A76E7">
        <w:rPr>
          <w:rFonts w:ascii="Calibri" w:hAnsi="Calibri" w:cs="Calibri"/>
          <w:noProof/>
          <w:sz w:val="24"/>
          <w:szCs w:val="24"/>
        </w:rPr>
        <w:t xml:space="preserve"> 71 (2): 644–60. https://doi.org/10.1017/S0022381609090513.</w:t>
      </w:r>
    </w:p>
    <w:p w14:paraId="61ADBD8F"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Kelley, Judith G. 2012. </w:t>
      </w:r>
      <w:r w:rsidRPr="007A76E7">
        <w:rPr>
          <w:rFonts w:ascii="Calibri" w:hAnsi="Calibri" w:cs="Calibri"/>
          <w:i/>
          <w:iCs/>
          <w:noProof/>
          <w:sz w:val="24"/>
          <w:szCs w:val="24"/>
        </w:rPr>
        <w:t>Monitoring Democracy : When International Election Observation Works, and Why It Often Fails</w:t>
      </w:r>
      <w:r w:rsidRPr="007A76E7">
        <w:rPr>
          <w:rFonts w:ascii="Calibri" w:hAnsi="Calibri" w:cs="Calibri"/>
          <w:noProof/>
          <w:sz w:val="24"/>
          <w:szCs w:val="24"/>
        </w:rPr>
        <w:t>. Princeton, NJ, USA: Princeton University Press. http://site.ebrary.com/lib/alltitles/docDetail.action?docID=10539185.</w:t>
      </w:r>
    </w:p>
    <w:p w14:paraId="614E064A"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Kerr, Nicholas, and Michael Wahman. 2021. “Electoral Rulings and Public Trust in African Courts and Elections.” </w:t>
      </w:r>
      <w:r w:rsidRPr="007A76E7">
        <w:rPr>
          <w:rFonts w:ascii="Calibri" w:hAnsi="Calibri" w:cs="Calibri"/>
          <w:i/>
          <w:iCs/>
          <w:noProof/>
          <w:sz w:val="24"/>
          <w:szCs w:val="24"/>
        </w:rPr>
        <w:t>Comparative Politics</w:t>
      </w:r>
      <w:r w:rsidRPr="007A76E7">
        <w:rPr>
          <w:rFonts w:ascii="Calibri" w:hAnsi="Calibri" w:cs="Calibri"/>
          <w:noProof/>
          <w:sz w:val="24"/>
          <w:szCs w:val="24"/>
        </w:rPr>
        <w:t>.</w:t>
      </w:r>
    </w:p>
    <w:p w14:paraId="095441F1"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Kramon, Eric. 2016. “Electoral Handouts as Information.” </w:t>
      </w:r>
      <w:r w:rsidRPr="007A76E7">
        <w:rPr>
          <w:rFonts w:ascii="Calibri" w:hAnsi="Calibri" w:cs="Calibri"/>
          <w:i/>
          <w:iCs/>
          <w:noProof/>
          <w:sz w:val="24"/>
          <w:szCs w:val="24"/>
        </w:rPr>
        <w:t>World Politics</w:t>
      </w:r>
      <w:r w:rsidRPr="007A76E7">
        <w:rPr>
          <w:rFonts w:ascii="Calibri" w:hAnsi="Calibri" w:cs="Calibri"/>
          <w:noProof/>
          <w:sz w:val="24"/>
          <w:szCs w:val="24"/>
        </w:rPr>
        <w:t xml:space="preserve"> 68 (03): 454–98. http://journals.cambridge.org/abstract_S0043887115000453.</w:t>
      </w:r>
    </w:p>
    <w:p w14:paraId="0072741A"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Kureshi, Yasser. 2021. “When Judges Defy Dictators: An Audience-Based Framework to Explain the Emergence of Judicial Assertiveness against Authoritarian Regimes.” </w:t>
      </w:r>
      <w:r w:rsidRPr="007A76E7">
        <w:rPr>
          <w:rFonts w:ascii="Calibri" w:hAnsi="Calibri" w:cs="Calibri"/>
          <w:i/>
          <w:iCs/>
          <w:noProof/>
          <w:sz w:val="24"/>
          <w:szCs w:val="24"/>
        </w:rPr>
        <w:t>Comparative Politics</w:t>
      </w:r>
      <w:r w:rsidRPr="007A76E7">
        <w:rPr>
          <w:rFonts w:ascii="Calibri" w:hAnsi="Calibri" w:cs="Calibri"/>
          <w:noProof/>
          <w:sz w:val="24"/>
          <w:szCs w:val="24"/>
        </w:rPr>
        <w:t xml:space="preserve"> 53 (2): 233–57. https://doi.org/10.5129/001041521x15899127697291.</w:t>
      </w:r>
    </w:p>
    <w:p w14:paraId="41DCA9B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Landes, William M, and Richard A Posner. 1975. “The Independent Judiciary in an Interest-Group Perspective.” </w:t>
      </w:r>
      <w:r w:rsidRPr="007A76E7">
        <w:rPr>
          <w:rFonts w:ascii="Calibri" w:hAnsi="Calibri" w:cs="Calibri"/>
          <w:i/>
          <w:iCs/>
          <w:noProof/>
          <w:sz w:val="24"/>
          <w:szCs w:val="24"/>
        </w:rPr>
        <w:t>The Journal of Law and Economics</w:t>
      </w:r>
      <w:r w:rsidRPr="007A76E7">
        <w:rPr>
          <w:rFonts w:ascii="Calibri" w:hAnsi="Calibri" w:cs="Calibri"/>
          <w:noProof/>
          <w:sz w:val="24"/>
          <w:szCs w:val="24"/>
        </w:rPr>
        <w:t xml:space="preserve"> 18 (3): 875–901. http://www.journals.uchicago.edu/doi/pdfplus/10.1086/466849.</w:t>
      </w:r>
    </w:p>
    <w:p w14:paraId="49689C84"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Larkins, Christopher M. 1996. “Judicial Independence and Democratization : A Theoretical and Conceptual Analysis.” </w:t>
      </w:r>
      <w:r w:rsidRPr="007A76E7">
        <w:rPr>
          <w:rFonts w:ascii="Calibri" w:hAnsi="Calibri" w:cs="Calibri"/>
          <w:i/>
          <w:iCs/>
          <w:noProof/>
          <w:sz w:val="24"/>
          <w:szCs w:val="24"/>
        </w:rPr>
        <w:t>The American Journal of Comparative Law</w:t>
      </w:r>
      <w:r w:rsidRPr="007A76E7">
        <w:rPr>
          <w:rFonts w:ascii="Calibri" w:hAnsi="Calibri" w:cs="Calibri"/>
          <w:noProof/>
          <w:sz w:val="24"/>
          <w:szCs w:val="24"/>
        </w:rPr>
        <w:t xml:space="preserve"> 44 (4): 605–26.</w:t>
      </w:r>
    </w:p>
    <w:p w14:paraId="4D4945A0"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lastRenderedPageBreak/>
        <w:t xml:space="preserve">Ledeneva, Alena. 2008. “Telephone Justice in Russia.” </w:t>
      </w:r>
      <w:r w:rsidRPr="007A76E7">
        <w:rPr>
          <w:rFonts w:ascii="Calibri" w:hAnsi="Calibri" w:cs="Calibri"/>
          <w:i/>
          <w:iCs/>
          <w:noProof/>
          <w:sz w:val="24"/>
          <w:szCs w:val="24"/>
        </w:rPr>
        <w:t>Post-Soviet Affairs</w:t>
      </w:r>
      <w:r w:rsidRPr="007A76E7">
        <w:rPr>
          <w:rFonts w:ascii="Calibri" w:hAnsi="Calibri" w:cs="Calibri"/>
          <w:noProof/>
          <w:sz w:val="24"/>
          <w:szCs w:val="24"/>
        </w:rPr>
        <w:t xml:space="preserve"> 24 (4): 324–50. https://doi.org/10.2747/1060-586X.24.4.324.</w:t>
      </w:r>
    </w:p>
    <w:p w14:paraId="0F00E485"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Lehoucq, Fabrice. 2003. “Electoral Fraud : Causes, Types, and Consequences.” </w:t>
      </w:r>
      <w:r w:rsidRPr="007A76E7">
        <w:rPr>
          <w:rFonts w:ascii="Calibri" w:hAnsi="Calibri" w:cs="Calibri"/>
          <w:i/>
          <w:iCs/>
          <w:noProof/>
          <w:sz w:val="24"/>
          <w:szCs w:val="24"/>
        </w:rPr>
        <w:t>Annual Review of Political Science</w:t>
      </w:r>
      <w:r w:rsidRPr="007A76E7">
        <w:rPr>
          <w:rFonts w:ascii="Calibri" w:hAnsi="Calibri" w:cs="Calibri"/>
          <w:noProof/>
          <w:sz w:val="24"/>
          <w:szCs w:val="24"/>
        </w:rPr>
        <w:t xml:space="preserve"> 6 (1): 233–56. https://doi.org/10.1146/annurev.polisci.6.121901.085655.</w:t>
      </w:r>
    </w:p>
    <w:p w14:paraId="304B6A2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Levitsky, Steven, and Lucan A. Way. 2010. </w:t>
      </w:r>
      <w:r w:rsidRPr="007A76E7">
        <w:rPr>
          <w:rFonts w:ascii="Calibri" w:hAnsi="Calibri" w:cs="Calibri"/>
          <w:i/>
          <w:iCs/>
          <w:noProof/>
          <w:sz w:val="24"/>
          <w:szCs w:val="24"/>
        </w:rPr>
        <w:t>Competitive Authoritarianism: Hybrid Regimes after the Cold War</w:t>
      </w:r>
      <w:r w:rsidRPr="007A76E7">
        <w:rPr>
          <w:rFonts w:ascii="Calibri" w:hAnsi="Calibri" w:cs="Calibri"/>
          <w:noProof/>
          <w:sz w:val="24"/>
          <w:szCs w:val="24"/>
        </w:rPr>
        <w:t>. New York: Cambridge University Press.</w:t>
      </w:r>
    </w:p>
    <w:p w14:paraId="58353276"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Linz, Juan J, and Alfred Stepan. 1996. </w:t>
      </w:r>
      <w:r w:rsidRPr="007A76E7">
        <w:rPr>
          <w:rFonts w:ascii="Calibri" w:hAnsi="Calibri" w:cs="Calibri"/>
          <w:i/>
          <w:iCs/>
          <w:noProof/>
          <w:sz w:val="24"/>
          <w:szCs w:val="24"/>
        </w:rPr>
        <w:t>Problems of Democratic Transition and Consolidation: Southern Europe, South America, and Post-Communist Europe</w:t>
      </w:r>
      <w:r w:rsidRPr="007A76E7">
        <w:rPr>
          <w:rFonts w:ascii="Calibri" w:hAnsi="Calibri" w:cs="Calibri"/>
          <w:noProof/>
          <w:sz w:val="24"/>
          <w:szCs w:val="24"/>
        </w:rPr>
        <w:t>. JHU Press.</w:t>
      </w:r>
    </w:p>
    <w:p w14:paraId="0BDDCB36"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Linzer, Drew A., and Jeffrey K. Staton. 2015. “A Global Measure of Judicial Independence, 1948–2012.” </w:t>
      </w:r>
      <w:r w:rsidRPr="007A76E7">
        <w:rPr>
          <w:rFonts w:ascii="Calibri" w:hAnsi="Calibri" w:cs="Calibri"/>
          <w:i/>
          <w:iCs/>
          <w:noProof/>
          <w:sz w:val="24"/>
          <w:szCs w:val="24"/>
        </w:rPr>
        <w:t>Journal of Law and Courts</w:t>
      </w:r>
      <w:r w:rsidRPr="007A76E7">
        <w:rPr>
          <w:rFonts w:ascii="Calibri" w:hAnsi="Calibri" w:cs="Calibri"/>
          <w:noProof/>
          <w:sz w:val="24"/>
          <w:szCs w:val="24"/>
        </w:rPr>
        <w:t xml:space="preserve"> 3 (2): 223–56. https://doi.org/10.1086/682150.</w:t>
      </w:r>
    </w:p>
    <w:p w14:paraId="56C99123"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Little, Andrew T. 2012. “Elections, Fraud, and Election Monitoring in the Shadow of Revolution.” </w:t>
      </w:r>
      <w:r w:rsidRPr="007A76E7">
        <w:rPr>
          <w:rFonts w:ascii="Calibri" w:hAnsi="Calibri" w:cs="Calibri"/>
          <w:i/>
          <w:iCs/>
          <w:noProof/>
          <w:sz w:val="24"/>
          <w:szCs w:val="24"/>
        </w:rPr>
        <w:t>Quarterly Journal of Political Science</w:t>
      </w:r>
      <w:r w:rsidRPr="007A76E7">
        <w:rPr>
          <w:rFonts w:ascii="Calibri" w:hAnsi="Calibri" w:cs="Calibri"/>
          <w:noProof/>
          <w:sz w:val="24"/>
          <w:szCs w:val="24"/>
        </w:rPr>
        <w:t xml:space="preserve"> 7 (3): 249–83. https://doi.org/10.1561/100.00011078.</w:t>
      </w:r>
    </w:p>
    <w:p w14:paraId="0DD1C03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Llanos, Mariana, Cordula Tibi Weber, Charlotte Heyl, and Alexander Stroh. 2016. “Informal Interference in the Judiciary in New Democracies: A Comparison of Six African and Latin American Cases.” </w:t>
      </w:r>
      <w:r w:rsidRPr="007A76E7">
        <w:rPr>
          <w:rFonts w:ascii="Calibri" w:hAnsi="Calibri" w:cs="Calibri"/>
          <w:i/>
          <w:iCs/>
          <w:noProof/>
          <w:sz w:val="24"/>
          <w:szCs w:val="24"/>
        </w:rPr>
        <w:t>Democratization</w:t>
      </w:r>
      <w:r w:rsidRPr="007A76E7">
        <w:rPr>
          <w:rFonts w:ascii="Calibri" w:hAnsi="Calibri" w:cs="Calibri"/>
          <w:noProof/>
          <w:sz w:val="24"/>
          <w:szCs w:val="24"/>
        </w:rPr>
        <w:t xml:space="preserve"> 23 (7): 1236–53. https://doi.org/10.1080/13510347.2015.1081170.</w:t>
      </w:r>
    </w:p>
    <w:p w14:paraId="42C89371"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Ma, David K. 2017. “Judicial Independence and State-Business Relations: The Case of Taiwan’s Ordinary Courts.” </w:t>
      </w:r>
      <w:r w:rsidRPr="007A76E7">
        <w:rPr>
          <w:rFonts w:ascii="Calibri" w:hAnsi="Calibri" w:cs="Calibri"/>
          <w:i/>
          <w:iCs/>
          <w:noProof/>
          <w:sz w:val="24"/>
          <w:szCs w:val="24"/>
        </w:rPr>
        <w:t>Democratization</w:t>
      </w:r>
      <w:r w:rsidRPr="007A76E7">
        <w:rPr>
          <w:rFonts w:ascii="Calibri" w:hAnsi="Calibri" w:cs="Calibri"/>
          <w:noProof/>
          <w:sz w:val="24"/>
          <w:szCs w:val="24"/>
        </w:rPr>
        <w:t xml:space="preserve"> 24 (6): 889–905. https://doi.org/10.1080/13510347.2016.1242580.</w:t>
      </w:r>
    </w:p>
    <w:p w14:paraId="23CD2122"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Magalhães, Pedro C. 1999. “The Politics of Judicial Reform in Eastern Europe.” </w:t>
      </w:r>
      <w:r w:rsidRPr="007A76E7">
        <w:rPr>
          <w:rFonts w:ascii="Calibri" w:hAnsi="Calibri" w:cs="Calibri"/>
          <w:i/>
          <w:iCs/>
          <w:noProof/>
          <w:sz w:val="24"/>
          <w:szCs w:val="24"/>
        </w:rPr>
        <w:t>Comparative Politics</w:t>
      </w:r>
      <w:r w:rsidRPr="007A76E7">
        <w:rPr>
          <w:rFonts w:ascii="Calibri" w:hAnsi="Calibri" w:cs="Calibri"/>
          <w:noProof/>
          <w:sz w:val="24"/>
          <w:szCs w:val="24"/>
        </w:rPr>
        <w:t xml:space="preserve"> 32 (1): 43–62.</w:t>
      </w:r>
    </w:p>
    <w:p w14:paraId="0F7CC8FB"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Magaloni, Beatriz. 2010. “The Game of Electoral Fraud and the Ousting of Authoritarian Rule.” </w:t>
      </w:r>
      <w:r w:rsidRPr="007A76E7">
        <w:rPr>
          <w:rFonts w:ascii="Calibri" w:hAnsi="Calibri" w:cs="Calibri"/>
          <w:i/>
          <w:iCs/>
          <w:noProof/>
          <w:sz w:val="24"/>
          <w:szCs w:val="24"/>
        </w:rPr>
        <w:lastRenderedPageBreak/>
        <w:t>American Journal of Political Science</w:t>
      </w:r>
      <w:r w:rsidRPr="007A76E7">
        <w:rPr>
          <w:rFonts w:ascii="Calibri" w:hAnsi="Calibri" w:cs="Calibri"/>
          <w:noProof/>
          <w:sz w:val="24"/>
          <w:szCs w:val="24"/>
        </w:rPr>
        <w:t xml:space="preserve"> 54 (3): 751–65. http://dx.doi.org/10.1111/j.1540-5907.2010.00458.x.</w:t>
      </w:r>
    </w:p>
    <w:p w14:paraId="4136FE6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Magaloni, Beatriz, and Ruth Kricheli. 2010. “Political Order and One-Party Rule.” </w:t>
      </w:r>
      <w:r w:rsidRPr="007A76E7">
        <w:rPr>
          <w:rFonts w:ascii="Calibri" w:hAnsi="Calibri" w:cs="Calibri"/>
          <w:i/>
          <w:iCs/>
          <w:noProof/>
          <w:sz w:val="24"/>
          <w:szCs w:val="24"/>
        </w:rPr>
        <w:t>Annual Review of Political Science</w:t>
      </w:r>
      <w:r w:rsidRPr="007A76E7">
        <w:rPr>
          <w:rFonts w:ascii="Calibri" w:hAnsi="Calibri" w:cs="Calibri"/>
          <w:noProof/>
          <w:sz w:val="24"/>
          <w:szCs w:val="24"/>
        </w:rPr>
        <w:t xml:space="preserve"> 13 (1): 123–43. https://doi.org/10.1146/annurev.polisci.031908.220529.</w:t>
      </w:r>
    </w:p>
    <w:p w14:paraId="75CB931B"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Mares, Isabela, and Boliang Zhu. 2015. “The Production of Electoral Intimidation, Economic and Political Incentives.” </w:t>
      </w:r>
      <w:r w:rsidRPr="007A76E7">
        <w:rPr>
          <w:rFonts w:ascii="Calibri" w:hAnsi="Calibri" w:cs="Calibri"/>
          <w:i/>
          <w:iCs/>
          <w:noProof/>
          <w:sz w:val="24"/>
          <w:szCs w:val="24"/>
        </w:rPr>
        <w:t>Comparative Politics</w:t>
      </w:r>
      <w:r w:rsidRPr="007A76E7">
        <w:rPr>
          <w:rFonts w:ascii="Calibri" w:hAnsi="Calibri" w:cs="Calibri"/>
          <w:noProof/>
          <w:sz w:val="24"/>
          <w:szCs w:val="24"/>
        </w:rPr>
        <w:t xml:space="preserve"> 48 (1): 23–43.</w:t>
      </w:r>
    </w:p>
    <w:p w14:paraId="1DD76826"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Marshall, Monty G., Ted Robert Gurr, and Keith Jaggers. 2017. “Polity IV Project Dataset Users’ Manual, v.2016.” </w:t>
      </w:r>
      <w:r w:rsidRPr="007A76E7">
        <w:rPr>
          <w:rFonts w:ascii="Calibri" w:hAnsi="Calibri" w:cs="Calibri"/>
          <w:i/>
          <w:iCs/>
          <w:noProof/>
          <w:sz w:val="24"/>
          <w:szCs w:val="24"/>
        </w:rPr>
        <w:t>Polity IV Project</w:t>
      </w:r>
      <w:r w:rsidRPr="007A76E7">
        <w:rPr>
          <w:rFonts w:ascii="Calibri" w:hAnsi="Calibri" w:cs="Calibri"/>
          <w:noProof/>
          <w:sz w:val="24"/>
          <w:szCs w:val="24"/>
        </w:rPr>
        <w:t>, 1–86. https://doi.org/10.1177/0738894213499673.</w:t>
      </w:r>
    </w:p>
    <w:p w14:paraId="6BC33EA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McCann, Michael W. 1994. </w:t>
      </w:r>
      <w:r w:rsidRPr="007A76E7">
        <w:rPr>
          <w:rFonts w:ascii="Calibri" w:hAnsi="Calibri" w:cs="Calibri"/>
          <w:i/>
          <w:iCs/>
          <w:noProof/>
          <w:sz w:val="24"/>
          <w:szCs w:val="24"/>
        </w:rPr>
        <w:t>Rights at Work Pay Equity Reform and the Politics of Legal Mobilization</w:t>
      </w:r>
      <w:r w:rsidRPr="007A76E7">
        <w:rPr>
          <w:rFonts w:ascii="Calibri" w:hAnsi="Calibri" w:cs="Calibri"/>
          <w:noProof/>
          <w:sz w:val="24"/>
          <w:szCs w:val="24"/>
        </w:rPr>
        <w:t>. University of Chicago Press.</w:t>
      </w:r>
    </w:p>
    <w:p w14:paraId="3C47D6D3"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Melton, James, and Tom Ginsburg. 2014. “Does De Jure Judicial Independence Really Matter?” </w:t>
      </w:r>
      <w:r w:rsidRPr="007A76E7">
        <w:rPr>
          <w:rFonts w:ascii="Calibri" w:hAnsi="Calibri" w:cs="Calibri"/>
          <w:i/>
          <w:iCs/>
          <w:noProof/>
          <w:sz w:val="24"/>
          <w:szCs w:val="24"/>
        </w:rPr>
        <w:t>Journal of Law and Courts</w:t>
      </w:r>
      <w:r w:rsidRPr="007A76E7">
        <w:rPr>
          <w:rFonts w:ascii="Calibri" w:hAnsi="Calibri" w:cs="Calibri"/>
          <w:noProof/>
          <w:sz w:val="24"/>
          <w:szCs w:val="24"/>
        </w:rPr>
        <w:t xml:space="preserve"> 2 (2): 187–217. https://doi.org/10.1086/676999.</w:t>
      </w:r>
    </w:p>
    <w:p w14:paraId="2B093931"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Moehler, Devra C. 2009. “Critical Citizens and Submissive Subjects: Election Losers and Winners in Africa.” </w:t>
      </w:r>
      <w:r w:rsidRPr="007A76E7">
        <w:rPr>
          <w:rFonts w:ascii="Calibri" w:hAnsi="Calibri" w:cs="Calibri"/>
          <w:i/>
          <w:iCs/>
          <w:noProof/>
          <w:sz w:val="24"/>
          <w:szCs w:val="24"/>
        </w:rPr>
        <w:t>British Journal of Political Science</w:t>
      </w:r>
      <w:r w:rsidRPr="007A76E7">
        <w:rPr>
          <w:rFonts w:ascii="Calibri" w:hAnsi="Calibri" w:cs="Calibri"/>
          <w:noProof/>
          <w:sz w:val="24"/>
          <w:szCs w:val="24"/>
        </w:rPr>
        <w:t xml:space="preserve"> 39 (02): 345. https://doi.org/10.1017/S0007123408000513.</w:t>
      </w:r>
    </w:p>
    <w:p w14:paraId="1BE3CCCB"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Moustafa, Tamir. 2003. “Law versus the State: The Judicialization of Politics in Egypt.” </w:t>
      </w:r>
      <w:r w:rsidRPr="007A76E7">
        <w:rPr>
          <w:rFonts w:ascii="Calibri" w:hAnsi="Calibri" w:cs="Calibri"/>
          <w:i/>
          <w:iCs/>
          <w:noProof/>
          <w:sz w:val="24"/>
          <w:szCs w:val="24"/>
        </w:rPr>
        <w:t>Law &amp; Soc. Inquiry</w:t>
      </w:r>
      <w:r w:rsidRPr="007A76E7">
        <w:rPr>
          <w:rFonts w:ascii="Calibri" w:hAnsi="Calibri" w:cs="Calibri"/>
          <w:noProof/>
          <w:sz w:val="24"/>
          <w:szCs w:val="24"/>
        </w:rPr>
        <w:t xml:space="preserve"> 28 (4): 883. https://doi.org/papers2://publication/uuid/C40FEA74-E8EE-4689-B224-5178D4BC703F.</w:t>
      </w:r>
    </w:p>
    <w:p w14:paraId="0D343FDF"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2007. </w:t>
      </w:r>
      <w:r w:rsidRPr="007A76E7">
        <w:rPr>
          <w:rFonts w:ascii="Calibri" w:hAnsi="Calibri" w:cs="Calibri"/>
          <w:i/>
          <w:iCs/>
          <w:noProof/>
          <w:sz w:val="24"/>
          <w:szCs w:val="24"/>
        </w:rPr>
        <w:t>The Struggle for Constitutional Power: Law, Politics, and Economic Development in Egypt</w:t>
      </w:r>
      <w:r w:rsidRPr="007A76E7">
        <w:rPr>
          <w:rFonts w:ascii="Calibri" w:hAnsi="Calibri" w:cs="Calibri"/>
          <w:noProof/>
          <w:sz w:val="24"/>
          <w:szCs w:val="24"/>
        </w:rPr>
        <w:t>. Cambridge University Press.</w:t>
      </w:r>
    </w:p>
    <w:p w14:paraId="2883035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2008. “Law and Resistance in Authoritarian States: The Judicialization of Politics in </w:t>
      </w:r>
      <w:r w:rsidRPr="007A76E7">
        <w:rPr>
          <w:rFonts w:ascii="Calibri" w:hAnsi="Calibri" w:cs="Calibri"/>
          <w:noProof/>
          <w:sz w:val="24"/>
          <w:szCs w:val="24"/>
        </w:rPr>
        <w:lastRenderedPageBreak/>
        <w:t xml:space="preserve">Egypt.” In </w:t>
      </w:r>
      <w:r w:rsidRPr="007A76E7">
        <w:rPr>
          <w:rFonts w:ascii="Calibri" w:hAnsi="Calibri" w:cs="Calibri"/>
          <w:i/>
          <w:iCs/>
          <w:noProof/>
          <w:sz w:val="24"/>
          <w:szCs w:val="24"/>
        </w:rPr>
        <w:t>Rule by Law: The Politics of Courts in Authoritarian Regimes</w:t>
      </w:r>
      <w:r w:rsidRPr="007A76E7">
        <w:rPr>
          <w:rFonts w:ascii="Calibri" w:hAnsi="Calibri" w:cs="Calibri"/>
          <w:noProof/>
          <w:sz w:val="24"/>
          <w:szCs w:val="24"/>
        </w:rPr>
        <w:t>. Cambridge University Press.</w:t>
      </w:r>
    </w:p>
    <w:p w14:paraId="4524C6D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2014. “Law and Courts in Authoritarian Regimes.” </w:t>
      </w:r>
      <w:r w:rsidRPr="007A76E7">
        <w:rPr>
          <w:rFonts w:ascii="Calibri" w:hAnsi="Calibri" w:cs="Calibri"/>
          <w:i/>
          <w:iCs/>
          <w:noProof/>
          <w:sz w:val="24"/>
          <w:szCs w:val="24"/>
        </w:rPr>
        <w:t>Annual Review of Law and Social Science</w:t>
      </w:r>
      <w:r w:rsidRPr="007A76E7">
        <w:rPr>
          <w:rFonts w:ascii="Calibri" w:hAnsi="Calibri" w:cs="Calibri"/>
          <w:noProof/>
          <w:sz w:val="24"/>
          <w:szCs w:val="24"/>
        </w:rPr>
        <w:t xml:space="preserve"> 10 (1): 281–99. https://doi.org/10.1146/annurev-lawsocsci-110413-030532.</w:t>
      </w:r>
    </w:p>
    <w:p w14:paraId="2EED584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Murison, Jude. 2013. “Judicial Politics: Election Petitions and Electoral Fraud in Uganda.” </w:t>
      </w:r>
      <w:r w:rsidRPr="007A76E7">
        <w:rPr>
          <w:rFonts w:ascii="Calibri" w:hAnsi="Calibri" w:cs="Calibri"/>
          <w:i/>
          <w:iCs/>
          <w:noProof/>
          <w:sz w:val="24"/>
          <w:szCs w:val="24"/>
        </w:rPr>
        <w:t>Journal of Eastern African Studies</w:t>
      </w:r>
      <w:r w:rsidRPr="007A76E7">
        <w:rPr>
          <w:rFonts w:ascii="Calibri" w:hAnsi="Calibri" w:cs="Calibri"/>
          <w:noProof/>
          <w:sz w:val="24"/>
          <w:szCs w:val="24"/>
        </w:rPr>
        <w:t xml:space="preserve"> 7 (3): 492–508. https://doi.org/10.1080/17531055.2013.811026.</w:t>
      </w:r>
    </w:p>
    <w:p w14:paraId="6260C01C"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Nesossi, Elisa. 2015. “Political Opportunities in Non-Democracies: The Case of Chinese Weiquan Lawyers.” </w:t>
      </w:r>
      <w:r w:rsidRPr="007A76E7">
        <w:rPr>
          <w:rFonts w:ascii="Calibri" w:hAnsi="Calibri" w:cs="Calibri"/>
          <w:i/>
          <w:iCs/>
          <w:noProof/>
          <w:sz w:val="24"/>
          <w:szCs w:val="24"/>
        </w:rPr>
        <w:t>International Journal of Human Rights</w:t>
      </w:r>
      <w:r w:rsidRPr="007A76E7">
        <w:rPr>
          <w:rFonts w:ascii="Calibri" w:hAnsi="Calibri" w:cs="Calibri"/>
          <w:noProof/>
          <w:sz w:val="24"/>
          <w:szCs w:val="24"/>
        </w:rPr>
        <w:t xml:space="preserve"> 19 (7): 961–78. https://doi.org/10.1080/13642987.2015.1075305.</w:t>
      </w:r>
    </w:p>
    <w:p w14:paraId="34B6D8F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Nichter, Simeon. 2018. </w:t>
      </w:r>
      <w:r w:rsidRPr="007A76E7">
        <w:rPr>
          <w:rFonts w:ascii="Calibri" w:hAnsi="Calibri" w:cs="Calibri"/>
          <w:i/>
          <w:iCs/>
          <w:noProof/>
          <w:sz w:val="24"/>
          <w:szCs w:val="24"/>
        </w:rPr>
        <w:t>Votes for Survival: Relational Clientelism in Latin America</w:t>
      </w:r>
      <w:r w:rsidRPr="007A76E7">
        <w:rPr>
          <w:rFonts w:ascii="Calibri" w:hAnsi="Calibri" w:cs="Calibri"/>
          <w:noProof/>
          <w:sz w:val="24"/>
          <w:szCs w:val="24"/>
        </w:rPr>
        <w:t>. Cambridge University Press.</w:t>
      </w:r>
    </w:p>
    <w:p w14:paraId="65AEAA63"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Norris, Pippa. 2015. </w:t>
      </w:r>
      <w:r w:rsidRPr="007A76E7">
        <w:rPr>
          <w:rFonts w:ascii="Calibri" w:hAnsi="Calibri" w:cs="Calibri"/>
          <w:i/>
          <w:iCs/>
          <w:noProof/>
          <w:sz w:val="24"/>
          <w:szCs w:val="24"/>
        </w:rPr>
        <w:t>Why Elections Fail</w:t>
      </w:r>
      <w:r w:rsidRPr="007A76E7">
        <w:rPr>
          <w:rFonts w:ascii="Calibri" w:hAnsi="Calibri" w:cs="Calibri"/>
          <w:noProof/>
          <w:sz w:val="24"/>
          <w:szCs w:val="24"/>
        </w:rPr>
        <w:t>. Cambridge University Press.</w:t>
      </w:r>
    </w:p>
    <w:p w14:paraId="78CB8150"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Orozco-Henríquez, Jesús, Ayman Ayoub, and Andrew Ellis. 2010. “Electoral Justice: The International IDEA Handbook.” Stockholm, Sweden.</w:t>
      </w:r>
    </w:p>
    <w:p w14:paraId="322CC2B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Peerenboom, Randall P. 2002. </w:t>
      </w:r>
      <w:r w:rsidRPr="007A76E7">
        <w:rPr>
          <w:rFonts w:ascii="Calibri" w:hAnsi="Calibri" w:cs="Calibri"/>
          <w:i/>
          <w:iCs/>
          <w:noProof/>
          <w:sz w:val="24"/>
          <w:szCs w:val="24"/>
        </w:rPr>
        <w:t>China’s Long March toward Rule of Law</w:t>
      </w:r>
      <w:r w:rsidRPr="007A76E7">
        <w:rPr>
          <w:rFonts w:ascii="Calibri" w:hAnsi="Calibri" w:cs="Calibri"/>
          <w:noProof/>
          <w:sz w:val="24"/>
          <w:szCs w:val="24"/>
        </w:rPr>
        <w:t>. Cambridge University Press.</w:t>
      </w:r>
    </w:p>
    <w:p w14:paraId="7A379D0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2010. “Judicial Independence in China: Common Myths and Unfounded Assumptions.” In </w:t>
      </w:r>
      <w:r w:rsidRPr="007A76E7">
        <w:rPr>
          <w:rFonts w:ascii="Calibri" w:hAnsi="Calibri" w:cs="Calibri"/>
          <w:i/>
          <w:iCs/>
          <w:noProof/>
          <w:sz w:val="24"/>
          <w:szCs w:val="24"/>
        </w:rPr>
        <w:t>Judicial Independence in China: Lessons for Global Rule of Law Promotion</w:t>
      </w:r>
      <w:r w:rsidRPr="007A76E7">
        <w:rPr>
          <w:rFonts w:ascii="Calibri" w:hAnsi="Calibri" w:cs="Calibri"/>
          <w:noProof/>
          <w:sz w:val="24"/>
          <w:szCs w:val="24"/>
        </w:rPr>
        <w:t>. Cambridge University Press.</w:t>
      </w:r>
    </w:p>
    <w:p w14:paraId="42911E78"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Pepinsky, Thomas B. 2018. “Visual Heuristics for Marginal Effects Plots.” </w:t>
      </w:r>
      <w:r w:rsidRPr="007A76E7">
        <w:rPr>
          <w:rFonts w:ascii="Calibri" w:hAnsi="Calibri" w:cs="Calibri"/>
          <w:i/>
          <w:iCs/>
          <w:noProof/>
          <w:sz w:val="24"/>
          <w:szCs w:val="24"/>
        </w:rPr>
        <w:t>Research and Politics</w:t>
      </w:r>
      <w:r w:rsidRPr="007A76E7">
        <w:rPr>
          <w:rFonts w:ascii="Calibri" w:hAnsi="Calibri" w:cs="Calibri"/>
          <w:noProof/>
          <w:sz w:val="24"/>
          <w:szCs w:val="24"/>
        </w:rPr>
        <w:t xml:space="preserve"> 5 (1). https://doi.org/10.1177/2053168018756668.</w:t>
      </w:r>
    </w:p>
    <w:p w14:paraId="544AA926"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lastRenderedPageBreak/>
        <w:t xml:space="preserve">Popova, Maria. 2010. “Political Competition as an Obstacle to Judicial Independence: Evidence From Russia and Ukraine.” </w:t>
      </w:r>
      <w:r w:rsidRPr="007A76E7">
        <w:rPr>
          <w:rFonts w:ascii="Calibri" w:hAnsi="Calibri" w:cs="Calibri"/>
          <w:i/>
          <w:iCs/>
          <w:noProof/>
          <w:sz w:val="24"/>
          <w:szCs w:val="24"/>
        </w:rPr>
        <w:t>Comparative Political Studies</w:t>
      </w:r>
      <w:r w:rsidRPr="007A76E7">
        <w:rPr>
          <w:rFonts w:ascii="Calibri" w:hAnsi="Calibri" w:cs="Calibri"/>
          <w:noProof/>
          <w:sz w:val="24"/>
          <w:szCs w:val="24"/>
        </w:rPr>
        <w:t xml:space="preserve"> 43 (10): 1202–29. https://doi.org/10.1177/0010414010369075.</w:t>
      </w:r>
    </w:p>
    <w:p w14:paraId="4F48028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2012. </w:t>
      </w:r>
      <w:r w:rsidRPr="007A76E7">
        <w:rPr>
          <w:rFonts w:ascii="Calibri" w:hAnsi="Calibri" w:cs="Calibri"/>
          <w:i/>
          <w:iCs/>
          <w:noProof/>
          <w:sz w:val="24"/>
          <w:szCs w:val="24"/>
        </w:rPr>
        <w:t>Politicized Justice in Emerging Democracies: A Study of Courts in Russia and Ukraine</w:t>
      </w:r>
      <w:r w:rsidRPr="007A76E7">
        <w:rPr>
          <w:rFonts w:ascii="Calibri" w:hAnsi="Calibri" w:cs="Calibri"/>
          <w:noProof/>
          <w:sz w:val="24"/>
          <w:szCs w:val="24"/>
        </w:rPr>
        <w:t>. Cambridge University Press.</w:t>
      </w:r>
    </w:p>
    <w:p w14:paraId="1896BCB5"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Ramseyer, J. Mark. 1994. “The Puzzling (In)Dependence of Courts: A Comparative Approach.” </w:t>
      </w:r>
      <w:r w:rsidRPr="007A76E7">
        <w:rPr>
          <w:rFonts w:ascii="Calibri" w:hAnsi="Calibri" w:cs="Calibri"/>
          <w:i/>
          <w:iCs/>
          <w:noProof/>
          <w:sz w:val="24"/>
          <w:szCs w:val="24"/>
        </w:rPr>
        <w:t>The Journal of Legal Studies</w:t>
      </w:r>
      <w:r w:rsidRPr="007A76E7">
        <w:rPr>
          <w:rFonts w:ascii="Calibri" w:hAnsi="Calibri" w:cs="Calibri"/>
          <w:noProof/>
          <w:sz w:val="24"/>
          <w:szCs w:val="24"/>
        </w:rPr>
        <w:t xml:space="preserve"> 23 (2): 721–47. https://doi.org/10.1086/467943.</w:t>
      </w:r>
    </w:p>
    <w:p w14:paraId="69D22B4A"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Randazzo, Kirk A, Douglas M Gibler, and Rebecca Reid. 2016. “Examining the Development of Judicial Independence.” </w:t>
      </w:r>
      <w:r w:rsidRPr="007A76E7">
        <w:rPr>
          <w:rFonts w:ascii="Calibri" w:hAnsi="Calibri" w:cs="Calibri"/>
          <w:i/>
          <w:iCs/>
          <w:noProof/>
          <w:sz w:val="24"/>
          <w:szCs w:val="24"/>
        </w:rPr>
        <w:t>Political Research Quarterly</w:t>
      </w:r>
      <w:r w:rsidRPr="007A76E7">
        <w:rPr>
          <w:rFonts w:ascii="Calibri" w:hAnsi="Calibri" w:cs="Calibri"/>
          <w:noProof/>
          <w:sz w:val="24"/>
          <w:szCs w:val="24"/>
        </w:rPr>
        <w:t xml:space="preserve"> 69 (3): 583–93. https://doi.org/10.1177/1065912916656277.</w:t>
      </w:r>
    </w:p>
    <w:p w14:paraId="3ED3B74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Reuter, Ora John, and Graeme Robertson. 2015. “Legislatures, Cooptation, and Social Protest in Contemporary Authoritarian Regimes.” </w:t>
      </w:r>
      <w:r w:rsidRPr="007A76E7">
        <w:rPr>
          <w:rFonts w:ascii="Calibri" w:hAnsi="Calibri" w:cs="Calibri"/>
          <w:i/>
          <w:iCs/>
          <w:noProof/>
          <w:sz w:val="24"/>
          <w:szCs w:val="24"/>
        </w:rPr>
        <w:t>The Journal of Politics</w:t>
      </w:r>
      <w:r w:rsidRPr="007A76E7">
        <w:rPr>
          <w:rFonts w:ascii="Calibri" w:hAnsi="Calibri" w:cs="Calibri"/>
          <w:noProof/>
          <w:sz w:val="24"/>
          <w:szCs w:val="24"/>
        </w:rPr>
        <w:t xml:space="preserve"> 77 (1): 235–48. https://doi.org/10.1086/678390.</w:t>
      </w:r>
    </w:p>
    <w:p w14:paraId="5B2B3998"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Ríos-Figueroa, Julio, and Paloma Aguilar. 2017. “Justice Institutions in Autocracies: A Framework for Analysis.” </w:t>
      </w:r>
      <w:r w:rsidRPr="007A76E7">
        <w:rPr>
          <w:rFonts w:ascii="Calibri" w:hAnsi="Calibri" w:cs="Calibri"/>
          <w:i/>
          <w:iCs/>
          <w:noProof/>
          <w:sz w:val="24"/>
          <w:szCs w:val="24"/>
        </w:rPr>
        <w:t>Democratization</w:t>
      </w:r>
      <w:r w:rsidRPr="007A76E7">
        <w:rPr>
          <w:rFonts w:ascii="Calibri" w:hAnsi="Calibri" w:cs="Calibri"/>
          <w:noProof/>
          <w:sz w:val="24"/>
          <w:szCs w:val="24"/>
        </w:rPr>
        <w:t>, 1–18. http://www.tandfonline.com/doi/abs/10.1080/13510347.2017.1304379.</w:t>
      </w:r>
    </w:p>
    <w:p w14:paraId="244D6066"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Ríos-Figueroa, Julio, and Jeffrey K. Staton. 2014. “An Evaluation of Cross-National Measures of Judicial Independence.” </w:t>
      </w:r>
      <w:r w:rsidRPr="007A76E7">
        <w:rPr>
          <w:rFonts w:ascii="Calibri" w:hAnsi="Calibri" w:cs="Calibri"/>
          <w:i/>
          <w:iCs/>
          <w:noProof/>
          <w:sz w:val="24"/>
          <w:szCs w:val="24"/>
        </w:rPr>
        <w:t>Journal of Law, Economics, and Organization</w:t>
      </w:r>
      <w:r w:rsidRPr="007A76E7">
        <w:rPr>
          <w:rFonts w:ascii="Calibri" w:hAnsi="Calibri" w:cs="Calibri"/>
          <w:noProof/>
          <w:sz w:val="24"/>
          <w:szCs w:val="24"/>
        </w:rPr>
        <w:t xml:space="preserve"> 30 (1): 104–37. https://doi.org/10.1093/jleo/ews029.</w:t>
      </w:r>
    </w:p>
    <w:p w14:paraId="4777FD46"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Rosenbaum, Paul R., and Donald B. Rubin. 1985. “Constructing a Control Group Using Multivariate Matched Sampling Methods That Incorporate the Propensity Score.” </w:t>
      </w:r>
      <w:r w:rsidRPr="007A76E7">
        <w:rPr>
          <w:rFonts w:ascii="Calibri" w:hAnsi="Calibri" w:cs="Calibri"/>
          <w:i/>
          <w:iCs/>
          <w:noProof/>
          <w:sz w:val="24"/>
          <w:szCs w:val="24"/>
        </w:rPr>
        <w:t>The American Statistician</w:t>
      </w:r>
      <w:r w:rsidRPr="007A76E7">
        <w:rPr>
          <w:rFonts w:ascii="Calibri" w:hAnsi="Calibri" w:cs="Calibri"/>
          <w:noProof/>
          <w:sz w:val="24"/>
          <w:szCs w:val="24"/>
        </w:rPr>
        <w:t xml:space="preserve"> 39 (1): 33–38. https://doi.org/10.1080/00031305.1985.10479383.</w:t>
      </w:r>
    </w:p>
    <w:p w14:paraId="613C4690"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lastRenderedPageBreak/>
        <w:t>Roussias, Nasos, and Rubén Ruiz-Rufino. 2018. “‘Tying Incumbents’’ Hands”: The Effects of Election Monitoring on Electoral Outcomes’” 54 (May): 116–27. https://doi.org/10.1016/j.electstud.2018.05.005.</w:t>
      </w:r>
    </w:p>
    <w:p w14:paraId="606BDDE0"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Rundlett, Ashlea, and Milan W. Svolik. 2016. “Deliver the Vote! Micromotives and Macrobehavior in Electoral Fraud.” </w:t>
      </w:r>
      <w:r w:rsidRPr="007A76E7">
        <w:rPr>
          <w:rFonts w:ascii="Calibri" w:hAnsi="Calibri" w:cs="Calibri"/>
          <w:i/>
          <w:iCs/>
          <w:noProof/>
          <w:sz w:val="24"/>
          <w:szCs w:val="24"/>
        </w:rPr>
        <w:t>American Political Science Review</w:t>
      </w:r>
      <w:r w:rsidRPr="007A76E7">
        <w:rPr>
          <w:rFonts w:ascii="Calibri" w:hAnsi="Calibri" w:cs="Calibri"/>
          <w:noProof/>
          <w:sz w:val="24"/>
          <w:szCs w:val="24"/>
        </w:rPr>
        <w:t xml:space="preserve"> 110 (1): 180–97. https://doi.org/10.1017/S0003055415000635.</w:t>
      </w:r>
    </w:p>
    <w:p w14:paraId="252BB2D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Schaaf, Steven D. 2021. “Contentious Politics in the Courthouse: Law as a Tool for Resisting Authoritarian States in the Middle East.” </w:t>
      </w:r>
      <w:r w:rsidRPr="007A76E7">
        <w:rPr>
          <w:rFonts w:ascii="Calibri" w:hAnsi="Calibri" w:cs="Calibri"/>
          <w:i/>
          <w:iCs/>
          <w:noProof/>
          <w:sz w:val="24"/>
          <w:szCs w:val="24"/>
        </w:rPr>
        <w:t>Law and Society Review</w:t>
      </w:r>
      <w:r w:rsidRPr="007A76E7">
        <w:rPr>
          <w:rFonts w:ascii="Calibri" w:hAnsi="Calibri" w:cs="Calibri"/>
          <w:noProof/>
          <w:sz w:val="24"/>
          <w:szCs w:val="24"/>
        </w:rPr>
        <w:t xml:space="preserve"> 55 (1): 139–76. https://doi.org/10.1111/lasr.12527.</w:t>
      </w:r>
    </w:p>
    <w:p w14:paraId="1879B5FC"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Schedler, Andreas. 2002. “The Menu of Manipulation.” </w:t>
      </w:r>
      <w:r w:rsidRPr="007A76E7">
        <w:rPr>
          <w:rFonts w:ascii="Calibri" w:hAnsi="Calibri" w:cs="Calibri"/>
          <w:i/>
          <w:iCs/>
          <w:noProof/>
          <w:sz w:val="24"/>
          <w:szCs w:val="24"/>
        </w:rPr>
        <w:t>Journal of Democracy</w:t>
      </w:r>
      <w:r w:rsidRPr="007A76E7">
        <w:rPr>
          <w:rFonts w:ascii="Calibri" w:hAnsi="Calibri" w:cs="Calibri"/>
          <w:noProof/>
          <w:sz w:val="24"/>
          <w:szCs w:val="24"/>
        </w:rPr>
        <w:t xml:space="preserve"> 13 (2): 36–50. https://doi.org/10.1353/jod.2002.0031.</w:t>
      </w:r>
    </w:p>
    <w:p w14:paraId="1047350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Schwartz, Olga, and Elga Sykiainen. 2012. “Judicial Independence in the Russian Federation.” In </w:t>
      </w:r>
      <w:r w:rsidRPr="007A76E7">
        <w:rPr>
          <w:rFonts w:ascii="Calibri" w:hAnsi="Calibri" w:cs="Calibri"/>
          <w:i/>
          <w:iCs/>
          <w:noProof/>
          <w:sz w:val="24"/>
          <w:szCs w:val="24"/>
        </w:rPr>
        <w:t>Judicial Independence in Transition</w:t>
      </w:r>
      <w:r w:rsidRPr="007A76E7">
        <w:rPr>
          <w:rFonts w:ascii="Calibri" w:hAnsi="Calibri" w:cs="Calibri"/>
          <w:noProof/>
          <w:sz w:val="24"/>
          <w:szCs w:val="24"/>
        </w:rPr>
        <w:t>, 971. Springer.</w:t>
      </w:r>
    </w:p>
    <w:p w14:paraId="16CA150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Sievert, Jacqueline M. 2018. “The Case for Courts: Resolving Information Problems in Authoritarian Regimes.” </w:t>
      </w:r>
      <w:r w:rsidRPr="007A76E7">
        <w:rPr>
          <w:rFonts w:ascii="Calibri" w:hAnsi="Calibri" w:cs="Calibri"/>
          <w:i/>
          <w:iCs/>
          <w:noProof/>
          <w:sz w:val="24"/>
          <w:szCs w:val="24"/>
        </w:rPr>
        <w:t>Journal of Peace Research</w:t>
      </w:r>
      <w:r w:rsidRPr="007A76E7">
        <w:rPr>
          <w:rFonts w:ascii="Calibri" w:hAnsi="Calibri" w:cs="Calibri"/>
          <w:noProof/>
          <w:sz w:val="24"/>
          <w:szCs w:val="24"/>
        </w:rPr>
        <w:t>. https://doi.org/10.1111/j.1532-5415.1984.tb04172.x.</w:t>
      </w:r>
    </w:p>
    <w:p w14:paraId="61956BF5"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Simpser, Alberto. 2013. </w:t>
      </w:r>
      <w:r w:rsidRPr="007A76E7">
        <w:rPr>
          <w:rFonts w:ascii="Calibri" w:hAnsi="Calibri" w:cs="Calibri"/>
          <w:i/>
          <w:iCs/>
          <w:noProof/>
          <w:sz w:val="24"/>
          <w:szCs w:val="24"/>
        </w:rPr>
        <w:t>Why Governments and Parties Manipulate Elections: Theory, Practice, and Implications</w:t>
      </w:r>
      <w:r w:rsidRPr="007A76E7">
        <w:rPr>
          <w:rFonts w:ascii="Calibri" w:hAnsi="Calibri" w:cs="Calibri"/>
          <w:noProof/>
          <w:sz w:val="24"/>
          <w:szCs w:val="24"/>
        </w:rPr>
        <w:t>. Cambridge University Press.</w:t>
      </w:r>
    </w:p>
    <w:p w14:paraId="3C5B7B9B"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Sledzinska-Simon, Anna. 2019. “The Rise and Fall of Judicial Self-Government in Poland: On Judicial Reform Reversing Democratic Transition.” </w:t>
      </w:r>
      <w:r w:rsidRPr="007A76E7">
        <w:rPr>
          <w:rFonts w:ascii="Calibri" w:hAnsi="Calibri" w:cs="Calibri"/>
          <w:i/>
          <w:iCs/>
          <w:noProof/>
          <w:sz w:val="24"/>
          <w:szCs w:val="24"/>
        </w:rPr>
        <w:t>German Law Journal</w:t>
      </w:r>
      <w:r w:rsidRPr="007A76E7">
        <w:rPr>
          <w:rFonts w:ascii="Calibri" w:hAnsi="Calibri" w:cs="Calibri"/>
          <w:noProof/>
          <w:sz w:val="24"/>
          <w:szCs w:val="24"/>
        </w:rPr>
        <w:t xml:space="preserve"> 19 (7). https://doi.org/10.2139/ssrn.3216482.</w:t>
      </w:r>
    </w:p>
    <w:p w14:paraId="1CA1CED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Soest, Christian von, and Julia Grauvogel. 2017. “Identity, Procedures and Performance: How </w:t>
      </w:r>
      <w:r w:rsidRPr="007A76E7">
        <w:rPr>
          <w:rFonts w:ascii="Calibri" w:hAnsi="Calibri" w:cs="Calibri"/>
          <w:noProof/>
          <w:sz w:val="24"/>
          <w:szCs w:val="24"/>
        </w:rPr>
        <w:lastRenderedPageBreak/>
        <w:t xml:space="preserve">Authoritarian Regimes Legitimize Their Rule.” </w:t>
      </w:r>
      <w:r w:rsidRPr="007A76E7">
        <w:rPr>
          <w:rFonts w:ascii="Calibri" w:hAnsi="Calibri" w:cs="Calibri"/>
          <w:i/>
          <w:iCs/>
          <w:noProof/>
          <w:sz w:val="24"/>
          <w:szCs w:val="24"/>
        </w:rPr>
        <w:t>Contemporary Politics</w:t>
      </w:r>
      <w:r w:rsidRPr="007A76E7">
        <w:rPr>
          <w:rFonts w:ascii="Calibri" w:hAnsi="Calibri" w:cs="Calibri"/>
          <w:noProof/>
          <w:sz w:val="24"/>
          <w:szCs w:val="24"/>
        </w:rPr>
        <w:t xml:space="preserve"> 23 (3): 287–305. https://doi.org/10.1080/13569775.2017.1304319.</w:t>
      </w:r>
    </w:p>
    <w:p w14:paraId="0688C64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Solomon, Peter H. 2004. “Judicial Power in Russia: Through the Prism of Administrative Justice.” </w:t>
      </w:r>
      <w:r w:rsidRPr="007A76E7">
        <w:rPr>
          <w:rFonts w:ascii="Calibri" w:hAnsi="Calibri" w:cs="Calibri"/>
          <w:i/>
          <w:iCs/>
          <w:noProof/>
          <w:sz w:val="24"/>
          <w:szCs w:val="24"/>
        </w:rPr>
        <w:t>Law and Society Review</w:t>
      </w:r>
      <w:r w:rsidRPr="007A76E7">
        <w:rPr>
          <w:rFonts w:ascii="Calibri" w:hAnsi="Calibri" w:cs="Calibri"/>
          <w:noProof/>
          <w:sz w:val="24"/>
          <w:szCs w:val="24"/>
        </w:rPr>
        <w:t xml:space="preserve"> 38 (3): 549–81. https://doi.org/10.1111/j.0023-9216.2004.00057.x.</w:t>
      </w:r>
    </w:p>
    <w:p w14:paraId="482C5AA7"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 2010. “Authoritarian Legality and Informal Practices: Judges, Lawyers and the State in Russia and China.” </w:t>
      </w:r>
      <w:r w:rsidRPr="007A76E7">
        <w:rPr>
          <w:rFonts w:ascii="Calibri" w:hAnsi="Calibri" w:cs="Calibri"/>
          <w:i/>
          <w:iCs/>
          <w:noProof/>
          <w:sz w:val="24"/>
          <w:szCs w:val="24"/>
        </w:rPr>
        <w:t>Communist and Post-Communist Studies</w:t>
      </w:r>
      <w:r w:rsidRPr="007A76E7">
        <w:rPr>
          <w:rFonts w:ascii="Calibri" w:hAnsi="Calibri" w:cs="Calibri"/>
          <w:noProof/>
          <w:sz w:val="24"/>
          <w:szCs w:val="24"/>
        </w:rPr>
        <w:t xml:space="preserve"> 43 (4): 351–62. https://doi.org/10.1016/J.POSTCOMSTUD.2010.10.006.</w:t>
      </w:r>
    </w:p>
    <w:p w14:paraId="689E9AF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Solt, Frederick, Yue Hu, and Brenton Kenkel. 2019. “Interplot: Plot the Effects of Variables in Interaction Terms.” The Comprehensive R Archive Network. https://cran.r-project.org/web/packages/interplot/.</w:t>
      </w:r>
    </w:p>
    <w:p w14:paraId="27AC284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Staton, Jeffrey K. 2010. </w:t>
      </w:r>
      <w:r w:rsidRPr="007A76E7">
        <w:rPr>
          <w:rFonts w:ascii="Calibri" w:hAnsi="Calibri" w:cs="Calibri"/>
          <w:i/>
          <w:iCs/>
          <w:noProof/>
          <w:sz w:val="24"/>
          <w:szCs w:val="24"/>
        </w:rPr>
        <w:t>Judicial Power and Strategic Communication in Mexico</w:t>
      </w:r>
      <w:r w:rsidRPr="007A76E7">
        <w:rPr>
          <w:rFonts w:ascii="Calibri" w:hAnsi="Calibri" w:cs="Calibri"/>
          <w:noProof/>
          <w:sz w:val="24"/>
          <w:szCs w:val="24"/>
        </w:rPr>
        <w:t>. Cambridge University Press.</w:t>
      </w:r>
    </w:p>
    <w:p w14:paraId="12924C98"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Staton, Jeffrey, Christopher Reenock, and Jordan Holsinger. 2020. “Can Courts Be Bulwarks of Democracy? Judges and the Politics of Prudence.”</w:t>
      </w:r>
    </w:p>
    <w:p w14:paraId="11910F0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Taylor, Matthew M. 2014. “The Limits of Judicial Independence: A Model with Illustration from Venezuela under Chávez.” </w:t>
      </w:r>
      <w:r w:rsidRPr="007A76E7">
        <w:rPr>
          <w:rFonts w:ascii="Calibri" w:hAnsi="Calibri" w:cs="Calibri"/>
          <w:i/>
          <w:iCs/>
          <w:noProof/>
          <w:sz w:val="24"/>
          <w:szCs w:val="24"/>
        </w:rPr>
        <w:t>Journal of Latin American Studies</w:t>
      </w:r>
      <w:r w:rsidRPr="007A76E7">
        <w:rPr>
          <w:rFonts w:ascii="Calibri" w:hAnsi="Calibri" w:cs="Calibri"/>
          <w:noProof/>
          <w:sz w:val="24"/>
          <w:szCs w:val="24"/>
        </w:rPr>
        <w:t xml:space="preserve"> 46 (02): 229–59. https://doi.org/10.1017/S0022216X14000017.</w:t>
      </w:r>
    </w:p>
    <w:p w14:paraId="04FB4988"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Tikhonova, Natalya. 2016. “ЦИК: По Итогам Выборов Возбуждено 32 Уголовных Дела.” Голос — За Честные Выборы. 2016. https://www.golosinfo.org/ru/articles/119034.</w:t>
      </w:r>
    </w:p>
    <w:p w14:paraId="374097C9"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Toharia, José J. 1975. “Judicial Independence in an Authoritarian Regime: The Case of Contemporary Spain.” </w:t>
      </w:r>
      <w:r w:rsidRPr="007A76E7">
        <w:rPr>
          <w:rFonts w:ascii="Calibri" w:hAnsi="Calibri" w:cs="Calibri"/>
          <w:i/>
          <w:iCs/>
          <w:noProof/>
          <w:sz w:val="24"/>
          <w:szCs w:val="24"/>
        </w:rPr>
        <w:t>Law &amp; Society Review</w:t>
      </w:r>
      <w:r w:rsidRPr="007A76E7">
        <w:rPr>
          <w:rFonts w:ascii="Calibri" w:hAnsi="Calibri" w:cs="Calibri"/>
          <w:noProof/>
          <w:sz w:val="24"/>
          <w:szCs w:val="24"/>
        </w:rPr>
        <w:t xml:space="preserve"> 9 (3): 475–96. </w:t>
      </w:r>
      <w:r w:rsidRPr="007A76E7">
        <w:rPr>
          <w:rFonts w:ascii="Calibri" w:hAnsi="Calibri" w:cs="Calibri"/>
          <w:noProof/>
          <w:sz w:val="24"/>
          <w:szCs w:val="24"/>
        </w:rPr>
        <w:lastRenderedPageBreak/>
        <w:t>https://doi.org/10.2307/3053168.</w:t>
      </w:r>
    </w:p>
    <w:p w14:paraId="440BC865"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Treisman, Daniel. 2020. “Democracy by Mistake: How the Errors of Autocrats Trigger Transitions to Freer Government.” </w:t>
      </w:r>
      <w:r w:rsidRPr="007A76E7">
        <w:rPr>
          <w:rFonts w:ascii="Calibri" w:hAnsi="Calibri" w:cs="Calibri"/>
          <w:i/>
          <w:iCs/>
          <w:noProof/>
          <w:sz w:val="24"/>
          <w:szCs w:val="24"/>
        </w:rPr>
        <w:t>American Political Science Review</w:t>
      </w:r>
      <w:r w:rsidRPr="007A76E7">
        <w:rPr>
          <w:rFonts w:ascii="Calibri" w:hAnsi="Calibri" w:cs="Calibri"/>
          <w:noProof/>
          <w:sz w:val="24"/>
          <w:szCs w:val="24"/>
        </w:rPr>
        <w:t>, 792–810. https://doi.org/10.1017/S0003055420000180.</w:t>
      </w:r>
    </w:p>
    <w:p w14:paraId="1313A462"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Trejo, Guillermo. 2014. “The Ballot and the Street: An Electoral Theory of Social Protest in Autocracies.” </w:t>
      </w:r>
      <w:r w:rsidRPr="007A76E7">
        <w:rPr>
          <w:rFonts w:ascii="Calibri" w:hAnsi="Calibri" w:cs="Calibri"/>
          <w:i/>
          <w:iCs/>
          <w:noProof/>
          <w:sz w:val="24"/>
          <w:szCs w:val="24"/>
        </w:rPr>
        <w:t>Perspectives on Politics</w:t>
      </w:r>
      <w:r w:rsidRPr="007A76E7">
        <w:rPr>
          <w:rFonts w:ascii="Calibri" w:hAnsi="Calibri" w:cs="Calibri"/>
          <w:noProof/>
          <w:sz w:val="24"/>
          <w:szCs w:val="24"/>
        </w:rPr>
        <w:t xml:space="preserve"> 12 (2): 332–52. https://doi.org/http://dx.doi.org.libproxy.lib.unc.edu/10.1017/S1537592714000863.</w:t>
      </w:r>
    </w:p>
    <w:p w14:paraId="73960755"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VonDoepp, Peter. 2009. </w:t>
      </w:r>
      <w:r w:rsidRPr="007A76E7">
        <w:rPr>
          <w:rFonts w:ascii="Calibri" w:hAnsi="Calibri" w:cs="Calibri"/>
          <w:i/>
          <w:iCs/>
          <w:noProof/>
          <w:sz w:val="24"/>
          <w:szCs w:val="24"/>
        </w:rPr>
        <w:t>Judicial Politics in New Democracies: Cases from Southern Africa</w:t>
      </w:r>
      <w:r w:rsidRPr="007A76E7">
        <w:rPr>
          <w:rFonts w:ascii="Calibri" w:hAnsi="Calibri" w:cs="Calibri"/>
          <w:noProof/>
          <w:sz w:val="24"/>
          <w:szCs w:val="24"/>
        </w:rPr>
        <w:t>. Lynne Rienner Publishers.</w:t>
      </w:r>
    </w:p>
    <w:p w14:paraId="5DA44FDF"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Wang, Yueduan. 2020. “The More Authoritarian, the More Judicial Independence? The Paradox of Court Reforms in China and Russia.” </w:t>
      </w:r>
      <w:r w:rsidRPr="007A76E7">
        <w:rPr>
          <w:rFonts w:ascii="Calibri" w:hAnsi="Calibri" w:cs="Calibri"/>
          <w:i/>
          <w:iCs/>
          <w:noProof/>
          <w:sz w:val="24"/>
          <w:szCs w:val="24"/>
        </w:rPr>
        <w:t>Journal of Constitutional Law</w:t>
      </w:r>
      <w:r w:rsidRPr="007A76E7">
        <w:rPr>
          <w:rFonts w:ascii="Calibri" w:hAnsi="Calibri" w:cs="Calibri"/>
          <w:noProof/>
          <w:sz w:val="24"/>
          <w:szCs w:val="24"/>
        </w:rPr>
        <w:t xml:space="preserve"> 22 (2): 529–60.</w:t>
      </w:r>
    </w:p>
    <w:p w14:paraId="039911EE"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Weingast, Barry R. 1997. “The Political Foundations of Democracy and the Rule of Law.” </w:t>
      </w:r>
      <w:r w:rsidRPr="007A76E7">
        <w:rPr>
          <w:rFonts w:ascii="Calibri" w:hAnsi="Calibri" w:cs="Calibri"/>
          <w:i/>
          <w:iCs/>
          <w:noProof/>
          <w:sz w:val="24"/>
          <w:szCs w:val="24"/>
        </w:rPr>
        <w:t>American Political Science Review</w:t>
      </w:r>
      <w:r w:rsidRPr="007A76E7">
        <w:rPr>
          <w:rFonts w:ascii="Calibri" w:hAnsi="Calibri" w:cs="Calibri"/>
          <w:noProof/>
          <w:sz w:val="24"/>
          <w:szCs w:val="24"/>
        </w:rPr>
        <w:t xml:space="preserve"> 91 (2): 245–63.</w:t>
      </w:r>
    </w:p>
    <w:p w14:paraId="22518AD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Whiting, Susan H. 2017. “Authoritarian ‘Rule of Law’ and Regime Legitimacy.” </w:t>
      </w:r>
      <w:r w:rsidRPr="007A76E7">
        <w:rPr>
          <w:rFonts w:ascii="Calibri" w:hAnsi="Calibri" w:cs="Calibri"/>
          <w:i/>
          <w:iCs/>
          <w:noProof/>
          <w:sz w:val="24"/>
          <w:szCs w:val="24"/>
        </w:rPr>
        <w:t>Comparative Political Studies</w:t>
      </w:r>
      <w:r w:rsidRPr="007A76E7">
        <w:rPr>
          <w:rFonts w:ascii="Calibri" w:hAnsi="Calibri" w:cs="Calibri"/>
          <w:noProof/>
          <w:sz w:val="24"/>
          <w:szCs w:val="24"/>
        </w:rPr>
        <w:t>, 001041401668800. https://doi.org/10.1177/0010414016688008.</w:t>
      </w:r>
    </w:p>
    <w:p w14:paraId="2D490AFD"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szCs w:val="24"/>
        </w:rPr>
      </w:pPr>
      <w:r w:rsidRPr="007A76E7">
        <w:rPr>
          <w:rFonts w:ascii="Calibri" w:hAnsi="Calibri" w:cs="Calibri"/>
          <w:noProof/>
          <w:sz w:val="24"/>
          <w:szCs w:val="24"/>
        </w:rPr>
        <w:t xml:space="preserve">Yadav, Vineeta, and Bumba Mukherjee. 2014. </w:t>
      </w:r>
      <w:r w:rsidRPr="007A76E7">
        <w:rPr>
          <w:rFonts w:ascii="Calibri" w:hAnsi="Calibri" w:cs="Calibri"/>
          <w:i/>
          <w:iCs/>
          <w:noProof/>
          <w:sz w:val="24"/>
          <w:szCs w:val="24"/>
        </w:rPr>
        <w:t>Democracy, Electoral Systems, and Judicial Empowerment in Developing Countries</w:t>
      </w:r>
      <w:r w:rsidRPr="007A76E7">
        <w:rPr>
          <w:rFonts w:ascii="Calibri" w:hAnsi="Calibri" w:cs="Calibri"/>
          <w:noProof/>
          <w:sz w:val="24"/>
          <w:szCs w:val="24"/>
        </w:rPr>
        <w:t>. University of Michigan Press.</w:t>
      </w:r>
    </w:p>
    <w:p w14:paraId="6637696B" w14:textId="77777777" w:rsidR="007A76E7" w:rsidRPr="007A76E7" w:rsidRDefault="007A76E7" w:rsidP="007A76E7">
      <w:pPr>
        <w:widowControl w:val="0"/>
        <w:autoSpaceDE w:val="0"/>
        <w:autoSpaceDN w:val="0"/>
        <w:adjustRightInd w:val="0"/>
        <w:spacing w:after="0" w:line="480" w:lineRule="auto"/>
        <w:ind w:left="480" w:hanging="480"/>
        <w:rPr>
          <w:rFonts w:ascii="Calibri" w:hAnsi="Calibri" w:cs="Calibri"/>
          <w:noProof/>
          <w:sz w:val="24"/>
        </w:rPr>
      </w:pPr>
      <w:r w:rsidRPr="007A76E7">
        <w:rPr>
          <w:rFonts w:ascii="Calibri" w:hAnsi="Calibri" w:cs="Calibri"/>
          <w:noProof/>
          <w:sz w:val="24"/>
          <w:szCs w:val="24"/>
        </w:rPr>
        <w:t xml:space="preserve">Zhao, Qingyuan, and Daniel Percival. 2016. “Entropy Balancing Is Doubly Robust.” </w:t>
      </w:r>
      <w:r w:rsidRPr="007A76E7">
        <w:rPr>
          <w:rFonts w:ascii="Calibri" w:hAnsi="Calibri" w:cs="Calibri"/>
          <w:i/>
          <w:iCs/>
          <w:noProof/>
          <w:sz w:val="24"/>
          <w:szCs w:val="24"/>
        </w:rPr>
        <w:t>Journal of Causal Inference</w:t>
      </w:r>
      <w:r w:rsidRPr="007A76E7">
        <w:rPr>
          <w:rFonts w:ascii="Calibri" w:hAnsi="Calibri" w:cs="Calibri"/>
          <w:noProof/>
          <w:sz w:val="24"/>
          <w:szCs w:val="24"/>
        </w:rPr>
        <w:t xml:space="preserve"> 5 (1). https://doi.org/10.1515/jci-2016-0010.</w:t>
      </w:r>
    </w:p>
    <w:p w14:paraId="2832D7D6" w14:textId="039D6B6A" w:rsidR="006D7A4A" w:rsidRPr="00416426" w:rsidRDefault="002B4B9A" w:rsidP="000E224E">
      <w:pPr>
        <w:widowControl w:val="0"/>
        <w:autoSpaceDE w:val="0"/>
        <w:autoSpaceDN w:val="0"/>
        <w:adjustRightInd w:val="0"/>
        <w:spacing w:after="0" w:line="480" w:lineRule="auto"/>
        <w:ind w:left="480" w:hanging="480"/>
        <w:rPr>
          <w:sz w:val="24"/>
          <w:szCs w:val="24"/>
        </w:rPr>
      </w:pPr>
      <w:r w:rsidRPr="00416426">
        <w:rPr>
          <w:rFonts w:eastAsia="Times New Roman" w:cstheme="minorHAnsi"/>
          <w:sz w:val="24"/>
          <w:szCs w:val="24"/>
        </w:rPr>
        <w:fldChar w:fldCharType="end"/>
      </w:r>
    </w:p>
    <w:sectPr w:rsidR="006D7A4A" w:rsidRPr="0041642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1149" w14:textId="77777777" w:rsidR="00B058A5" w:rsidRDefault="00B058A5" w:rsidP="00D01981">
      <w:pPr>
        <w:spacing w:after="0" w:line="240" w:lineRule="auto"/>
      </w:pPr>
      <w:r>
        <w:separator/>
      </w:r>
    </w:p>
  </w:endnote>
  <w:endnote w:type="continuationSeparator" w:id="0">
    <w:p w14:paraId="017FCA33" w14:textId="77777777" w:rsidR="00B058A5" w:rsidRDefault="00B058A5" w:rsidP="00D0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621040"/>
      <w:docPartObj>
        <w:docPartGallery w:val="Page Numbers (Bottom of Page)"/>
        <w:docPartUnique/>
      </w:docPartObj>
    </w:sdtPr>
    <w:sdtEndPr>
      <w:rPr>
        <w:noProof/>
      </w:rPr>
    </w:sdtEndPr>
    <w:sdtContent>
      <w:p w14:paraId="5CC9B33C" w14:textId="77777777" w:rsidR="00AC36B1" w:rsidRDefault="00AC36B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0EDF809" w14:textId="77777777" w:rsidR="00AC36B1" w:rsidRDefault="00AC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FCD3" w14:textId="77777777" w:rsidR="00B058A5" w:rsidRDefault="00B058A5" w:rsidP="00D01981">
      <w:pPr>
        <w:spacing w:after="0" w:line="240" w:lineRule="auto"/>
      </w:pPr>
      <w:r>
        <w:separator/>
      </w:r>
    </w:p>
  </w:footnote>
  <w:footnote w:type="continuationSeparator" w:id="0">
    <w:p w14:paraId="6814C3C8" w14:textId="77777777" w:rsidR="00B058A5" w:rsidRDefault="00B058A5" w:rsidP="00D01981">
      <w:pPr>
        <w:spacing w:after="0" w:line="240" w:lineRule="auto"/>
      </w:pPr>
      <w:r>
        <w:continuationSeparator/>
      </w:r>
    </w:p>
  </w:footnote>
  <w:footnote w:id="1">
    <w:p w14:paraId="73292185" w14:textId="3FA71503" w:rsidR="00AC36B1" w:rsidRDefault="00AC36B1" w:rsidP="00416426">
      <w:pPr>
        <w:pStyle w:val="FootnoteText"/>
        <w:spacing w:line="480" w:lineRule="auto"/>
      </w:pPr>
      <w:r w:rsidRPr="00972929">
        <w:rPr>
          <w:rStyle w:val="FootnoteReference"/>
        </w:rPr>
        <w:footnoteRef/>
      </w:r>
      <w:r>
        <w:t xml:space="preserve"> </w:t>
      </w:r>
      <w:ins w:id="0" w:author="Author">
        <w:r>
          <w:rPr>
            <w:sz w:val="24"/>
            <w:szCs w:val="24"/>
          </w:rPr>
          <w:t>A</w:t>
        </w:r>
      </w:ins>
      <w:r w:rsidRPr="00416426">
        <w:rPr>
          <w:sz w:val="24"/>
          <w:szCs w:val="24"/>
        </w:rPr>
        <w:t xml:space="preserve"> not insignificant amount of money in a region where the average monthly income is less than 30,000 rubles (see </w:t>
      </w:r>
      <w:hyperlink r:id="rId1" w:history="1">
        <w:r w:rsidRPr="00416426">
          <w:rPr>
            <w:rStyle w:val="Hyperlink"/>
            <w:sz w:val="24"/>
            <w:szCs w:val="24"/>
          </w:rPr>
          <w:t>http://www.gks.ru/wps/wcm/connect/rosstat_main/rosstat/ru/statistics/wages/</w:t>
        </w:r>
      </w:hyperlink>
      <w:r w:rsidRPr="00416426">
        <w:rPr>
          <w:sz w:val="24"/>
          <w:szCs w:val="24"/>
        </w:rPr>
        <w:t xml:space="preserve"> (Rus).</w:t>
      </w:r>
    </w:p>
  </w:footnote>
  <w:footnote w:id="2">
    <w:p w14:paraId="0CCBB335" w14:textId="6691C5D0" w:rsidR="00AC36B1" w:rsidRPr="00AA3F73" w:rsidRDefault="00AC36B1" w:rsidP="00C83B44">
      <w:pPr>
        <w:pStyle w:val="FootnoteText"/>
        <w:spacing w:line="480" w:lineRule="auto"/>
      </w:pPr>
      <w:r>
        <w:rPr>
          <w:rStyle w:val="FootnoteReference"/>
        </w:rPr>
        <w:footnoteRef/>
      </w:r>
      <w:r>
        <w:t xml:space="preserve"> </w:t>
      </w:r>
      <w:r w:rsidRPr="00C83B44">
        <w:rPr>
          <w:sz w:val="24"/>
          <w:szCs w:val="24"/>
        </w:rPr>
        <w:t xml:space="preserve">Indeed, recent cross-national work shows no relationship between political competition and the improvements in </w:t>
      </w:r>
      <w:r w:rsidRPr="00C83B44">
        <w:rPr>
          <w:i/>
          <w:iCs/>
          <w:sz w:val="24"/>
          <w:szCs w:val="24"/>
        </w:rPr>
        <w:t xml:space="preserve">de jure </w:t>
      </w:r>
      <w:r w:rsidRPr="00C83B44">
        <w:rPr>
          <w:sz w:val="24"/>
          <w:szCs w:val="24"/>
        </w:rPr>
        <w:t xml:space="preserve">independence </w:t>
      </w:r>
      <w:r w:rsidRPr="00C83B44">
        <w:rPr>
          <w:sz w:val="24"/>
          <w:szCs w:val="24"/>
        </w:rPr>
        <w:fldChar w:fldCharType="begin" w:fldLock="1"/>
      </w:r>
      <w:r w:rsidR="007A76E7">
        <w:rPr>
          <w:sz w:val="24"/>
          <w:szCs w:val="24"/>
        </w:rPr>
        <w:instrText>ADDIN CSL_CITATION {"citationItems":[{"id":"ITEM-1","itemData":{"author":[{"dropping-particle":"","family":"Staton","given":"Jeffrey","non-dropping-particle":"","parse-names":false,"suffix":""},{"dropping-particle":"","family":"Reenock","given":"Christopher","non-dropping-particle":"","parse-names":false,"suffix":""},{"dropping-particle":"","family":"Holsinger","given":"Jordan","non-dropping-particle":"","parse-names":false,"suffix":""}],"id":"ITEM-1","issued":{"date-parts":[["2020"]]},"title":"Can Courts be Bulwarks of Democracy? Judges and the Politics of Prudence","type":"report"},"uris":["http://www.mendeley.com/documents/?uuid=09698af9-8ba0-4842-834e-3ad35bbc0923"]},{"id":"ITEM-2","itemData":{"author":[{"dropping-particle":"","family":"Epperly","given":"Brad","non-dropping-particle":"","parse-names":false,"suffix":""}],"id":"ITEM-2","issued":{"date-parts":[["2019"]]},"publisher":"Oxford University Press","title":"The Political Foundations of Judicial Independence in Dictatorship and Democracy","type":"book"},"uris":["http://www.mendeley.com/documents/?uuid=8204775f-6aec-45d8-ad22-d64ba57f6513"]}],"mendeley":{"formattedCitation":"(J. Staton, Reenock, and Holsinger 2020; Epperly 2019)","plainTextFormattedCitation":"(J. Staton, Reenock, and Holsinger 2020; Epperly 2019)","previouslyFormattedCitation":"(J. Staton, Reenock, and Holsinger 2020; Epperly 2019)"},"properties":{"noteIndex":0},"schema":"https://github.com/citation-style-language/schema/raw/master/csl-citation.json"}</w:instrText>
      </w:r>
      <w:r w:rsidRPr="00C83B44">
        <w:rPr>
          <w:sz w:val="24"/>
          <w:szCs w:val="24"/>
        </w:rPr>
        <w:fldChar w:fldCharType="separate"/>
      </w:r>
      <w:r w:rsidR="007A76E7" w:rsidRPr="007A76E7">
        <w:rPr>
          <w:noProof/>
          <w:sz w:val="24"/>
          <w:szCs w:val="24"/>
        </w:rPr>
        <w:t>(J. Staton, Reenock, and Holsinger 2020; Epperly 2019)</w:t>
      </w:r>
      <w:r w:rsidRPr="00C83B44">
        <w:rPr>
          <w:sz w:val="24"/>
          <w:szCs w:val="24"/>
        </w:rPr>
        <w:fldChar w:fldCharType="end"/>
      </w:r>
      <w:r w:rsidRPr="00C83B44">
        <w:rPr>
          <w:sz w:val="24"/>
          <w:szCs w:val="24"/>
        </w:rPr>
        <w:t>.</w:t>
      </w:r>
    </w:p>
  </w:footnote>
  <w:footnote w:id="3">
    <w:p w14:paraId="64A7772C" w14:textId="649BA1DA" w:rsidR="00AC36B1" w:rsidRDefault="00AC36B1" w:rsidP="00C83B44">
      <w:pPr>
        <w:pStyle w:val="FootnoteText"/>
        <w:spacing w:line="480" w:lineRule="auto"/>
      </w:pPr>
      <w:r>
        <w:rPr>
          <w:rStyle w:val="FootnoteReference"/>
        </w:rPr>
        <w:footnoteRef/>
      </w:r>
      <w:r>
        <w:t xml:space="preserve"> </w:t>
      </w:r>
      <w:r w:rsidRPr="00416426">
        <w:rPr>
          <w:bCs/>
          <w:sz w:val="24"/>
          <w:szCs w:val="24"/>
        </w:rPr>
        <w:t xml:space="preserve">Administrative </w:t>
      </w:r>
      <w:r>
        <w:rPr>
          <w:bCs/>
          <w:sz w:val="24"/>
          <w:szCs w:val="24"/>
        </w:rPr>
        <w:t>penalties generally include</w:t>
      </w:r>
      <w:r w:rsidRPr="00416426">
        <w:rPr>
          <w:bCs/>
          <w:sz w:val="24"/>
          <w:szCs w:val="24"/>
        </w:rPr>
        <w:t xml:space="preserve"> fines</w:t>
      </w:r>
      <w:r>
        <w:rPr>
          <w:bCs/>
          <w:sz w:val="24"/>
          <w:szCs w:val="24"/>
        </w:rPr>
        <w:t>,</w:t>
      </w:r>
      <w:r w:rsidRPr="00416426">
        <w:rPr>
          <w:bCs/>
          <w:sz w:val="24"/>
          <w:szCs w:val="24"/>
        </w:rPr>
        <w:t xml:space="preserve"> the loss of public position</w:t>
      </w:r>
      <w:r>
        <w:rPr>
          <w:bCs/>
          <w:sz w:val="24"/>
          <w:szCs w:val="24"/>
        </w:rPr>
        <w:t>,</w:t>
      </w:r>
      <w:r w:rsidRPr="00416426">
        <w:rPr>
          <w:bCs/>
          <w:sz w:val="24"/>
          <w:szCs w:val="24"/>
        </w:rPr>
        <w:t xml:space="preserve"> or the right to stand as a candidate for office </w:t>
      </w:r>
      <w:r w:rsidRPr="00416426">
        <w:rPr>
          <w:bCs/>
          <w:sz w:val="24"/>
          <w:szCs w:val="24"/>
        </w:rPr>
        <w:fldChar w:fldCharType="begin" w:fldLock="1"/>
      </w:r>
      <w:r>
        <w:rPr>
          <w:bCs/>
          <w:sz w:val="24"/>
          <w:szCs w:val="24"/>
        </w:rPr>
        <w:instrText>ADDIN CSL_CITATION {"citationItems":[{"id":"ITEM-1","itemData":{"ISBN":"9789185724963","author":[{"dropping-particle":"","family":"Orozco-Henríquez","given":"Jesús","non-dropping-particle":"","parse-names":false,"suffix":""},{"dropping-particle":"","family":"Ayoub","given":"Ayman","non-dropping-particle":"","parse-names":false,"suffix":""},{"dropping-particle":"","family":"Ellis","given":"Andrew","non-dropping-particle":"","parse-names":false,"suffix":""}],"id":"ITEM-1","issued":{"date-parts":[["2010"]]},"publisher-place":"Stockholm, Sweden","title":"Electoral Justice: The International IDEA Handbook","type":"report"},"uris":["http://www.mendeley.com/documents/?uuid=96b0c4b5-da84-4799-90ef-ba0bf7f672c2"]}],"mendeley":{"formattedCitation":"(Orozco-Henríquez, Ayoub, and Ellis 2010)","manualFormatting":"(Orozco-Henriquez et al., 2010, pp. 40-50)","plainTextFormattedCitation":"(Orozco-Henríquez, Ayoub, and Ellis 2010)","previouslyFormattedCitation":"(Orozco-Henríquez, Ayoub, and Ellis 2010)"},"properties":{"noteIndex":0},"schema":"https://github.com/citation-style-language/schema/raw/master/csl-citation.json"}</w:instrText>
      </w:r>
      <w:r w:rsidRPr="00416426">
        <w:rPr>
          <w:bCs/>
          <w:sz w:val="24"/>
          <w:szCs w:val="24"/>
        </w:rPr>
        <w:fldChar w:fldCharType="separate"/>
      </w:r>
      <w:r w:rsidRPr="00416426">
        <w:rPr>
          <w:bCs/>
          <w:noProof/>
          <w:sz w:val="24"/>
          <w:szCs w:val="24"/>
        </w:rPr>
        <w:t>(Orozco-Henriquez et al., 2010, pp. 40-50)</w:t>
      </w:r>
      <w:r w:rsidRPr="00416426">
        <w:rPr>
          <w:bCs/>
          <w:sz w:val="24"/>
          <w:szCs w:val="24"/>
        </w:rPr>
        <w:fldChar w:fldCharType="end"/>
      </w:r>
      <w:r w:rsidRPr="00416426">
        <w:rPr>
          <w:bCs/>
          <w:sz w:val="24"/>
          <w:szCs w:val="24"/>
        </w:rPr>
        <w:t>.</w:t>
      </w:r>
    </w:p>
  </w:footnote>
  <w:footnote w:id="4">
    <w:p w14:paraId="218DC5AE" w14:textId="64BAFDC3" w:rsidR="00AC36B1" w:rsidRPr="00C83B44" w:rsidRDefault="00AC36B1" w:rsidP="00C83B44">
      <w:pPr>
        <w:pStyle w:val="FootnoteText"/>
        <w:spacing w:line="480" w:lineRule="auto"/>
        <w:rPr>
          <w:sz w:val="24"/>
          <w:szCs w:val="24"/>
        </w:rPr>
      </w:pPr>
      <w:r w:rsidRPr="00C83B44">
        <w:rPr>
          <w:rStyle w:val="FootnoteReference"/>
          <w:sz w:val="24"/>
          <w:szCs w:val="24"/>
        </w:rPr>
        <w:footnoteRef/>
      </w:r>
      <w:r w:rsidRPr="00C83B44">
        <w:rPr>
          <w:sz w:val="24"/>
          <w:szCs w:val="24"/>
        </w:rPr>
        <w:t xml:space="preserve"> International courts can also widen the space for legal mobilization and hold non-democratic governments accountable </w:t>
      </w:r>
      <w:r w:rsidRPr="00C83B44">
        <w:rPr>
          <w:sz w:val="24"/>
          <w:szCs w:val="24"/>
        </w:rPr>
        <w:fldChar w:fldCharType="begin" w:fldLock="1"/>
      </w:r>
      <w:r w:rsidRPr="00C83B44">
        <w:rPr>
          <w:sz w:val="24"/>
          <w:szCs w:val="24"/>
        </w:rPr>
        <w:instrText>ADDIN CSL_CITATION {"citationItems":[{"id":"ITEM-1","itemData":{"DOI":"10.1093/ejil/chw019","ISSN":"14643596","abstract":"This article discusses three credible attempts by African governments to restrict the jurisdiction of three similarly situated sub-regional courts in response to politically controversial rulings. In West Africa, when the Court of the Economic Community of West African States (ECOWAS) upheld allegations of torture by opposition journalists in Gambia, that country's political leaders sought to restrict the Court's power to review human rights complaints. The other member states ultimately defeated Gambia's proposal. In East Africa, Kenya failed in its efforts to eliminate the East African Court of Justice (EACJ) and to remove some of its judges after a decision challenging an election to a sub-regional legislature. However, the member states agreed to restructure the EACJ in ways that have significantly affected the Court's subsequent trajectory. In Southern Africa, after the Southern African Development Community (SADC) Tribunal ruled in favour of white farmers in disputes over land seizures, Zimbabwe prevailed upon SADC member states to suspend the Tribunal and strip its power to review complaints from private litigants. Variations in the mobilization efforts of community secretariats, civil society groups and sub-regional parliaments explain why efforts to eliminate the three courts or narrow their jurisdiction were defeated in ECOWAS, scaled back in the EACJ and largely succeeded in the SADC.","author":[{"dropping-particle":"","family":"Alter","given":"Karen J.","non-dropping-particle":"","parse-names":false,"suffix":""},{"dropping-particle":"","family":"Gathii","given":"James T.","non-dropping-particle":"","parse-names":false,"suffix":""},{"dropping-particle":"","family":"Helfer","given":"Laurence R.","non-dropping-particle":"","parse-names":false,"suffix":""}],"container-title":"European Journal of International Law","id":"ITEM-1","issue":"2","issued":{"date-parts":[["2016"]]},"page":"293-328","title":"Backlash against International Courts in West, East and Southern Africa: Causes and consequences","type":"article-journal","volume":"27"},"uris":["http://www.mendeley.com/documents/?uuid=d7e7429d-d4f5-463a-a58f-79a425292dd2"]}],"mendeley":{"formattedCitation":"(Alter, Gathii, and Helfer 2016)","plainTextFormattedCitation":"(Alter, Gathii, and Helfer 2016)","previouslyFormattedCitation":"(Alter, Gathii, and Helfer 2016)"},"properties":{"noteIndex":0},"schema":"https://github.com/citation-style-language/schema/raw/master/csl-citation.json"}</w:instrText>
      </w:r>
      <w:r w:rsidRPr="00C83B44">
        <w:rPr>
          <w:sz w:val="24"/>
          <w:szCs w:val="24"/>
        </w:rPr>
        <w:fldChar w:fldCharType="separate"/>
      </w:r>
      <w:r w:rsidRPr="00C83B44">
        <w:rPr>
          <w:noProof/>
          <w:sz w:val="24"/>
          <w:szCs w:val="24"/>
        </w:rPr>
        <w:t>(Alter, Gathii, and Helfer 2016)</w:t>
      </w:r>
      <w:r w:rsidRPr="00C83B44">
        <w:rPr>
          <w:sz w:val="24"/>
          <w:szCs w:val="24"/>
        </w:rPr>
        <w:fldChar w:fldCharType="end"/>
      </w:r>
      <w:r w:rsidRPr="00C83B44">
        <w:rPr>
          <w:sz w:val="24"/>
          <w:szCs w:val="24"/>
        </w:rPr>
        <w:t>. However, since the causes of state willingness to be party to, and follow the rulings of, international courts differ from the domestic incentives discussed here, the effect of international courts is left to future research.</w:t>
      </w:r>
    </w:p>
  </w:footnote>
  <w:footnote w:id="5">
    <w:p w14:paraId="2AF0A1AF" w14:textId="3F0C154A" w:rsidR="00AC36B1" w:rsidRDefault="00AC36B1" w:rsidP="00C83B44">
      <w:pPr>
        <w:pStyle w:val="FootnoteText"/>
        <w:spacing w:line="480" w:lineRule="auto"/>
      </w:pPr>
      <w:r w:rsidRPr="00972929">
        <w:rPr>
          <w:rStyle w:val="FootnoteReference"/>
        </w:rPr>
        <w:footnoteRef/>
      </w:r>
      <w:r>
        <w:t xml:space="preserve"> </w:t>
      </w:r>
      <w:r w:rsidRPr="00416426">
        <w:rPr>
          <w:sz w:val="24"/>
          <w:szCs w:val="24"/>
        </w:rPr>
        <w:t>It should be noted that Epperly</w:t>
      </w:r>
      <w:ins w:id="36" w:author="Author">
        <w:r w:rsidR="001374E1">
          <w:rPr>
            <w:sz w:val="24"/>
            <w:szCs w:val="24"/>
          </w:rPr>
          <w:t xml:space="preserve"> </w:t>
        </w:r>
        <w:r w:rsidR="001374E1">
          <w:rPr>
            <w:sz w:val="24"/>
            <w:szCs w:val="24"/>
          </w:rPr>
          <w:fldChar w:fldCharType="begin" w:fldLock="1"/>
        </w:r>
      </w:ins>
      <w:r w:rsidR="001374E1">
        <w:rPr>
          <w:sz w:val="24"/>
          <w:szCs w:val="24"/>
        </w:rPr>
        <w:instrText>ADDIN CSL_CITATION {"citationItems":[{"id":"ITEM-1","itemData":{"DOI":"10.1111/1475-6765.12186","ISSN":"14756765","abstract":"This article investigates the role of political competition in explaining de facto judicial independence in non-democratic regimes. It argues that the electoral, political insurance explanation popular in the study of courts in democracies also offers explanatory power in the autocratic context, despite popular wisdom otherwise: due to the relatively greater risks of losing power in non-democracies, electoral competition is highly salient when present. This is examined via hierarchical and fixed effects models that show competition strongly associated with increased levels of independence. This relationship is robust to alternative model and data specification, and has strong out-of-sample predictive accuracy.","author":[{"dropping-particle":"","family":"Epperly","given":"Brad","non-dropping-particle":"","parse-names":false,"suffix":""}],"container-title":"European Journal of Political Research","id":"ITEM-1","issue":"2","issued":{"date-parts":[["2017"]]},"page":"279-300","title":"Political competition and de facto judicial independence in non-democracies","type":"article-journal","volume":"56"},"suppress-author":1,"uris":["http://www.mendeley.com/documents/?uuid=0c8c0972-fb9b-4bd5-8e51-bb7ad0e0b000"]}],"mendeley":{"formattedCitation":"(2017)","plainTextFormattedCitation":"(2017)","previouslyFormattedCitation":"(2017)"},"properties":{"noteIndex":0},"schema":"https://github.com/citation-style-language/schema/raw/master/csl-citation.json"}</w:instrText>
      </w:r>
      <w:r w:rsidR="001374E1">
        <w:rPr>
          <w:sz w:val="24"/>
          <w:szCs w:val="24"/>
        </w:rPr>
        <w:fldChar w:fldCharType="separate"/>
      </w:r>
      <w:r w:rsidR="001374E1" w:rsidRPr="001374E1">
        <w:rPr>
          <w:noProof/>
          <w:sz w:val="24"/>
          <w:szCs w:val="24"/>
        </w:rPr>
        <w:t>(2017)</w:t>
      </w:r>
      <w:ins w:id="37" w:author="Author">
        <w:r w:rsidR="001374E1">
          <w:rPr>
            <w:sz w:val="24"/>
            <w:szCs w:val="24"/>
          </w:rPr>
          <w:fldChar w:fldCharType="end"/>
        </w:r>
      </w:ins>
      <w:r w:rsidRPr="00416426">
        <w:rPr>
          <w:sz w:val="24"/>
          <w:szCs w:val="24"/>
        </w:rPr>
        <w:t xml:space="preserve">, in another large study, finds the opposite relationship using different measures. </w:t>
      </w:r>
    </w:p>
  </w:footnote>
  <w:footnote w:id="6">
    <w:p w14:paraId="6BB21367" w14:textId="0D4FD53F" w:rsidR="00AC36B1" w:rsidRDefault="00AC36B1" w:rsidP="00461913">
      <w:pPr>
        <w:pStyle w:val="FootnoteText"/>
        <w:spacing w:line="480" w:lineRule="auto"/>
      </w:pPr>
      <w:r>
        <w:rPr>
          <w:rStyle w:val="FootnoteReference"/>
        </w:rPr>
        <w:footnoteRef/>
      </w:r>
      <w:r>
        <w:t xml:space="preserve"> </w:t>
      </w:r>
      <w:r>
        <w:rPr>
          <w:sz w:val="24"/>
          <w:szCs w:val="24"/>
        </w:rPr>
        <w:t>V</w:t>
      </w:r>
      <w:r w:rsidRPr="00416426">
        <w:rPr>
          <w:sz w:val="24"/>
          <w:szCs w:val="24"/>
        </w:rPr>
        <w:t>ote-buying and intimidation</w:t>
      </w:r>
      <w:r>
        <w:rPr>
          <w:sz w:val="24"/>
          <w:szCs w:val="24"/>
        </w:rPr>
        <w:t xml:space="preserve"> are discussed</w:t>
      </w:r>
      <w:r w:rsidRPr="00416426">
        <w:rPr>
          <w:sz w:val="24"/>
          <w:szCs w:val="24"/>
        </w:rPr>
        <w:t xml:space="preserve"> in the appendix</w:t>
      </w:r>
      <w:ins w:id="53" w:author="Author">
        <w:r w:rsidR="0012703B">
          <w:rPr>
            <w:sz w:val="24"/>
            <w:szCs w:val="24"/>
          </w:rPr>
          <w:t xml:space="preserve"> (Table A.2)</w:t>
        </w:r>
      </w:ins>
      <w:r>
        <w:rPr>
          <w:sz w:val="24"/>
          <w:szCs w:val="24"/>
        </w:rPr>
        <w:t>, with similar (though, as predicted, weaker) results</w:t>
      </w:r>
      <w:r w:rsidRPr="00416426">
        <w:rPr>
          <w:sz w:val="24"/>
          <w:szCs w:val="24"/>
        </w:rPr>
        <w:t>.</w:t>
      </w:r>
    </w:p>
  </w:footnote>
  <w:footnote w:id="7">
    <w:p w14:paraId="7E07462A" w14:textId="318D90BE" w:rsidR="00AC36B1" w:rsidRDefault="00AC36B1" w:rsidP="00D865CB">
      <w:pPr>
        <w:pStyle w:val="FootnoteText"/>
        <w:spacing w:line="480" w:lineRule="auto"/>
      </w:pPr>
      <w:r w:rsidRPr="00416426">
        <w:rPr>
          <w:rStyle w:val="FootnoteReference"/>
          <w:sz w:val="24"/>
          <w:szCs w:val="24"/>
        </w:rPr>
        <w:footnoteRef/>
      </w:r>
      <w:r w:rsidRPr="00416426">
        <w:rPr>
          <w:sz w:val="24"/>
          <w:szCs w:val="24"/>
        </w:rPr>
        <w:t xml:space="preserve"> For example, of the </w:t>
      </w:r>
      <w:r>
        <w:rPr>
          <w:sz w:val="24"/>
          <w:szCs w:val="24"/>
        </w:rPr>
        <w:t>1009</w:t>
      </w:r>
      <w:r w:rsidRPr="00416426">
        <w:rPr>
          <w:sz w:val="24"/>
          <w:szCs w:val="24"/>
        </w:rPr>
        <w:t xml:space="preserve"> observations in the dataset, </w:t>
      </w:r>
      <w:r>
        <w:rPr>
          <w:sz w:val="24"/>
          <w:szCs w:val="24"/>
        </w:rPr>
        <w:t>636</w:t>
      </w:r>
      <w:r w:rsidRPr="00416426">
        <w:rPr>
          <w:sz w:val="24"/>
          <w:szCs w:val="24"/>
        </w:rPr>
        <w:t xml:space="preserve"> observations are from 1990 or later. </w:t>
      </w:r>
    </w:p>
  </w:footnote>
  <w:footnote w:id="8">
    <w:p w14:paraId="37075C16" w14:textId="77777777" w:rsidR="00AC36B1" w:rsidRPr="00416426" w:rsidRDefault="00AC36B1" w:rsidP="00983700">
      <w:pPr>
        <w:pStyle w:val="FootnoteText"/>
        <w:spacing w:line="480" w:lineRule="auto"/>
        <w:rPr>
          <w:sz w:val="24"/>
          <w:szCs w:val="24"/>
        </w:rPr>
      </w:pPr>
      <w:r w:rsidRPr="00416426">
        <w:rPr>
          <w:rStyle w:val="FootnoteReference"/>
          <w:sz w:val="24"/>
          <w:szCs w:val="24"/>
        </w:rPr>
        <w:footnoteRef/>
      </w:r>
      <w:r w:rsidRPr="00416426">
        <w:rPr>
          <w:sz w:val="24"/>
          <w:szCs w:val="24"/>
        </w:rPr>
        <w:t xml:space="preserve"> For clarity, I multiply the variable by -1, so that higher values indicate more severe manipulation.</w:t>
      </w:r>
    </w:p>
  </w:footnote>
  <w:footnote w:id="9">
    <w:p w14:paraId="569D4005" w14:textId="5578B159" w:rsidR="00AC36B1" w:rsidRDefault="00AC36B1" w:rsidP="00416426">
      <w:pPr>
        <w:pStyle w:val="FootnoteText"/>
        <w:spacing w:line="480" w:lineRule="auto"/>
      </w:pPr>
      <w:r w:rsidRPr="00416426">
        <w:rPr>
          <w:rStyle w:val="FootnoteReference"/>
          <w:sz w:val="24"/>
          <w:szCs w:val="24"/>
        </w:rPr>
        <w:footnoteRef/>
      </w:r>
      <w:r w:rsidRPr="00416426">
        <w:rPr>
          <w:sz w:val="24"/>
          <w:szCs w:val="24"/>
        </w:rPr>
        <w:t xml:space="preserve"> Specifically, this variable takes on a value of 1 when the V-Dem variable ‘v2jureform_ord’ takes on a value of 2 (indicating a positive reform), and zero otherwise. Examples of reform given in the V-Dem codebook include the creation of new forms of judicial review, new rules that increase access to the courts, or new judicial remedies (Coppedge, et al. 2017); this suggests that events coded as treatments will be relatively significant reforms (to the exclusion of small-scale changes like incremental increases in judicial salaries or terms of office).</w:t>
      </w:r>
      <w:ins w:id="61" w:author="Author">
        <w:r>
          <w:rPr>
            <w:sz w:val="24"/>
            <w:szCs w:val="24"/>
          </w:rPr>
          <w:t xml:space="preserve"> Since increased access to the courts could also drive increased legal mobilization, a more thorough discussion of access and independence is available in the supplemental appendix, with robustness checks.</w:t>
        </w:r>
      </w:ins>
    </w:p>
  </w:footnote>
  <w:footnote w:id="10">
    <w:p w14:paraId="158E3D35" w14:textId="764476BA" w:rsidR="00AC36B1" w:rsidRPr="00122095" w:rsidRDefault="00AC36B1" w:rsidP="00D865CB">
      <w:pPr>
        <w:pStyle w:val="FootnoteText"/>
        <w:spacing w:line="480" w:lineRule="auto"/>
        <w:rPr>
          <w:sz w:val="24"/>
          <w:szCs w:val="24"/>
        </w:rPr>
      </w:pPr>
      <w:ins w:id="63" w:author="Author">
        <w:r>
          <w:rPr>
            <w:rStyle w:val="FootnoteReference"/>
          </w:rPr>
          <w:footnoteRef/>
        </w:r>
        <w:r>
          <w:t xml:space="preserve"> </w:t>
        </w:r>
        <w:r w:rsidRPr="00122095">
          <w:rPr>
            <w:sz w:val="24"/>
            <w:szCs w:val="24"/>
          </w:rPr>
          <w:t>The difference between the number of reforms detected using V-Dem versus CCP indicates the importance of non-constitutional (i.e. statutory or regulatory) reforms in many countries.</w:t>
        </w:r>
        <w:r>
          <w:rPr>
            <w:sz w:val="24"/>
            <w:szCs w:val="24"/>
          </w:rPr>
          <w:t xml:space="preserve"> For example, Russia’s judicial system gained greater financial autonomy by statute in the 1990s, and greater autonomy in selection, promotion, and disciplinary measures by statute in the early 2000s </w:t>
        </w:r>
        <w:r>
          <w:rPr>
            <w:sz w:val="24"/>
            <w:szCs w:val="24"/>
          </w:rPr>
          <w:fldChar w:fldCharType="begin" w:fldLock="1"/>
        </w:r>
      </w:ins>
      <w:r>
        <w:rPr>
          <w:sz w:val="24"/>
          <w:szCs w:val="24"/>
        </w:rPr>
        <w:instrText>ADDIN CSL_CITATION {"citationItems":[{"id":"ITEM-1","itemData":{"author":[{"dropping-particle":"","family":"Schwartz","given":"Olga","non-dropping-particle":"","parse-names":false,"suffix":""},{"dropping-particle":"","family":"Sykiainen","given":"Elga","non-dropping-particle":"","parse-names":false,"suffix":""}],"container-title":"Judicial Independence in Transition","id":"ITEM-1","issued":{"date-parts":[["2012"]]},"page":"971","publisher":"Springer","title":"Judicial Independence in the Russian Federation","type":"chapter"},"uris":["http://www.mendeley.com/documents/?uuid=d426c1a0-b8b0-4366-a0ab-c9bfcc31559d"]}],"mendeley":{"formattedCitation":"(Schwartz and Sykiainen 2012)","plainTextFormattedCitation":"(Schwartz and Sykiainen 2012)","previouslyFormattedCitation":"(Schwartz and Sykiainen 2012)"},"properties":{"noteIndex":0},"schema":"https://github.com/citation-style-language/schema/raw/master/csl-citation.json"}</w:instrText>
      </w:r>
      <w:r>
        <w:rPr>
          <w:sz w:val="24"/>
          <w:szCs w:val="24"/>
        </w:rPr>
        <w:fldChar w:fldCharType="separate"/>
      </w:r>
      <w:r w:rsidRPr="00EB459D">
        <w:rPr>
          <w:noProof/>
          <w:sz w:val="24"/>
          <w:szCs w:val="24"/>
        </w:rPr>
        <w:t>(Schwartz and Sykiainen 2012)</w:t>
      </w:r>
      <w:ins w:id="64" w:author="Author">
        <w:r>
          <w:rPr>
            <w:sz w:val="24"/>
            <w:szCs w:val="24"/>
          </w:rPr>
          <w:fldChar w:fldCharType="end"/>
        </w:r>
        <w:r>
          <w:rPr>
            <w:sz w:val="24"/>
            <w:szCs w:val="24"/>
          </w:rPr>
          <w:t>. Going in reverse, a package of laws passed by the Polish parliament in 2017 brought judicial selection and discipline</w:t>
        </w:r>
        <w:r w:rsidR="002411EF">
          <w:rPr>
            <w:sz w:val="24"/>
            <w:szCs w:val="24"/>
          </w:rPr>
          <w:t xml:space="preserve"> more directly</w:t>
        </w:r>
        <w:r>
          <w:rPr>
            <w:sz w:val="24"/>
            <w:szCs w:val="24"/>
          </w:rPr>
          <w:t xml:space="preserve"> under executive control </w:t>
        </w:r>
        <w:r>
          <w:rPr>
            <w:sz w:val="24"/>
            <w:szCs w:val="24"/>
          </w:rPr>
          <w:fldChar w:fldCharType="begin" w:fldLock="1"/>
        </w:r>
      </w:ins>
      <w:r>
        <w:rPr>
          <w:sz w:val="24"/>
          <w:szCs w:val="24"/>
        </w:rPr>
        <w:instrText>ADDIN CSL_CITATION {"citationItems":[{"id":"ITEM-1","itemData":{"DOI":"10.2139/ssrn.3216482","abstract":"This article argues that the establishment of the National Council of the Judiciary in 1989 and the empowerment of the general assemblies of court judges gave rise to the idea of judicial self-?‐government in Poland. This very idea of self-?‐government, implying that judges hold important decision-?‐making or veto powers on matters concerning the judiciary, was regarded as a precondition of the separation of powers and judicial independence, neither of which existed under Communist rule. However, the package of laws introduced in 2017 marks the end of judicial self-?‐government as we know it. Not only did it undermine the independence of the National Council of the Judiciary by altering the mode of electing its judicial members, but it also concentrated the power over the judiciary in the hands of the executive branch, allowing for, inter alia, the exchange of key positions in court administration and the reconfiguration of the Supreme Court. This article examines the impact of this “reform” on such values as independence, accountability, and transparency. Investigating the role of judicial self-?‐government in ensuring the principle of separation of powers and democracy, the article concludes with an assessment of the early consequences of the introduced changes for the Polish judiciary.","author":[{"dropping-particle":"","family":"Sledzinska-Simon","given":"Anna","non-dropping-particle":"","parse-names":false,"suffix":""}],"container-title":"German Law Journal","id":"ITEM-1","issue":"7","issued":{"date-parts":[["2019"]]},"title":"The Rise and Fall of Judicial Self-Government in Poland: On Judicial Reform Reversing Democratic Transition","type":"article-journal","volume":"19"},"uris":["http://www.mendeley.com/documents/?uuid=1e837bd4-1960-4d37-9399-ebb1f75b1715"]}],"mendeley":{"formattedCitation":"(Sledzinska-Simon 2019)","plainTextFormattedCitation":"(Sledzinska-Simon 2019)","previouslyFormattedCitation":"(Sledzinska-Simon 2019)"},"properties":{"noteIndex":0},"schema":"https://github.com/citation-style-language/schema/raw/master/csl-citation.json"}</w:instrText>
      </w:r>
      <w:r>
        <w:rPr>
          <w:sz w:val="24"/>
          <w:szCs w:val="24"/>
        </w:rPr>
        <w:fldChar w:fldCharType="separate"/>
      </w:r>
      <w:r w:rsidRPr="00276958">
        <w:rPr>
          <w:noProof/>
          <w:sz w:val="24"/>
          <w:szCs w:val="24"/>
        </w:rPr>
        <w:t>(Sledzinska-Simon 2019)</w:t>
      </w:r>
      <w:ins w:id="65" w:author="Author">
        <w:r>
          <w:rPr>
            <w:sz w:val="24"/>
            <w:szCs w:val="24"/>
          </w:rPr>
          <w:fldChar w:fldCharType="end"/>
        </w:r>
        <w:r>
          <w:rPr>
            <w:sz w:val="24"/>
            <w:szCs w:val="24"/>
          </w:rPr>
          <w:t xml:space="preserve">. </w:t>
        </w:r>
        <w:r w:rsidRPr="00122095">
          <w:rPr>
            <w:sz w:val="24"/>
            <w:szCs w:val="24"/>
          </w:rPr>
          <w:t xml:space="preserve"> </w:t>
        </w:r>
      </w:ins>
    </w:p>
  </w:footnote>
  <w:footnote w:id="11">
    <w:p w14:paraId="394358A4" w14:textId="2A570AD2" w:rsidR="00AC36B1" w:rsidRPr="00416426" w:rsidRDefault="00AC36B1">
      <w:pPr>
        <w:pStyle w:val="FootnoteText"/>
        <w:rPr>
          <w:sz w:val="22"/>
          <w:szCs w:val="22"/>
        </w:rPr>
      </w:pPr>
      <w:r w:rsidRPr="00416426">
        <w:rPr>
          <w:rStyle w:val="FootnoteReference"/>
          <w:sz w:val="22"/>
          <w:szCs w:val="22"/>
        </w:rPr>
        <w:footnoteRef/>
      </w:r>
      <w:r w:rsidRPr="00416426">
        <w:rPr>
          <w:sz w:val="22"/>
          <w:szCs w:val="22"/>
        </w:rPr>
        <w:t xml:space="preserve"> I code all presidential elections as majoritarian.</w:t>
      </w:r>
    </w:p>
  </w:footnote>
  <w:footnote w:id="12">
    <w:p w14:paraId="05961B80" w14:textId="77777777" w:rsidR="00AC36B1" w:rsidRDefault="00AC36B1" w:rsidP="003F0DDD">
      <w:pPr>
        <w:pStyle w:val="FootnoteText"/>
      </w:pPr>
      <w:r w:rsidRPr="00972929">
        <w:rPr>
          <w:rStyle w:val="FootnoteReference"/>
        </w:rPr>
        <w:footnoteRef/>
      </w:r>
      <w:r>
        <w:t xml:space="preserve"> </w:t>
      </w:r>
      <w:hyperlink r:id="rId2" w:history="1">
        <w:r w:rsidRPr="00533364">
          <w:rPr>
            <w:rStyle w:val="Hyperlink"/>
          </w:rPr>
          <w:t>http://www.clio-infra.eu/</w:t>
        </w:r>
      </w:hyperlink>
      <w:r>
        <w:t xml:space="preserve"> </w:t>
      </w:r>
    </w:p>
  </w:footnote>
  <w:footnote w:id="13">
    <w:p w14:paraId="5EBE8CEB" w14:textId="57601AED" w:rsidR="00AC36B1" w:rsidRPr="00416426" w:rsidRDefault="00AC36B1" w:rsidP="00416426">
      <w:pPr>
        <w:pStyle w:val="FootnoteText"/>
        <w:spacing w:line="480" w:lineRule="auto"/>
        <w:rPr>
          <w:sz w:val="24"/>
          <w:szCs w:val="24"/>
        </w:rPr>
      </w:pPr>
      <w:r w:rsidRPr="00416426">
        <w:rPr>
          <w:rStyle w:val="FootnoteReference"/>
          <w:sz w:val="24"/>
          <w:szCs w:val="24"/>
        </w:rPr>
        <w:footnoteRef/>
      </w:r>
      <w:r w:rsidRPr="00416426">
        <w:rPr>
          <w:sz w:val="24"/>
          <w:szCs w:val="24"/>
        </w:rPr>
        <w:t xml:space="preserve"> Plots and adjusted confidence intervals were implemented using the interplot package in R </w:t>
      </w:r>
      <w:r w:rsidRPr="00416426">
        <w:rPr>
          <w:sz w:val="24"/>
          <w:szCs w:val="24"/>
        </w:rPr>
        <w:fldChar w:fldCharType="begin" w:fldLock="1"/>
      </w:r>
      <w:r>
        <w:rPr>
          <w:sz w:val="24"/>
          <w:szCs w:val="24"/>
        </w:rPr>
        <w:instrText>ADDIN CSL_CITATION {"citationItems":[{"id":"ITEM-1","itemData":{"author":[{"dropping-particle":"","family":"Solt","given":"Frederick","non-dropping-particle":"","parse-names":false,"suffix":""},{"dropping-particle":"","family":"Hu","given":"Yue","non-dropping-particle":"","parse-names":false,"suffix":""},{"dropping-particle":"","family":"Kenkel","given":"Brenton","non-dropping-particle":"","parse-names":false,"suffix":""}],"id":"ITEM-1","issued":{"date-parts":[["2019"]]},"number":"0.2.2","publisher":"The Comprehensive R Archive Network","title":"interplot: Plot the Effects of Variables in Interaction Terms","type":"article"},"uris":["http://www.mendeley.com/documents/?uuid=3b6dd858-110f-4d2e-92ca-64871f57e694"]}],"mendeley":{"formattedCitation":"(Solt, Hu, and Kenkel 2019)","plainTextFormattedCitation":"(Solt, Hu, and Kenkel 2019)","previouslyFormattedCitation":"(Solt, Hu, and Kenkel 2019)"},"properties":{"noteIndex":0},"schema":"https://github.com/citation-style-language/schema/raw/master/csl-citation.json"}</w:instrText>
      </w:r>
      <w:r w:rsidRPr="00416426">
        <w:rPr>
          <w:sz w:val="24"/>
          <w:szCs w:val="24"/>
        </w:rPr>
        <w:fldChar w:fldCharType="separate"/>
      </w:r>
      <w:r w:rsidRPr="00416426">
        <w:rPr>
          <w:noProof/>
          <w:sz w:val="24"/>
          <w:szCs w:val="24"/>
        </w:rPr>
        <w:t>(Solt, Hu, and Kenkel 2019)</w:t>
      </w:r>
      <w:r w:rsidRPr="00416426">
        <w:rPr>
          <w:sz w:val="24"/>
          <w:szCs w:val="24"/>
        </w:rPr>
        <w:fldChar w:fldCharType="end"/>
      </w:r>
      <w:r w:rsidRPr="00416426">
        <w:rPr>
          <w:sz w:val="24"/>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36AE3"/>
    <w:multiLevelType w:val="hybridMultilevel"/>
    <w:tmpl w:val="C0C61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16748"/>
    <w:multiLevelType w:val="hybridMultilevel"/>
    <w:tmpl w:val="F3CA40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662DE"/>
    <w:multiLevelType w:val="hybridMultilevel"/>
    <w:tmpl w:val="09848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6573E"/>
    <w:multiLevelType w:val="hybridMultilevel"/>
    <w:tmpl w:val="B2E8E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46491"/>
    <w:multiLevelType w:val="hybridMultilevel"/>
    <w:tmpl w:val="C56C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11C57"/>
    <w:multiLevelType w:val="hybridMultilevel"/>
    <w:tmpl w:val="EA8C9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8E"/>
    <w:rsid w:val="00000092"/>
    <w:rsid w:val="00000711"/>
    <w:rsid w:val="0000088E"/>
    <w:rsid w:val="00000951"/>
    <w:rsid w:val="000014AE"/>
    <w:rsid w:val="000015C9"/>
    <w:rsid w:val="00001876"/>
    <w:rsid w:val="000018F7"/>
    <w:rsid w:val="00001C0E"/>
    <w:rsid w:val="00001EEC"/>
    <w:rsid w:val="00001F66"/>
    <w:rsid w:val="000024EE"/>
    <w:rsid w:val="000034B1"/>
    <w:rsid w:val="00003A60"/>
    <w:rsid w:val="00003C33"/>
    <w:rsid w:val="0000409B"/>
    <w:rsid w:val="00004952"/>
    <w:rsid w:val="00005030"/>
    <w:rsid w:val="000056AA"/>
    <w:rsid w:val="00006427"/>
    <w:rsid w:val="0000645D"/>
    <w:rsid w:val="00007A1E"/>
    <w:rsid w:val="00007E63"/>
    <w:rsid w:val="0001059E"/>
    <w:rsid w:val="0001087B"/>
    <w:rsid w:val="0001098C"/>
    <w:rsid w:val="00011FEF"/>
    <w:rsid w:val="00012E2A"/>
    <w:rsid w:val="00013376"/>
    <w:rsid w:val="000134C3"/>
    <w:rsid w:val="00013A07"/>
    <w:rsid w:val="00013CFE"/>
    <w:rsid w:val="0001405E"/>
    <w:rsid w:val="00014C4A"/>
    <w:rsid w:val="00015204"/>
    <w:rsid w:val="0001583E"/>
    <w:rsid w:val="00015CE5"/>
    <w:rsid w:val="00015D8A"/>
    <w:rsid w:val="00016720"/>
    <w:rsid w:val="00016BD5"/>
    <w:rsid w:val="00016C5E"/>
    <w:rsid w:val="00016E63"/>
    <w:rsid w:val="00016EA8"/>
    <w:rsid w:val="000177C1"/>
    <w:rsid w:val="00017B15"/>
    <w:rsid w:val="000204A5"/>
    <w:rsid w:val="00020E2C"/>
    <w:rsid w:val="000214D9"/>
    <w:rsid w:val="00021F36"/>
    <w:rsid w:val="000234C2"/>
    <w:rsid w:val="000236BA"/>
    <w:rsid w:val="00023DCE"/>
    <w:rsid w:val="00024572"/>
    <w:rsid w:val="00024D89"/>
    <w:rsid w:val="00025200"/>
    <w:rsid w:val="0002539D"/>
    <w:rsid w:val="0002566B"/>
    <w:rsid w:val="00025851"/>
    <w:rsid w:val="00026249"/>
    <w:rsid w:val="00026649"/>
    <w:rsid w:val="000272B8"/>
    <w:rsid w:val="000277A6"/>
    <w:rsid w:val="0002793F"/>
    <w:rsid w:val="00027EF4"/>
    <w:rsid w:val="00031498"/>
    <w:rsid w:val="00031F77"/>
    <w:rsid w:val="000320A2"/>
    <w:rsid w:val="000320AF"/>
    <w:rsid w:val="00033A65"/>
    <w:rsid w:val="00034378"/>
    <w:rsid w:val="000347C0"/>
    <w:rsid w:val="000348A6"/>
    <w:rsid w:val="00037867"/>
    <w:rsid w:val="00040EDD"/>
    <w:rsid w:val="000410A9"/>
    <w:rsid w:val="0004126A"/>
    <w:rsid w:val="00042403"/>
    <w:rsid w:val="000428B7"/>
    <w:rsid w:val="00042E4A"/>
    <w:rsid w:val="00043EB4"/>
    <w:rsid w:val="00044599"/>
    <w:rsid w:val="00044728"/>
    <w:rsid w:val="00045B62"/>
    <w:rsid w:val="0004779B"/>
    <w:rsid w:val="00047912"/>
    <w:rsid w:val="00047D64"/>
    <w:rsid w:val="00050B36"/>
    <w:rsid w:val="00050EE4"/>
    <w:rsid w:val="00050FBF"/>
    <w:rsid w:val="00051304"/>
    <w:rsid w:val="0005172F"/>
    <w:rsid w:val="00051DEC"/>
    <w:rsid w:val="000524AE"/>
    <w:rsid w:val="00052568"/>
    <w:rsid w:val="0005386C"/>
    <w:rsid w:val="00054260"/>
    <w:rsid w:val="00054510"/>
    <w:rsid w:val="00054815"/>
    <w:rsid w:val="00054867"/>
    <w:rsid w:val="0005589C"/>
    <w:rsid w:val="00055D74"/>
    <w:rsid w:val="00056608"/>
    <w:rsid w:val="00056848"/>
    <w:rsid w:val="00056AB1"/>
    <w:rsid w:val="00056E64"/>
    <w:rsid w:val="00060FAC"/>
    <w:rsid w:val="0006121C"/>
    <w:rsid w:val="000617F6"/>
    <w:rsid w:val="00061FD4"/>
    <w:rsid w:val="0006200B"/>
    <w:rsid w:val="00062288"/>
    <w:rsid w:val="0006231C"/>
    <w:rsid w:val="00062335"/>
    <w:rsid w:val="0006313C"/>
    <w:rsid w:val="00063ACB"/>
    <w:rsid w:val="00063C56"/>
    <w:rsid w:val="00064490"/>
    <w:rsid w:val="0006455A"/>
    <w:rsid w:val="000645A7"/>
    <w:rsid w:val="000660C6"/>
    <w:rsid w:val="00066485"/>
    <w:rsid w:val="00066882"/>
    <w:rsid w:val="00067479"/>
    <w:rsid w:val="000700F9"/>
    <w:rsid w:val="00070780"/>
    <w:rsid w:val="000708AD"/>
    <w:rsid w:val="00070974"/>
    <w:rsid w:val="000713C5"/>
    <w:rsid w:val="000715BE"/>
    <w:rsid w:val="000716A9"/>
    <w:rsid w:val="0007292F"/>
    <w:rsid w:val="00073616"/>
    <w:rsid w:val="00073C86"/>
    <w:rsid w:val="00073CBE"/>
    <w:rsid w:val="000750DC"/>
    <w:rsid w:val="00075814"/>
    <w:rsid w:val="00076BD5"/>
    <w:rsid w:val="0007777D"/>
    <w:rsid w:val="00080D4C"/>
    <w:rsid w:val="00081069"/>
    <w:rsid w:val="00081919"/>
    <w:rsid w:val="00081970"/>
    <w:rsid w:val="00081B44"/>
    <w:rsid w:val="00081C72"/>
    <w:rsid w:val="0008279A"/>
    <w:rsid w:val="00082D3C"/>
    <w:rsid w:val="000834D0"/>
    <w:rsid w:val="00083A2E"/>
    <w:rsid w:val="00084165"/>
    <w:rsid w:val="0008479E"/>
    <w:rsid w:val="00084BB7"/>
    <w:rsid w:val="000854BD"/>
    <w:rsid w:val="0008576D"/>
    <w:rsid w:val="000859A7"/>
    <w:rsid w:val="00085FF4"/>
    <w:rsid w:val="00086D61"/>
    <w:rsid w:val="00086FDA"/>
    <w:rsid w:val="00087A35"/>
    <w:rsid w:val="00092598"/>
    <w:rsid w:val="0009295E"/>
    <w:rsid w:val="00092DD8"/>
    <w:rsid w:val="00093B7E"/>
    <w:rsid w:val="00094083"/>
    <w:rsid w:val="00096412"/>
    <w:rsid w:val="00096AD7"/>
    <w:rsid w:val="00096CA9"/>
    <w:rsid w:val="00096D49"/>
    <w:rsid w:val="00096EAE"/>
    <w:rsid w:val="000971A5"/>
    <w:rsid w:val="00097406"/>
    <w:rsid w:val="00097A6C"/>
    <w:rsid w:val="00097ADD"/>
    <w:rsid w:val="00097CDE"/>
    <w:rsid w:val="000A0510"/>
    <w:rsid w:val="000A064C"/>
    <w:rsid w:val="000A1931"/>
    <w:rsid w:val="000A1B33"/>
    <w:rsid w:val="000A2568"/>
    <w:rsid w:val="000A287E"/>
    <w:rsid w:val="000A35B5"/>
    <w:rsid w:val="000A39E6"/>
    <w:rsid w:val="000A4B34"/>
    <w:rsid w:val="000A4E93"/>
    <w:rsid w:val="000A6A6B"/>
    <w:rsid w:val="000A6AF8"/>
    <w:rsid w:val="000A6D7E"/>
    <w:rsid w:val="000A77C3"/>
    <w:rsid w:val="000A79C6"/>
    <w:rsid w:val="000B0175"/>
    <w:rsid w:val="000B0957"/>
    <w:rsid w:val="000B124D"/>
    <w:rsid w:val="000B12C6"/>
    <w:rsid w:val="000B13E7"/>
    <w:rsid w:val="000B15BD"/>
    <w:rsid w:val="000B1929"/>
    <w:rsid w:val="000B3645"/>
    <w:rsid w:val="000B3646"/>
    <w:rsid w:val="000B4542"/>
    <w:rsid w:val="000B49A9"/>
    <w:rsid w:val="000B4A39"/>
    <w:rsid w:val="000B4B6E"/>
    <w:rsid w:val="000B5441"/>
    <w:rsid w:val="000B62D5"/>
    <w:rsid w:val="000B65AA"/>
    <w:rsid w:val="000B7229"/>
    <w:rsid w:val="000B72D3"/>
    <w:rsid w:val="000B7638"/>
    <w:rsid w:val="000B7772"/>
    <w:rsid w:val="000C047D"/>
    <w:rsid w:val="000C07AB"/>
    <w:rsid w:val="000C0A53"/>
    <w:rsid w:val="000C0ACC"/>
    <w:rsid w:val="000C1B3F"/>
    <w:rsid w:val="000C2E29"/>
    <w:rsid w:val="000C3C66"/>
    <w:rsid w:val="000C400E"/>
    <w:rsid w:val="000C433B"/>
    <w:rsid w:val="000C43C6"/>
    <w:rsid w:val="000C49DF"/>
    <w:rsid w:val="000C56E8"/>
    <w:rsid w:val="000C5960"/>
    <w:rsid w:val="000C63EA"/>
    <w:rsid w:val="000C6435"/>
    <w:rsid w:val="000D0984"/>
    <w:rsid w:val="000D0BED"/>
    <w:rsid w:val="000D0F41"/>
    <w:rsid w:val="000D1D32"/>
    <w:rsid w:val="000D20AD"/>
    <w:rsid w:val="000D23DA"/>
    <w:rsid w:val="000D3B34"/>
    <w:rsid w:val="000D41A0"/>
    <w:rsid w:val="000D4E5B"/>
    <w:rsid w:val="000D513F"/>
    <w:rsid w:val="000D5352"/>
    <w:rsid w:val="000D57DE"/>
    <w:rsid w:val="000D60AB"/>
    <w:rsid w:val="000D7BC4"/>
    <w:rsid w:val="000D7E1D"/>
    <w:rsid w:val="000E0144"/>
    <w:rsid w:val="000E10B0"/>
    <w:rsid w:val="000E1414"/>
    <w:rsid w:val="000E224E"/>
    <w:rsid w:val="000E297B"/>
    <w:rsid w:val="000E3000"/>
    <w:rsid w:val="000E30B4"/>
    <w:rsid w:val="000E3E9E"/>
    <w:rsid w:val="000E43BE"/>
    <w:rsid w:val="000E43CA"/>
    <w:rsid w:val="000E47A4"/>
    <w:rsid w:val="000E5B14"/>
    <w:rsid w:val="000E60C0"/>
    <w:rsid w:val="000E6F0B"/>
    <w:rsid w:val="000E7B29"/>
    <w:rsid w:val="000F0F15"/>
    <w:rsid w:val="000F11DC"/>
    <w:rsid w:val="000F1479"/>
    <w:rsid w:val="000F15A5"/>
    <w:rsid w:val="000F1616"/>
    <w:rsid w:val="000F231F"/>
    <w:rsid w:val="000F250C"/>
    <w:rsid w:val="000F2C15"/>
    <w:rsid w:val="000F2EFC"/>
    <w:rsid w:val="000F3545"/>
    <w:rsid w:val="000F3E80"/>
    <w:rsid w:val="000F4B80"/>
    <w:rsid w:val="000F4E0D"/>
    <w:rsid w:val="000F5B65"/>
    <w:rsid w:val="000F6546"/>
    <w:rsid w:val="000F67D1"/>
    <w:rsid w:val="000F6D5D"/>
    <w:rsid w:val="000F6F5D"/>
    <w:rsid w:val="000F700A"/>
    <w:rsid w:val="000F72E9"/>
    <w:rsid w:val="000F7A2A"/>
    <w:rsid w:val="0010052E"/>
    <w:rsid w:val="0010092F"/>
    <w:rsid w:val="00100C04"/>
    <w:rsid w:val="00101E0F"/>
    <w:rsid w:val="001023BC"/>
    <w:rsid w:val="0010243E"/>
    <w:rsid w:val="00103159"/>
    <w:rsid w:val="00103401"/>
    <w:rsid w:val="00103651"/>
    <w:rsid w:val="00103A03"/>
    <w:rsid w:val="00104023"/>
    <w:rsid w:val="00105237"/>
    <w:rsid w:val="00105496"/>
    <w:rsid w:val="001055DA"/>
    <w:rsid w:val="00105921"/>
    <w:rsid w:val="00105B89"/>
    <w:rsid w:val="00105D21"/>
    <w:rsid w:val="0010654D"/>
    <w:rsid w:val="00106872"/>
    <w:rsid w:val="001071F2"/>
    <w:rsid w:val="001077D6"/>
    <w:rsid w:val="001078A9"/>
    <w:rsid w:val="001079E2"/>
    <w:rsid w:val="0011074B"/>
    <w:rsid w:val="00110AEE"/>
    <w:rsid w:val="00111034"/>
    <w:rsid w:val="00112AC2"/>
    <w:rsid w:val="00113656"/>
    <w:rsid w:val="0011396D"/>
    <w:rsid w:val="001141BC"/>
    <w:rsid w:val="00114566"/>
    <w:rsid w:val="00114612"/>
    <w:rsid w:val="0011478B"/>
    <w:rsid w:val="00114847"/>
    <w:rsid w:val="00114BAE"/>
    <w:rsid w:val="0011527C"/>
    <w:rsid w:val="00115494"/>
    <w:rsid w:val="001154AD"/>
    <w:rsid w:val="00115854"/>
    <w:rsid w:val="00115BC6"/>
    <w:rsid w:val="001160E4"/>
    <w:rsid w:val="001167B3"/>
    <w:rsid w:val="0011694A"/>
    <w:rsid w:val="00117BF7"/>
    <w:rsid w:val="00122095"/>
    <w:rsid w:val="001225DA"/>
    <w:rsid w:val="00122BB3"/>
    <w:rsid w:val="00123735"/>
    <w:rsid w:val="00123A91"/>
    <w:rsid w:val="00123CB6"/>
    <w:rsid w:val="00124661"/>
    <w:rsid w:val="00124C87"/>
    <w:rsid w:val="0012541C"/>
    <w:rsid w:val="001254C4"/>
    <w:rsid w:val="00126161"/>
    <w:rsid w:val="00126515"/>
    <w:rsid w:val="0012703B"/>
    <w:rsid w:val="001277ED"/>
    <w:rsid w:val="001313AA"/>
    <w:rsid w:val="00131993"/>
    <w:rsid w:val="00131C08"/>
    <w:rsid w:val="00131EC4"/>
    <w:rsid w:val="00132BEE"/>
    <w:rsid w:val="00133108"/>
    <w:rsid w:val="001339AA"/>
    <w:rsid w:val="00133A5F"/>
    <w:rsid w:val="00134E31"/>
    <w:rsid w:val="00134F3A"/>
    <w:rsid w:val="0013505B"/>
    <w:rsid w:val="001355A7"/>
    <w:rsid w:val="00135692"/>
    <w:rsid w:val="00136C7B"/>
    <w:rsid w:val="00136F2B"/>
    <w:rsid w:val="001370FA"/>
    <w:rsid w:val="001374E1"/>
    <w:rsid w:val="001378D3"/>
    <w:rsid w:val="001408CE"/>
    <w:rsid w:val="00140A56"/>
    <w:rsid w:val="00140F8B"/>
    <w:rsid w:val="001412A4"/>
    <w:rsid w:val="001415B3"/>
    <w:rsid w:val="00141740"/>
    <w:rsid w:val="00141799"/>
    <w:rsid w:val="00141886"/>
    <w:rsid w:val="001423FA"/>
    <w:rsid w:val="0014369A"/>
    <w:rsid w:val="00143BA0"/>
    <w:rsid w:val="00143DEE"/>
    <w:rsid w:val="0014446D"/>
    <w:rsid w:val="00144A25"/>
    <w:rsid w:val="00144C1B"/>
    <w:rsid w:val="001459AE"/>
    <w:rsid w:val="00146078"/>
    <w:rsid w:val="001466EE"/>
    <w:rsid w:val="00146A1A"/>
    <w:rsid w:val="00147155"/>
    <w:rsid w:val="00147467"/>
    <w:rsid w:val="00147709"/>
    <w:rsid w:val="001477C9"/>
    <w:rsid w:val="0015097D"/>
    <w:rsid w:val="00150CAD"/>
    <w:rsid w:val="00150FA7"/>
    <w:rsid w:val="00151990"/>
    <w:rsid w:val="0015208A"/>
    <w:rsid w:val="0015247D"/>
    <w:rsid w:val="00152CEF"/>
    <w:rsid w:val="00153597"/>
    <w:rsid w:val="00153724"/>
    <w:rsid w:val="00154395"/>
    <w:rsid w:val="00154BF5"/>
    <w:rsid w:val="00155BB9"/>
    <w:rsid w:val="00155C13"/>
    <w:rsid w:val="00156655"/>
    <w:rsid w:val="00156958"/>
    <w:rsid w:val="00156E76"/>
    <w:rsid w:val="00157DB8"/>
    <w:rsid w:val="00160289"/>
    <w:rsid w:val="001602E6"/>
    <w:rsid w:val="0016068D"/>
    <w:rsid w:val="0016115F"/>
    <w:rsid w:val="00161A5B"/>
    <w:rsid w:val="00161EBD"/>
    <w:rsid w:val="001623A0"/>
    <w:rsid w:val="0016280E"/>
    <w:rsid w:val="00162B9E"/>
    <w:rsid w:val="00163890"/>
    <w:rsid w:val="00163A11"/>
    <w:rsid w:val="00163C16"/>
    <w:rsid w:val="00163CBF"/>
    <w:rsid w:val="00165B80"/>
    <w:rsid w:val="00165E55"/>
    <w:rsid w:val="001661C7"/>
    <w:rsid w:val="00166242"/>
    <w:rsid w:val="00166A41"/>
    <w:rsid w:val="00166D6C"/>
    <w:rsid w:val="00167C49"/>
    <w:rsid w:val="001700C5"/>
    <w:rsid w:val="0017026A"/>
    <w:rsid w:val="00170A94"/>
    <w:rsid w:val="00171208"/>
    <w:rsid w:val="00171E8E"/>
    <w:rsid w:val="00172044"/>
    <w:rsid w:val="00172681"/>
    <w:rsid w:val="00172A05"/>
    <w:rsid w:val="00172E03"/>
    <w:rsid w:val="001745B2"/>
    <w:rsid w:val="001752AE"/>
    <w:rsid w:val="0017556D"/>
    <w:rsid w:val="0017561D"/>
    <w:rsid w:val="00175DBA"/>
    <w:rsid w:val="00176133"/>
    <w:rsid w:val="00176D17"/>
    <w:rsid w:val="00176F07"/>
    <w:rsid w:val="00177121"/>
    <w:rsid w:val="0017762A"/>
    <w:rsid w:val="00177C99"/>
    <w:rsid w:val="00180FAB"/>
    <w:rsid w:val="00181AE1"/>
    <w:rsid w:val="00184EC2"/>
    <w:rsid w:val="001850D1"/>
    <w:rsid w:val="00185175"/>
    <w:rsid w:val="0018527E"/>
    <w:rsid w:val="00185707"/>
    <w:rsid w:val="00190500"/>
    <w:rsid w:val="00190608"/>
    <w:rsid w:val="00190A06"/>
    <w:rsid w:val="00190AA9"/>
    <w:rsid w:val="001915E7"/>
    <w:rsid w:val="00191A35"/>
    <w:rsid w:val="00191ACA"/>
    <w:rsid w:val="00191F90"/>
    <w:rsid w:val="0019242D"/>
    <w:rsid w:val="0019318C"/>
    <w:rsid w:val="0019390D"/>
    <w:rsid w:val="001940D7"/>
    <w:rsid w:val="00194627"/>
    <w:rsid w:val="00195B26"/>
    <w:rsid w:val="00195B41"/>
    <w:rsid w:val="00195F3F"/>
    <w:rsid w:val="00196879"/>
    <w:rsid w:val="0019699C"/>
    <w:rsid w:val="00196CB7"/>
    <w:rsid w:val="00197498"/>
    <w:rsid w:val="00197F05"/>
    <w:rsid w:val="001A1365"/>
    <w:rsid w:val="001A14F9"/>
    <w:rsid w:val="001A168F"/>
    <w:rsid w:val="001A1B10"/>
    <w:rsid w:val="001A3E56"/>
    <w:rsid w:val="001A48A1"/>
    <w:rsid w:val="001A4C8D"/>
    <w:rsid w:val="001A5497"/>
    <w:rsid w:val="001A60A8"/>
    <w:rsid w:val="001A65A0"/>
    <w:rsid w:val="001A6F3A"/>
    <w:rsid w:val="001A71C9"/>
    <w:rsid w:val="001A76BE"/>
    <w:rsid w:val="001B0577"/>
    <w:rsid w:val="001B10CB"/>
    <w:rsid w:val="001B1EF9"/>
    <w:rsid w:val="001B2C6E"/>
    <w:rsid w:val="001B30E9"/>
    <w:rsid w:val="001B32E0"/>
    <w:rsid w:val="001B3472"/>
    <w:rsid w:val="001B422A"/>
    <w:rsid w:val="001B4E82"/>
    <w:rsid w:val="001B51BE"/>
    <w:rsid w:val="001B5786"/>
    <w:rsid w:val="001B6210"/>
    <w:rsid w:val="001B6683"/>
    <w:rsid w:val="001B692F"/>
    <w:rsid w:val="001B7133"/>
    <w:rsid w:val="001B7A35"/>
    <w:rsid w:val="001B7AE2"/>
    <w:rsid w:val="001C0307"/>
    <w:rsid w:val="001C050F"/>
    <w:rsid w:val="001C09BC"/>
    <w:rsid w:val="001C0E91"/>
    <w:rsid w:val="001C1491"/>
    <w:rsid w:val="001C183B"/>
    <w:rsid w:val="001C1FF9"/>
    <w:rsid w:val="001C2184"/>
    <w:rsid w:val="001C222F"/>
    <w:rsid w:val="001C4811"/>
    <w:rsid w:val="001C4E34"/>
    <w:rsid w:val="001C516B"/>
    <w:rsid w:val="001C56E0"/>
    <w:rsid w:val="001C5D72"/>
    <w:rsid w:val="001C5EC3"/>
    <w:rsid w:val="001C64C6"/>
    <w:rsid w:val="001C6681"/>
    <w:rsid w:val="001C75FA"/>
    <w:rsid w:val="001C7B69"/>
    <w:rsid w:val="001C7BF2"/>
    <w:rsid w:val="001D06D9"/>
    <w:rsid w:val="001D0BBE"/>
    <w:rsid w:val="001D1335"/>
    <w:rsid w:val="001D1BAD"/>
    <w:rsid w:val="001D26C8"/>
    <w:rsid w:val="001D2775"/>
    <w:rsid w:val="001D28B9"/>
    <w:rsid w:val="001D3079"/>
    <w:rsid w:val="001D3D7E"/>
    <w:rsid w:val="001D4C6D"/>
    <w:rsid w:val="001D5032"/>
    <w:rsid w:val="001D5A94"/>
    <w:rsid w:val="001D61C9"/>
    <w:rsid w:val="001D6345"/>
    <w:rsid w:val="001D6A7F"/>
    <w:rsid w:val="001E0428"/>
    <w:rsid w:val="001E09C3"/>
    <w:rsid w:val="001E10F4"/>
    <w:rsid w:val="001E1B7B"/>
    <w:rsid w:val="001E21CB"/>
    <w:rsid w:val="001E226E"/>
    <w:rsid w:val="001E25F7"/>
    <w:rsid w:val="001E28E2"/>
    <w:rsid w:val="001E2D9D"/>
    <w:rsid w:val="001E3578"/>
    <w:rsid w:val="001E38F5"/>
    <w:rsid w:val="001E3AF9"/>
    <w:rsid w:val="001E3BD4"/>
    <w:rsid w:val="001E3FD6"/>
    <w:rsid w:val="001E49D7"/>
    <w:rsid w:val="001E54F2"/>
    <w:rsid w:val="001E57A9"/>
    <w:rsid w:val="001E5EA8"/>
    <w:rsid w:val="001E61F2"/>
    <w:rsid w:val="001E6861"/>
    <w:rsid w:val="001E6EDB"/>
    <w:rsid w:val="001F0A3F"/>
    <w:rsid w:val="001F1469"/>
    <w:rsid w:val="001F17E1"/>
    <w:rsid w:val="001F1FAF"/>
    <w:rsid w:val="001F31E4"/>
    <w:rsid w:val="001F380F"/>
    <w:rsid w:val="001F405C"/>
    <w:rsid w:val="001F408C"/>
    <w:rsid w:val="001F4527"/>
    <w:rsid w:val="001F5017"/>
    <w:rsid w:val="001F53C6"/>
    <w:rsid w:val="001F5506"/>
    <w:rsid w:val="001F55D6"/>
    <w:rsid w:val="001F75B0"/>
    <w:rsid w:val="001F7F5C"/>
    <w:rsid w:val="0020018F"/>
    <w:rsid w:val="0020084B"/>
    <w:rsid w:val="00200A90"/>
    <w:rsid w:val="00200C07"/>
    <w:rsid w:val="0020101A"/>
    <w:rsid w:val="002017F9"/>
    <w:rsid w:val="002019BC"/>
    <w:rsid w:val="002028D4"/>
    <w:rsid w:val="00202CC5"/>
    <w:rsid w:val="00202D6E"/>
    <w:rsid w:val="00202F0D"/>
    <w:rsid w:val="002030C9"/>
    <w:rsid w:val="002035BE"/>
    <w:rsid w:val="00203D00"/>
    <w:rsid w:val="002042A8"/>
    <w:rsid w:val="00204D0A"/>
    <w:rsid w:val="00204DF7"/>
    <w:rsid w:val="00204FA8"/>
    <w:rsid w:val="00205BA6"/>
    <w:rsid w:val="0020635E"/>
    <w:rsid w:val="0020793B"/>
    <w:rsid w:val="00207B42"/>
    <w:rsid w:val="002104AF"/>
    <w:rsid w:val="002106BA"/>
    <w:rsid w:val="00211BAD"/>
    <w:rsid w:val="00211D8E"/>
    <w:rsid w:val="00212F2F"/>
    <w:rsid w:val="00213589"/>
    <w:rsid w:val="00213CB3"/>
    <w:rsid w:val="00213CD8"/>
    <w:rsid w:val="0021511A"/>
    <w:rsid w:val="00215554"/>
    <w:rsid w:val="00215C98"/>
    <w:rsid w:val="00215FBC"/>
    <w:rsid w:val="002167DE"/>
    <w:rsid w:val="00216B37"/>
    <w:rsid w:val="00217350"/>
    <w:rsid w:val="002173DB"/>
    <w:rsid w:val="00217B7A"/>
    <w:rsid w:val="00220928"/>
    <w:rsid w:val="00220970"/>
    <w:rsid w:val="00222A6D"/>
    <w:rsid w:val="00222B08"/>
    <w:rsid w:val="00222C41"/>
    <w:rsid w:val="00223270"/>
    <w:rsid w:val="0022347F"/>
    <w:rsid w:val="00223908"/>
    <w:rsid w:val="0022391A"/>
    <w:rsid w:val="002239E4"/>
    <w:rsid w:val="00224033"/>
    <w:rsid w:val="00224260"/>
    <w:rsid w:val="00224F8C"/>
    <w:rsid w:val="0022542B"/>
    <w:rsid w:val="0022661C"/>
    <w:rsid w:val="002277DC"/>
    <w:rsid w:val="0022780F"/>
    <w:rsid w:val="002310CB"/>
    <w:rsid w:val="0023131E"/>
    <w:rsid w:val="002315F5"/>
    <w:rsid w:val="00231C56"/>
    <w:rsid w:val="00231FAB"/>
    <w:rsid w:val="0023251B"/>
    <w:rsid w:val="002326D2"/>
    <w:rsid w:val="00232CAD"/>
    <w:rsid w:val="00234141"/>
    <w:rsid w:val="00234573"/>
    <w:rsid w:val="0023474A"/>
    <w:rsid w:val="00234A8C"/>
    <w:rsid w:val="00235FE5"/>
    <w:rsid w:val="00236134"/>
    <w:rsid w:val="00236808"/>
    <w:rsid w:val="00236AAF"/>
    <w:rsid w:val="0023728E"/>
    <w:rsid w:val="00237319"/>
    <w:rsid w:val="002379E0"/>
    <w:rsid w:val="00237E85"/>
    <w:rsid w:val="00240864"/>
    <w:rsid w:val="002411EF"/>
    <w:rsid w:val="00241816"/>
    <w:rsid w:val="00241F3D"/>
    <w:rsid w:val="00243320"/>
    <w:rsid w:val="00243C34"/>
    <w:rsid w:val="00245544"/>
    <w:rsid w:val="0024591C"/>
    <w:rsid w:val="00250B08"/>
    <w:rsid w:val="00250E45"/>
    <w:rsid w:val="00251285"/>
    <w:rsid w:val="002516E0"/>
    <w:rsid w:val="00252B9C"/>
    <w:rsid w:val="0025331F"/>
    <w:rsid w:val="00253B08"/>
    <w:rsid w:val="00253F81"/>
    <w:rsid w:val="00254718"/>
    <w:rsid w:val="00254D06"/>
    <w:rsid w:val="002552DE"/>
    <w:rsid w:val="00255336"/>
    <w:rsid w:val="00255841"/>
    <w:rsid w:val="002558B7"/>
    <w:rsid w:val="002558E9"/>
    <w:rsid w:val="00255B23"/>
    <w:rsid w:val="00255BF5"/>
    <w:rsid w:val="00255E0D"/>
    <w:rsid w:val="0025658E"/>
    <w:rsid w:val="0025678C"/>
    <w:rsid w:val="00256A80"/>
    <w:rsid w:val="00257C34"/>
    <w:rsid w:val="00257ED7"/>
    <w:rsid w:val="00260328"/>
    <w:rsid w:val="002603C1"/>
    <w:rsid w:val="00260B32"/>
    <w:rsid w:val="002614C4"/>
    <w:rsid w:val="00261D3C"/>
    <w:rsid w:val="0026207A"/>
    <w:rsid w:val="002626A5"/>
    <w:rsid w:val="00262787"/>
    <w:rsid w:val="00263389"/>
    <w:rsid w:val="002639AD"/>
    <w:rsid w:val="002644E5"/>
    <w:rsid w:val="00264A32"/>
    <w:rsid w:val="00264DA6"/>
    <w:rsid w:val="00265744"/>
    <w:rsid w:val="00265B44"/>
    <w:rsid w:val="00267460"/>
    <w:rsid w:val="002677C1"/>
    <w:rsid w:val="00267FA4"/>
    <w:rsid w:val="00270335"/>
    <w:rsid w:val="002709AF"/>
    <w:rsid w:val="002720A2"/>
    <w:rsid w:val="0027328E"/>
    <w:rsid w:val="00273811"/>
    <w:rsid w:val="0027463C"/>
    <w:rsid w:val="002748A9"/>
    <w:rsid w:val="002757C3"/>
    <w:rsid w:val="00276758"/>
    <w:rsid w:val="002768F9"/>
    <w:rsid w:val="00276958"/>
    <w:rsid w:val="00277704"/>
    <w:rsid w:val="00277AB1"/>
    <w:rsid w:val="00277AC0"/>
    <w:rsid w:val="00280261"/>
    <w:rsid w:val="00280F19"/>
    <w:rsid w:val="0028188B"/>
    <w:rsid w:val="00281D3D"/>
    <w:rsid w:val="00281EF1"/>
    <w:rsid w:val="0028435D"/>
    <w:rsid w:val="0028488B"/>
    <w:rsid w:val="00284D25"/>
    <w:rsid w:val="00287349"/>
    <w:rsid w:val="00287544"/>
    <w:rsid w:val="0028778E"/>
    <w:rsid w:val="002877B6"/>
    <w:rsid w:val="002879B6"/>
    <w:rsid w:val="00287E2E"/>
    <w:rsid w:val="00290174"/>
    <w:rsid w:val="002901D1"/>
    <w:rsid w:val="002902B3"/>
    <w:rsid w:val="00290B07"/>
    <w:rsid w:val="002916A1"/>
    <w:rsid w:val="00292AE8"/>
    <w:rsid w:val="00292D1F"/>
    <w:rsid w:val="002941DB"/>
    <w:rsid w:val="002954D3"/>
    <w:rsid w:val="002955CD"/>
    <w:rsid w:val="00295808"/>
    <w:rsid w:val="00295955"/>
    <w:rsid w:val="00296114"/>
    <w:rsid w:val="00296986"/>
    <w:rsid w:val="00296A03"/>
    <w:rsid w:val="0029749E"/>
    <w:rsid w:val="002A0DF6"/>
    <w:rsid w:val="002A113B"/>
    <w:rsid w:val="002A130D"/>
    <w:rsid w:val="002A151D"/>
    <w:rsid w:val="002A33C0"/>
    <w:rsid w:val="002A4264"/>
    <w:rsid w:val="002A47A2"/>
    <w:rsid w:val="002A562F"/>
    <w:rsid w:val="002A5802"/>
    <w:rsid w:val="002A66E7"/>
    <w:rsid w:val="002A6BDD"/>
    <w:rsid w:val="002A7265"/>
    <w:rsid w:val="002A756C"/>
    <w:rsid w:val="002A7F63"/>
    <w:rsid w:val="002B0DD9"/>
    <w:rsid w:val="002B12A7"/>
    <w:rsid w:val="002B1987"/>
    <w:rsid w:val="002B1A06"/>
    <w:rsid w:val="002B1FC3"/>
    <w:rsid w:val="002B29E9"/>
    <w:rsid w:val="002B3730"/>
    <w:rsid w:val="002B44A9"/>
    <w:rsid w:val="002B44DC"/>
    <w:rsid w:val="002B4B8C"/>
    <w:rsid w:val="002B4B9A"/>
    <w:rsid w:val="002B5982"/>
    <w:rsid w:val="002B59AE"/>
    <w:rsid w:val="002B5FC8"/>
    <w:rsid w:val="002B612C"/>
    <w:rsid w:val="002B66DB"/>
    <w:rsid w:val="002B6CB7"/>
    <w:rsid w:val="002B6CFE"/>
    <w:rsid w:val="002C00BA"/>
    <w:rsid w:val="002C00BF"/>
    <w:rsid w:val="002C00CD"/>
    <w:rsid w:val="002C06A9"/>
    <w:rsid w:val="002C0785"/>
    <w:rsid w:val="002C1650"/>
    <w:rsid w:val="002C1769"/>
    <w:rsid w:val="002C18B1"/>
    <w:rsid w:val="002C2472"/>
    <w:rsid w:val="002C26E1"/>
    <w:rsid w:val="002C2E04"/>
    <w:rsid w:val="002C301F"/>
    <w:rsid w:val="002C378A"/>
    <w:rsid w:val="002C3AA3"/>
    <w:rsid w:val="002C3FD0"/>
    <w:rsid w:val="002C40FB"/>
    <w:rsid w:val="002C432C"/>
    <w:rsid w:val="002C497F"/>
    <w:rsid w:val="002C4BF7"/>
    <w:rsid w:val="002C5059"/>
    <w:rsid w:val="002C52FE"/>
    <w:rsid w:val="002C6115"/>
    <w:rsid w:val="002C768A"/>
    <w:rsid w:val="002C7815"/>
    <w:rsid w:val="002C7B6B"/>
    <w:rsid w:val="002C7E9E"/>
    <w:rsid w:val="002D064E"/>
    <w:rsid w:val="002D0909"/>
    <w:rsid w:val="002D0C48"/>
    <w:rsid w:val="002D0CF3"/>
    <w:rsid w:val="002D104A"/>
    <w:rsid w:val="002D1C08"/>
    <w:rsid w:val="002D1DF6"/>
    <w:rsid w:val="002D2C90"/>
    <w:rsid w:val="002D314A"/>
    <w:rsid w:val="002D3792"/>
    <w:rsid w:val="002D45E1"/>
    <w:rsid w:val="002D462C"/>
    <w:rsid w:val="002D4D8C"/>
    <w:rsid w:val="002D4EF0"/>
    <w:rsid w:val="002D5504"/>
    <w:rsid w:val="002D5648"/>
    <w:rsid w:val="002D57F7"/>
    <w:rsid w:val="002D5A8D"/>
    <w:rsid w:val="002D5B56"/>
    <w:rsid w:val="002D5CEF"/>
    <w:rsid w:val="002D5FD1"/>
    <w:rsid w:val="002D62CD"/>
    <w:rsid w:val="002D74E7"/>
    <w:rsid w:val="002D7731"/>
    <w:rsid w:val="002D7DB5"/>
    <w:rsid w:val="002D7DF2"/>
    <w:rsid w:val="002E0081"/>
    <w:rsid w:val="002E00F9"/>
    <w:rsid w:val="002E0379"/>
    <w:rsid w:val="002E08E9"/>
    <w:rsid w:val="002E0B41"/>
    <w:rsid w:val="002E0C57"/>
    <w:rsid w:val="002E1174"/>
    <w:rsid w:val="002E19E7"/>
    <w:rsid w:val="002E1DC2"/>
    <w:rsid w:val="002E333B"/>
    <w:rsid w:val="002E3CEF"/>
    <w:rsid w:val="002E40F5"/>
    <w:rsid w:val="002E43DE"/>
    <w:rsid w:val="002E51D5"/>
    <w:rsid w:val="002E51FC"/>
    <w:rsid w:val="002E559F"/>
    <w:rsid w:val="002E7558"/>
    <w:rsid w:val="002E7A58"/>
    <w:rsid w:val="002E7DCE"/>
    <w:rsid w:val="002F0B60"/>
    <w:rsid w:val="002F10CB"/>
    <w:rsid w:val="002F1A11"/>
    <w:rsid w:val="002F1E28"/>
    <w:rsid w:val="002F2A0C"/>
    <w:rsid w:val="002F306F"/>
    <w:rsid w:val="002F3A62"/>
    <w:rsid w:val="002F4083"/>
    <w:rsid w:val="002F411B"/>
    <w:rsid w:val="002F51F8"/>
    <w:rsid w:val="002F5370"/>
    <w:rsid w:val="002F5B95"/>
    <w:rsid w:val="002F5BDC"/>
    <w:rsid w:val="002F5BF2"/>
    <w:rsid w:val="002F65F6"/>
    <w:rsid w:val="002F6D85"/>
    <w:rsid w:val="002F6F85"/>
    <w:rsid w:val="002F730E"/>
    <w:rsid w:val="002F7C09"/>
    <w:rsid w:val="002F7CBE"/>
    <w:rsid w:val="00300387"/>
    <w:rsid w:val="0030049D"/>
    <w:rsid w:val="00300C77"/>
    <w:rsid w:val="00300DFB"/>
    <w:rsid w:val="0030102E"/>
    <w:rsid w:val="00301156"/>
    <w:rsid w:val="003025D8"/>
    <w:rsid w:val="00303488"/>
    <w:rsid w:val="003035D0"/>
    <w:rsid w:val="003036AC"/>
    <w:rsid w:val="00303A87"/>
    <w:rsid w:val="00303CBC"/>
    <w:rsid w:val="0030412D"/>
    <w:rsid w:val="00304172"/>
    <w:rsid w:val="0030457D"/>
    <w:rsid w:val="0030464C"/>
    <w:rsid w:val="003065FD"/>
    <w:rsid w:val="003067BC"/>
    <w:rsid w:val="00307601"/>
    <w:rsid w:val="0031017F"/>
    <w:rsid w:val="003112CB"/>
    <w:rsid w:val="00311385"/>
    <w:rsid w:val="00311BDB"/>
    <w:rsid w:val="003127EE"/>
    <w:rsid w:val="00313419"/>
    <w:rsid w:val="00313B3D"/>
    <w:rsid w:val="00313D32"/>
    <w:rsid w:val="0031544C"/>
    <w:rsid w:val="00315621"/>
    <w:rsid w:val="00316EBF"/>
    <w:rsid w:val="003177CA"/>
    <w:rsid w:val="00317A9E"/>
    <w:rsid w:val="003210FA"/>
    <w:rsid w:val="00321155"/>
    <w:rsid w:val="003223A1"/>
    <w:rsid w:val="00322FB6"/>
    <w:rsid w:val="00323674"/>
    <w:rsid w:val="003237B1"/>
    <w:rsid w:val="00323BD2"/>
    <w:rsid w:val="00323F16"/>
    <w:rsid w:val="0032428F"/>
    <w:rsid w:val="00324795"/>
    <w:rsid w:val="00325503"/>
    <w:rsid w:val="003262CB"/>
    <w:rsid w:val="003267B8"/>
    <w:rsid w:val="00326B26"/>
    <w:rsid w:val="00326BCD"/>
    <w:rsid w:val="003278E5"/>
    <w:rsid w:val="00327981"/>
    <w:rsid w:val="00327FDD"/>
    <w:rsid w:val="00330287"/>
    <w:rsid w:val="00330DC6"/>
    <w:rsid w:val="00331A46"/>
    <w:rsid w:val="00331ED1"/>
    <w:rsid w:val="003326AD"/>
    <w:rsid w:val="003330EC"/>
    <w:rsid w:val="00333290"/>
    <w:rsid w:val="0033331C"/>
    <w:rsid w:val="00333C52"/>
    <w:rsid w:val="00334009"/>
    <w:rsid w:val="003348A8"/>
    <w:rsid w:val="00334D8F"/>
    <w:rsid w:val="0033524D"/>
    <w:rsid w:val="00337938"/>
    <w:rsid w:val="00337B91"/>
    <w:rsid w:val="003414A8"/>
    <w:rsid w:val="00342726"/>
    <w:rsid w:val="0034287C"/>
    <w:rsid w:val="00342D4F"/>
    <w:rsid w:val="00343335"/>
    <w:rsid w:val="00343B1C"/>
    <w:rsid w:val="0034458A"/>
    <w:rsid w:val="003449D8"/>
    <w:rsid w:val="00345242"/>
    <w:rsid w:val="00345B20"/>
    <w:rsid w:val="003461BE"/>
    <w:rsid w:val="003461FC"/>
    <w:rsid w:val="0034653B"/>
    <w:rsid w:val="00346596"/>
    <w:rsid w:val="00346D22"/>
    <w:rsid w:val="00346D60"/>
    <w:rsid w:val="003477CC"/>
    <w:rsid w:val="00350D55"/>
    <w:rsid w:val="003527C1"/>
    <w:rsid w:val="00355562"/>
    <w:rsid w:val="00356A79"/>
    <w:rsid w:val="00356DE8"/>
    <w:rsid w:val="003572B8"/>
    <w:rsid w:val="0035787B"/>
    <w:rsid w:val="00357926"/>
    <w:rsid w:val="003609B4"/>
    <w:rsid w:val="003609C1"/>
    <w:rsid w:val="003617D2"/>
    <w:rsid w:val="00361EA2"/>
    <w:rsid w:val="00362C63"/>
    <w:rsid w:val="00363151"/>
    <w:rsid w:val="00363230"/>
    <w:rsid w:val="003645DD"/>
    <w:rsid w:val="00364B9C"/>
    <w:rsid w:val="00364C38"/>
    <w:rsid w:val="003655D4"/>
    <w:rsid w:val="003657E6"/>
    <w:rsid w:val="0036588F"/>
    <w:rsid w:val="00365A8E"/>
    <w:rsid w:val="00365B40"/>
    <w:rsid w:val="00366E90"/>
    <w:rsid w:val="00366F5D"/>
    <w:rsid w:val="00367B31"/>
    <w:rsid w:val="00370A45"/>
    <w:rsid w:val="00370E2F"/>
    <w:rsid w:val="00371366"/>
    <w:rsid w:val="00371B8E"/>
    <w:rsid w:val="00371FF3"/>
    <w:rsid w:val="0037240C"/>
    <w:rsid w:val="0037337F"/>
    <w:rsid w:val="00373495"/>
    <w:rsid w:val="00374D96"/>
    <w:rsid w:val="0037563A"/>
    <w:rsid w:val="00375749"/>
    <w:rsid w:val="003765EE"/>
    <w:rsid w:val="00376794"/>
    <w:rsid w:val="00376A09"/>
    <w:rsid w:val="00376A68"/>
    <w:rsid w:val="00376EDF"/>
    <w:rsid w:val="003775D6"/>
    <w:rsid w:val="003777A3"/>
    <w:rsid w:val="003777DB"/>
    <w:rsid w:val="00377896"/>
    <w:rsid w:val="00377B16"/>
    <w:rsid w:val="00380C34"/>
    <w:rsid w:val="00381A67"/>
    <w:rsid w:val="00381E78"/>
    <w:rsid w:val="00381F45"/>
    <w:rsid w:val="00382191"/>
    <w:rsid w:val="00382B60"/>
    <w:rsid w:val="00382FEB"/>
    <w:rsid w:val="00383B33"/>
    <w:rsid w:val="00383DC7"/>
    <w:rsid w:val="0038402B"/>
    <w:rsid w:val="003844EC"/>
    <w:rsid w:val="003855EF"/>
    <w:rsid w:val="00386531"/>
    <w:rsid w:val="0038701A"/>
    <w:rsid w:val="00387F66"/>
    <w:rsid w:val="003902C7"/>
    <w:rsid w:val="0039142A"/>
    <w:rsid w:val="003915BD"/>
    <w:rsid w:val="00391D37"/>
    <w:rsid w:val="003930E0"/>
    <w:rsid w:val="00393446"/>
    <w:rsid w:val="00393DF6"/>
    <w:rsid w:val="0039439C"/>
    <w:rsid w:val="00394B54"/>
    <w:rsid w:val="00394C4D"/>
    <w:rsid w:val="003960E6"/>
    <w:rsid w:val="0039689C"/>
    <w:rsid w:val="00396F63"/>
    <w:rsid w:val="003975E1"/>
    <w:rsid w:val="003975F7"/>
    <w:rsid w:val="003A19A1"/>
    <w:rsid w:val="003A1C1C"/>
    <w:rsid w:val="003A26B8"/>
    <w:rsid w:val="003A27FF"/>
    <w:rsid w:val="003A2C35"/>
    <w:rsid w:val="003A3838"/>
    <w:rsid w:val="003A385A"/>
    <w:rsid w:val="003A3940"/>
    <w:rsid w:val="003A4005"/>
    <w:rsid w:val="003A4123"/>
    <w:rsid w:val="003A436B"/>
    <w:rsid w:val="003A46C2"/>
    <w:rsid w:val="003A4CBD"/>
    <w:rsid w:val="003A5150"/>
    <w:rsid w:val="003A5623"/>
    <w:rsid w:val="003A58D5"/>
    <w:rsid w:val="003A5AC2"/>
    <w:rsid w:val="003A6448"/>
    <w:rsid w:val="003B0349"/>
    <w:rsid w:val="003B19E7"/>
    <w:rsid w:val="003B235A"/>
    <w:rsid w:val="003B2A99"/>
    <w:rsid w:val="003B2CEF"/>
    <w:rsid w:val="003B324F"/>
    <w:rsid w:val="003B3490"/>
    <w:rsid w:val="003B3667"/>
    <w:rsid w:val="003B38B3"/>
    <w:rsid w:val="003B3B5B"/>
    <w:rsid w:val="003B3C06"/>
    <w:rsid w:val="003B3C6C"/>
    <w:rsid w:val="003B411C"/>
    <w:rsid w:val="003B49CF"/>
    <w:rsid w:val="003B4A45"/>
    <w:rsid w:val="003B50B9"/>
    <w:rsid w:val="003B5320"/>
    <w:rsid w:val="003B668F"/>
    <w:rsid w:val="003B67BB"/>
    <w:rsid w:val="003B7017"/>
    <w:rsid w:val="003B760C"/>
    <w:rsid w:val="003B7CD1"/>
    <w:rsid w:val="003C07DC"/>
    <w:rsid w:val="003C0A55"/>
    <w:rsid w:val="003C1F3F"/>
    <w:rsid w:val="003C2756"/>
    <w:rsid w:val="003C29E4"/>
    <w:rsid w:val="003C36AD"/>
    <w:rsid w:val="003C3836"/>
    <w:rsid w:val="003C42DE"/>
    <w:rsid w:val="003C47C8"/>
    <w:rsid w:val="003C5620"/>
    <w:rsid w:val="003C5A20"/>
    <w:rsid w:val="003C620F"/>
    <w:rsid w:val="003C6E2D"/>
    <w:rsid w:val="003C76A0"/>
    <w:rsid w:val="003C7B04"/>
    <w:rsid w:val="003D069D"/>
    <w:rsid w:val="003D0CBC"/>
    <w:rsid w:val="003D144E"/>
    <w:rsid w:val="003D1669"/>
    <w:rsid w:val="003D1819"/>
    <w:rsid w:val="003D275B"/>
    <w:rsid w:val="003D2B27"/>
    <w:rsid w:val="003D302B"/>
    <w:rsid w:val="003D3920"/>
    <w:rsid w:val="003D3FD3"/>
    <w:rsid w:val="003D4707"/>
    <w:rsid w:val="003D5454"/>
    <w:rsid w:val="003D5BA1"/>
    <w:rsid w:val="003D5D91"/>
    <w:rsid w:val="003D60B2"/>
    <w:rsid w:val="003D642D"/>
    <w:rsid w:val="003D687C"/>
    <w:rsid w:val="003D7A1A"/>
    <w:rsid w:val="003E0038"/>
    <w:rsid w:val="003E0EF8"/>
    <w:rsid w:val="003E11EE"/>
    <w:rsid w:val="003E1351"/>
    <w:rsid w:val="003E26F4"/>
    <w:rsid w:val="003E2805"/>
    <w:rsid w:val="003E2A6B"/>
    <w:rsid w:val="003E32B4"/>
    <w:rsid w:val="003E3497"/>
    <w:rsid w:val="003E38A7"/>
    <w:rsid w:val="003E3ABB"/>
    <w:rsid w:val="003E3FC9"/>
    <w:rsid w:val="003E7319"/>
    <w:rsid w:val="003E76E5"/>
    <w:rsid w:val="003F0A97"/>
    <w:rsid w:val="003F0B16"/>
    <w:rsid w:val="003F0C9F"/>
    <w:rsid w:val="003F0DDD"/>
    <w:rsid w:val="003F2741"/>
    <w:rsid w:val="003F2BCD"/>
    <w:rsid w:val="003F316A"/>
    <w:rsid w:val="003F39CD"/>
    <w:rsid w:val="003F3B6C"/>
    <w:rsid w:val="003F41CF"/>
    <w:rsid w:val="003F4712"/>
    <w:rsid w:val="003F49B9"/>
    <w:rsid w:val="003F548C"/>
    <w:rsid w:val="003F64C1"/>
    <w:rsid w:val="003F6732"/>
    <w:rsid w:val="003F69F3"/>
    <w:rsid w:val="0040004A"/>
    <w:rsid w:val="00400A1D"/>
    <w:rsid w:val="00400B13"/>
    <w:rsid w:val="0040137F"/>
    <w:rsid w:val="00401DBB"/>
    <w:rsid w:val="00402566"/>
    <w:rsid w:val="00402FA2"/>
    <w:rsid w:val="00403010"/>
    <w:rsid w:val="004035A0"/>
    <w:rsid w:val="004038EE"/>
    <w:rsid w:val="00404D7F"/>
    <w:rsid w:val="00404E22"/>
    <w:rsid w:val="00405618"/>
    <w:rsid w:val="004060F3"/>
    <w:rsid w:val="00406300"/>
    <w:rsid w:val="004065DB"/>
    <w:rsid w:val="00407152"/>
    <w:rsid w:val="0040757A"/>
    <w:rsid w:val="00407E79"/>
    <w:rsid w:val="00410445"/>
    <w:rsid w:val="004106D5"/>
    <w:rsid w:val="004106E4"/>
    <w:rsid w:val="0041192A"/>
    <w:rsid w:val="004120BA"/>
    <w:rsid w:val="004132FF"/>
    <w:rsid w:val="0041341C"/>
    <w:rsid w:val="00413905"/>
    <w:rsid w:val="00414716"/>
    <w:rsid w:val="00414D32"/>
    <w:rsid w:val="00415545"/>
    <w:rsid w:val="004157E0"/>
    <w:rsid w:val="00415CD7"/>
    <w:rsid w:val="00415DF9"/>
    <w:rsid w:val="004160E2"/>
    <w:rsid w:val="00416426"/>
    <w:rsid w:val="004168EE"/>
    <w:rsid w:val="0041721A"/>
    <w:rsid w:val="00417EDD"/>
    <w:rsid w:val="00420024"/>
    <w:rsid w:val="0042126A"/>
    <w:rsid w:val="004216CE"/>
    <w:rsid w:val="00422462"/>
    <w:rsid w:val="004234F3"/>
    <w:rsid w:val="00424221"/>
    <w:rsid w:val="0042474A"/>
    <w:rsid w:val="00424F77"/>
    <w:rsid w:val="004255D4"/>
    <w:rsid w:val="0042690A"/>
    <w:rsid w:val="00427946"/>
    <w:rsid w:val="00427C1E"/>
    <w:rsid w:val="00427E11"/>
    <w:rsid w:val="00430F68"/>
    <w:rsid w:val="0043189E"/>
    <w:rsid w:val="00431E47"/>
    <w:rsid w:val="0043241A"/>
    <w:rsid w:val="00432650"/>
    <w:rsid w:val="004327A5"/>
    <w:rsid w:val="00432968"/>
    <w:rsid w:val="0043352E"/>
    <w:rsid w:val="00433939"/>
    <w:rsid w:val="004358A8"/>
    <w:rsid w:val="0043590F"/>
    <w:rsid w:val="0043642A"/>
    <w:rsid w:val="004366BA"/>
    <w:rsid w:val="0043687A"/>
    <w:rsid w:val="0043695F"/>
    <w:rsid w:val="00436A58"/>
    <w:rsid w:val="00437812"/>
    <w:rsid w:val="004407FB"/>
    <w:rsid w:val="00440F7C"/>
    <w:rsid w:val="00441F38"/>
    <w:rsid w:val="00442413"/>
    <w:rsid w:val="00443645"/>
    <w:rsid w:val="0044402D"/>
    <w:rsid w:val="0044403E"/>
    <w:rsid w:val="0044422A"/>
    <w:rsid w:val="00444754"/>
    <w:rsid w:val="004458BC"/>
    <w:rsid w:val="00446D12"/>
    <w:rsid w:val="00446DED"/>
    <w:rsid w:val="0044717B"/>
    <w:rsid w:val="00447294"/>
    <w:rsid w:val="00447E75"/>
    <w:rsid w:val="00451B73"/>
    <w:rsid w:val="00453A68"/>
    <w:rsid w:val="00453C27"/>
    <w:rsid w:val="0045458F"/>
    <w:rsid w:val="0045462E"/>
    <w:rsid w:val="004546D4"/>
    <w:rsid w:val="00455E3C"/>
    <w:rsid w:val="004571A5"/>
    <w:rsid w:val="00460441"/>
    <w:rsid w:val="00460AA8"/>
    <w:rsid w:val="00461432"/>
    <w:rsid w:val="004616C4"/>
    <w:rsid w:val="00461913"/>
    <w:rsid w:val="00461C66"/>
    <w:rsid w:val="00462632"/>
    <w:rsid w:val="004628F8"/>
    <w:rsid w:val="00462AA0"/>
    <w:rsid w:val="00462FEB"/>
    <w:rsid w:val="00463984"/>
    <w:rsid w:val="00463CC0"/>
    <w:rsid w:val="004652AA"/>
    <w:rsid w:val="004652C1"/>
    <w:rsid w:val="0046556A"/>
    <w:rsid w:val="004660EC"/>
    <w:rsid w:val="0046613E"/>
    <w:rsid w:val="0046638F"/>
    <w:rsid w:val="0046721C"/>
    <w:rsid w:val="00467A59"/>
    <w:rsid w:val="00472824"/>
    <w:rsid w:val="00472CA5"/>
    <w:rsid w:val="00473192"/>
    <w:rsid w:val="00473FE9"/>
    <w:rsid w:val="0047426E"/>
    <w:rsid w:val="0047508B"/>
    <w:rsid w:val="004754EF"/>
    <w:rsid w:val="004759A4"/>
    <w:rsid w:val="00475E9A"/>
    <w:rsid w:val="00475F63"/>
    <w:rsid w:val="004762D6"/>
    <w:rsid w:val="004778C8"/>
    <w:rsid w:val="004801EE"/>
    <w:rsid w:val="004808A7"/>
    <w:rsid w:val="00481140"/>
    <w:rsid w:val="0048117C"/>
    <w:rsid w:val="00482FF3"/>
    <w:rsid w:val="004838F6"/>
    <w:rsid w:val="00483D72"/>
    <w:rsid w:val="004846EB"/>
    <w:rsid w:val="004864D5"/>
    <w:rsid w:val="004865E9"/>
    <w:rsid w:val="00486FD5"/>
    <w:rsid w:val="00490CE7"/>
    <w:rsid w:val="0049132C"/>
    <w:rsid w:val="0049206E"/>
    <w:rsid w:val="004928B8"/>
    <w:rsid w:val="00494234"/>
    <w:rsid w:val="0049461C"/>
    <w:rsid w:val="00495075"/>
    <w:rsid w:val="004950B4"/>
    <w:rsid w:val="0049557B"/>
    <w:rsid w:val="00496517"/>
    <w:rsid w:val="0049651E"/>
    <w:rsid w:val="00497099"/>
    <w:rsid w:val="004A0604"/>
    <w:rsid w:val="004A06AA"/>
    <w:rsid w:val="004A0B69"/>
    <w:rsid w:val="004A0E7E"/>
    <w:rsid w:val="004A14A3"/>
    <w:rsid w:val="004A17C6"/>
    <w:rsid w:val="004A22BD"/>
    <w:rsid w:val="004A39A4"/>
    <w:rsid w:val="004A3FB0"/>
    <w:rsid w:val="004A4294"/>
    <w:rsid w:val="004A5451"/>
    <w:rsid w:val="004A5CF3"/>
    <w:rsid w:val="004A6EF5"/>
    <w:rsid w:val="004B01E5"/>
    <w:rsid w:val="004B06BD"/>
    <w:rsid w:val="004B139F"/>
    <w:rsid w:val="004B15C2"/>
    <w:rsid w:val="004B1829"/>
    <w:rsid w:val="004B1DC9"/>
    <w:rsid w:val="004B1F0C"/>
    <w:rsid w:val="004B2434"/>
    <w:rsid w:val="004B246D"/>
    <w:rsid w:val="004B2E58"/>
    <w:rsid w:val="004B3187"/>
    <w:rsid w:val="004B489F"/>
    <w:rsid w:val="004B4A34"/>
    <w:rsid w:val="004B4E40"/>
    <w:rsid w:val="004B5564"/>
    <w:rsid w:val="004B5E20"/>
    <w:rsid w:val="004B6131"/>
    <w:rsid w:val="004B61D0"/>
    <w:rsid w:val="004B64A9"/>
    <w:rsid w:val="004B6784"/>
    <w:rsid w:val="004B691C"/>
    <w:rsid w:val="004B79E2"/>
    <w:rsid w:val="004C0333"/>
    <w:rsid w:val="004C0826"/>
    <w:rsid w:val="004C0EFE"/>
    <w:rsid w:val="004C1082"/>
    <w:rsid w:val="004C2B4C"/>
    <w:rsid w:val="004C3A80"/>
    <w:rsid w:val="004C480A"/>
    <w:rsid w:val="004C4875"/>
    <w:rsid w:val="004C4C54"/>
    <w:rsid w:val="004C4F3D"/>
    <w:rsid w:val="004C51AF"/>
    <w:rsid w:val="004C5A4A"/>
    <w:rsid w:val="004C648C"/>
    <w:rsid w:val="004C72D1"/>
    <w:rsid w:val="004C7C30"/>
    <w:rsid w:val="004C7CBF"/>
    <w:rsid w:val="004D014D"/>
    <w:rsid w:val="004D025F"/>
    <w:rsid w:val="004D0326"/>
    <w:rsid w:val="004D032E"/>
    <w:rsid w:val="004D090E"/>
    <w:rsid w:val="004D09C2"/>
    <w:rsid w:val="004D1FF6"/>
    <w:rsid w:val="004D2098"/>
    <w:rsid w:val="004D2433"/>
    <w:rsid w:val="004D2D83"/>
    <w:rsid w:val="004D2E7A"/>
    <w:rsid w:val="004D323E"/>
    <w:rsid w:val="004D4821"/>
    <w:rsid w:val="004D4A73"/>
    <w:rsid w:val="004D5317"/>
    <w:rsid w:val="004D550A"/>
    <w:rsid w:val="004D671D"/>
    <w:rsid w:val="004D6C37"/>
    <w:rsid w:val="004D6E00"/>
    <w:rsid w:val="004D73CC"/>
    <w:rsid w:val="004E0408"/>
    <w:rsid w:val="004E0683"/>
    <w:rsid w:val="004E0DDC"/>
    <w:rsid w:val="004E0FAD"/>
    <w:rsid w:val="004E20F3"/>
    <w:rsid w:val="004E34DF"/>
    <w:rsid w:val="004E3C71"/>
    <w:rsid w:val="004E4407"/>
    <w:rsid w:val="004E489F"/>
    <w:rsid w:val="004E4D83"/>
    <w:rsid w:val="004E5EE7"/>
    <w:rsid w:val="004E6033"/>
    <w:rsid w:val="004E60D9"/>
    <w:rsid w:val="004E6C0A"/>
    <w:rsid w:val="004E75B4"/>
    <w:rsid w:val="004E795E"/>
    <w:rsid w:val="004E7BDD"/>
    <w:rsid w:val="004F01BA"/>
    <w:rsid w:val="004F0A10"/>
    <w:rsid w:val="004F136D"/>
    <w:rsid w:val="004F1AA5"/>
    <w:rsid w:val="004F28AB"/>
    <w:rsid w:val="004F2D69"/>
    <w:rsid w:val="004F3051"/>
    <w:rsid w:val="004F460D"/>
    <w:rsid w:val="004F4A79"/>
    <w:rsid w:val="004F4B3E"/>
    <w:rsid w:val="004F4DF9"/>
    <w:rsid w:val="004F5C7F"/>
    <w:rsid w:val="004F5DDE"/>
    <w:rsid w:val="004F5F37"/>
    <w:rsid w:val="004F6724"/>
    <w:rsid w:val="004F6868"/>
    <w:rsid w:val="004F7866"/>
    <w:rsid w:val="00500037"/>
    <w:rsid w:val="0050008C"/>
    <w:rsid w:val="0050090B"/>
    <w:rsid w:val="00501627"/>
    <w:rsid w:val="00501A9E"/>
    <w:rsid w:val="005021EE"/>
    <w:rsid w:val="00502623"/>
    <w:rsid w:val="00502670"/>
    <w:rsid w:val="0050267D"/>
    <w:rsid w:val="00502682"/>
    <w:rsid w:val="00502731"/>
    <w:rsid w:val="00502DA7"/>
    <w:rsid w:val="00503242"/>
    <w:rsid w:val="00504F2B"/>
    <w:rsid w:val="00505499"/>
    <w:rsid w:val="005058D1"/>
    <w:rsid w:val="00505FF3"/>
    <w:rsid w:val="00506461"/>
    <w:rsid w:val="0050655F"/>
    <w:rsid w:val="0050673A"/>
    <w:rsid w:val="00507278"/>
    <w:rsid w:val="005076A9"/>
    <w:rsid w:val="00507DE0"/>
    <w:rsid w:val="00510526"/>
    <w:rsid w:val="00510BDB"/>
    <w:rsid w:val="00512A15"/>
    <w:rsid w:val="00512A4C"/>
    <w:rsid w:val="00512AD4"/>
    <w:rsid w:val="00512E4A"/>
    <w:rsid w:val="005139EE"/>
    <w:rsid w:val="00513AC2"/>
    <w:rsid w:val="00513EE6"/>
    <w:rsid w:val="005147E3"/>
    <w:rsid w:val="00515AF3"/>
    <w:rsid w:val="005165B8"/>
    <w:rsid w:val="00516B6B"/>
    <w:rsid w:val="0051794D"/>
    <w:rsid w:val="00517AFC"/>
    <w:rsid w:val="00520B63"/>
    <w:rsid w:val="00520DD5"/>
    <w:rsid w:val="00521141"/>
    <w:rsid w:val="00522827"/>
    <w:rsid w:val="00522B8A"/>
    <w:rsid w:val="00522CA3"/>
    <w:rsid w:val="00522D7E"/>
    <w:rsid w:val="00523B04"/>
    <w:rsid w:val="00523B63"/>
    <w:rsid w:val="0052444B"/>
    <w:rsid w:val="00524D7C"/>
    <w:rsid w:val="00525131"/>
    <w:rsid w:val="005253E2"/>
    <w:rsid w:val="00525E0E"/>
    <w:rsid w:val="0052647F"/>
    <w:rsid w:val="00526F50"/>
    <w:rsid w:val="00527032"/>
    <w:rsid w:val="00527198"/>
    <w:rsid w:val="00527454"/>
    <w:rsid w:val="00527F6E"/>
    <w:rsid w:val="00530116"/>
    <w:rsid w:val="00530223"/>
    <w:rsid w:val="0053055B"/>
    <w:rsid w:val="005307BE"/>
    <w:rsid w:val="005329CA"/>
    <w:rsid w:val="005333AC"/>
    <w:rsid w:val="00534DD0"/>
    <w:rsid w:val="0053663A"/>
    <w:rsid w:val="00536B46"/>
    <w:rsid w:val="00536CA0"/>
    <w:rsid w:val="00537D3E"/>
    <w:rsid w:val="005401BF"/>
    <w:rsid w:val="005403A4"/>
    <w:rsid w:val="005405E1"/>
    <w:rsid w:val="0054142F"/>
    <w:rsid w:val="00541719"/>
    <w:rsid w:val="005419D5"/>
    <w:rsid w:val="00542C11"/>
    <w:rsid w:val="00542CE8"/>
    <w:rsid w:val="00543937"/>
    <w:rsid w:val="00543D93"/>
    <w:rsid w:val="0054436C"/>
    <w:rsid w:val="005445D2"/>
    <w:rsid w:val="00544A2D"/>
    <w:rsid w:val="005458F4"/>
    <w:rsid w:val="005469FB"/>
    <w:rsid w:val="00547707"/>
    <w:rsid w:val="00547A9F"/>
    <w:rsid w:val="005503E2"/>
    <w:rsid w:val="0055055F"/>
    <w:rsid w:val="00550716"/>
    <w:rsid w:val="005509DA"/>
    <w:rsid w:val="00550E5F"/>
    <w:rsid w:val="005519CF"/>
    <w:rsid w:val="00552233"/>
    <w:rsid w:val="005526D3"/>
    <w:rsid w:val="005527B0"/>
    <w:rsid w:val="00552914"/>
    <w:rsid w:val="00552F9A"/>
    <w:rsid w:val="00553351"/>
    <w:rsid w:val="0055470B"/>
    <w:rsid w:val="00554D71"/>
    <w:rsid w:val="00554FC3"/>
    <w:rsid w:val="00555B4B"/>
    <w:rsid w:val="0055619B"/>
    <w:rsid w:val="0055633C"/>
    <w:rsid w:val="005573A6"/>
    <w:rsid w:val="00557540"/>
    <w:rsid w:val="00557D78"/>
    <w:rsid w:val="00560A32"/>
    <w:rsid w:val="00562455"/>
    <w:rsid w:val="00562E8D"/>
    <w:rsid w:val="005632A7"/>
    <w:rsid w:val="005638AB"/>
    <w:rsid w:val="0056419B"/>
    <w:rsid w:val="005642B1"/>
    <w:rsid w:val="005646AB"/>
    <w:rsid w:val="00565DF6"/>
    <w:rsid w:val="00566784"/>
    <w:rsid w:val="00566D0A"/>
    <w:rsid w:val="00566F99"/>
    <w:rsid w:val="005670DF"/>
    <w:rsid w:val="00570E51"/>
    <w:rsid w:val="005711E1"/>
    <w:rsid w:val="005719D5"/>
    <w:rsid w:val="00571F28"/>
    <w:rsid w:val="00572F31"/>
    <w:rsid w:val="00574AB1"/>
    <w:rsid w:val="00574E64"/>
    <w:rsid w:val="00576102"/>
    <w:rsid w:val="00576CF7"/>
    <w:rsid w:val="0057745C"/>
    <w:rsid w:val="0057749F"/>
    <w:rsid w:val="00577BAC"/>
    <w:rsid w:val="00580430"/>
    <w:rsid w:val="0058095C"/>
    <w:rsid w:val="005812DC"/>
    <w:rsid w:val="0058191B"/>
    <w:rsid w:val="00582062"/>
    <w:rsid w:val="00582100"/>
    <w:rsid w:val="00582DEF"/>
    <w:rsid w:val="0058348B"/>
    <w:rsid w:val="00583787"/>
    <w:rsid w:val="00583DBB"/>
    <w:rsid w:val="00583E50"/>
    <w:rsid w:val="0058400D"/>
    <w:rsid w:val="005846C4"/>
    <w:rsid w:val="00584D81"/>
    <w:rsid w:val="00586969"/>
    <w:rsid w:val="005873E7"/>
    <w:rsid w:val="005901FD"/>
    <w:rsid w:val="00590934"/>
    <w:rsid w:val="00590B87"/>
    <w:rsid w:val="00590C38"/>
    <w:rsid w:val="00591242"/>
    <w:rsid w:val="0059266E"/>
    <w:rsid w:val="00593BA9"/>
    <w:rsid w:val="005948E6"/>
    <w:rsid w:val="00594A10"/>
    <w:rsid w:val="00594CD3"/>
    <w:rsid w:val="00594CF5"/>
    <w:rsid w:val="005958B8"/>
    <w:rsid w:val="00595B28"/>
    <w:rsid w:val="005964EE"/>
    <w:rsid w:val="00596912"/>
    <w:rsid w:val="00596A7D"/>
    <w:rsid w:val="00597D57"/>
    <w:rsid w:val="005A01A7"/>
    <w:rsid w:val="005A0598"/>
    <w:rsid w:val="005A0F77"/>
    <w:rsid w:val="005A0F8A"/>
    <w:rsid w:val="005A0FA8"/>
    <w:rsid w:val="005A1C56"/>
    <w:rsid w:val="005A1E11"/>
    <w:rsid w:val="005A2434"/>
    <w:rsid w:val="005A26DE"/>
    <w:rsid w:val="005A2FE6"/>
    <w:rsid w:val="005A3558"/>
    <w:rsid w:val="005A3AA8"/>
    <w:rsid w:val="005A4066"/>
    <w:rsid w:val="005A455C"/>
    <w:rsid w:val="005A475F"/>
    <w:rsid w:val="005A4D10"/>
    <w:rsid w:val="005A55B8"/>
    <w:rsid w:val="005A5D83"/>
    <w:rsid w:val="005A6DCF"/>
    <w:rsid w:val="005A6DFC"/>
    <w:rsid w:val="005B07E4"/>
    <w:rsid w:val="005B0978"/>
    <w:rsid w:val="005B2E66"/>
    <w:rsid w:val="005B4F2F"/>
    <w:rsid w:val="005B54D5"/>
    <w:rsid w:val="005B68B1"/>
    <w:rsid w:val="005B68E3"/>
    <w:rsid w:val="005B727C"/>
    <w:rsid w:val="005B7B2D"/>
    <w:rsid w:val="005B7F00"/>
    <w:rsid w:val="005C003F"/>
    <w:rsid w:val="005C0117"/>
    <w:rsid w:val="005C0544"/>
    <w:rsid w:val="005C0F2E"/>
    <w:rsid w:val="005C1531"/>
    <w:rsid w:val="005C1C70"/>
    <w:rsid w:val="005C2484"/>
    <w:rsid w:val="005C2A27"/>
    <w:rsid w:val="005C3178"/>
    <w:rsid w:val="005C5626"/>
    <w:rsid w:val="005C5BF6"/>
    <w:rsid w:val="005C63DF"/>
    <w:rsid w:val="005C6F75"/>
    <w:rsid w:val="005C7646"/>
    <w:rsid w:val="005D045F"/>
    <w:rsid w:val="005D04C6"/>
    <w:rsid w:val="005D2055"/>
    <w:rsid w:val="005D20E1"/>
    <w:rsid w:val="005D2495"/>
    <w:rsid w:val="005D2D1A"/>
    <w:rsid w:val="005D2D4F"/>
    <w:rsid w:val="005D317B"/>
    <w:rsid w:val="005D3C0A"/>
    <w:rsid w:val="005D3CA9"/>
    <w:rsid w:val="005D4078"/>
    <w:rsid w:val="005D4D9C"/>
    <w:rsid w:val="005D5376"/>
    <w:rsid w:val="005D55DA"/>
    <w:rsid w:val="005D57E7"/>
    <w:rsid w:val="005D603B"/>
    <w:rsid w:val="005D652F"/>
    <w:rsid w:val="005D687E"/>
    <w:rsid w:val="005D6981"/>
    <w:rsid w:val="005D7018"/>
    <w:rsid w:val="005D7C8C"/>
    <w:rsid w:val="005D7DC8"/>
    <w:rsid w:val="005D7FE5"/>
    <w:rsid w:val="005E0D26"/>
    <w:rsid w:val="005E1076"/>
    <w:rsid w:val="005E1093"/>
    <w:rsid w:val="005E19DD"/>
    <w:rsid w:val="005E301D"/>
    <w:rsid w:val="005E3185"/>
    <w:rsid w:val="005E324F"/>
    <w:rsid w:val="005E358F"/>
    <w:rsid w:val="005E4454"/>
    <w:rsid w:val="005E5803"/>
    <w:rsid w:val="005E6C43"/>
    <w:rsid w:val="005E6E5A"/>
    <w:rsid w:val="005E7304"/>
    <w:rsid w:val="005F15B6"/>
    <w:rsid w:val="005F16B6"/>
    <w:rsid w:val="005F18BE"/>
    <w:rsid w:val="005F1B49"/>
    <w:rsid w:val="005F22E7"/>
    <w:rsid w:val="005F5B98"/>
    <w:rsid w:val="005F6798"/>
    <w:rsid w:val="005F6C14"/>
    <w:rsid w:val="005F6EC8"/>
    <w:rsid w:val="0060016D"/>
    <w:rsid w:val="00600690"/>
    <w:rsid w:val="006006CE"/>
    <w:rsid w:val="00601F78"/>
    <w:rsid w:val="00602005"/>
    <w:rsid w:val="006034FC"/>
    <w:rsid w:val="00603AEF"/>
    <w:rsid w:val="00603CDE"/>
    <w:rsid w:val="00603D95"/>
    <w:rsid w:val="006043E8"/>
    <w:rsid w:val="00604725"/>
    <w:rsid w:val="006047FD"/>
    <w:rsid w:val="006060FB"/>
    <w:rsid w:val="00606133"/>
    <w:rsid w:val="00606E58"/>
    <w:rsid w:val="0060704D"/>
    <w:rsid w:val="00610AA5"/>
    <w:rsid w:val="00612663"/>
    <w:rsid w:val="00612A82"/>
    <w:rsid w:val="00612B49"/>
    <w:rsid w:val="00612C2C"/>
    <w:rsid w:val="00613589"/>
    <w:rsid w:val="00613676"/>
    <w:rsid w:val="0061394B"/>
    <w:rsid w:val="00613D7E"/>
    <w:rsid w:val="00614178"/>
    <w:rsid w:val="00614332"/>
    <w:rsid w:val="00616462"/>
    <w:rsid w:val="006164C1"/>
    <w:rsid w:val="00616A26"/>
    <w:rsid w:val="00616C28"/>
    <w:rsid w:val="00616DE7"/>
    <w:rsid w:val="00617090"/>
    <w:rsid w:val="00620BDF"/>
    <w:rsid w:val="00620EA7"/>
    <w:rsid w:val="00621984"/>
    <w:rsid w:val="00621BE4"/>
    <w:rsid w:val="0062286C"/>
    <w:rsid w:val="00622BBD"/>
    <w:rsid w:val="00622C14"/>
    <w:rsid w:val="00623F40"/>
    <w:rsid w:val="006248F4"/>
    <w:rsid w:val="00625635"/>
    <w:rsid w:val="00625EAC"/>
    <w:rsid w:val="00630249"/>
    <w:rsid w:val="006304A0"/>
    <w:rsid w:val="00630D06"/>
    <w:rsid w:val="00631A27"/>
    <w:rsid w:val="00631C7F"/>
    <w:rsid w:val="00632170"/>
    <w:rsid w:val="0063241A"/>
    <w:rsid w:val="00632A81"/>
    <w:rsid w:val="006331B6"/>
    <w:rsid w:val="00633603"/>
    <w:rsid w:val="00633FFD"/>
    <w:rsid w:val="00634281"/>
    <w:rsid w:val="00634459"/>
    <w:rsid w:val="0063548C"/>
    <w:rsid w:val="0063569E"/>
    <w:rsid w:val="00635F5A"/>
    <w:rsid w:val="0063781C"/>
    <w:rsid w:val="00637BE3"/>
    <w:rsid w:val="006409A7"/>
    <w:rsid w:val="00641F98"/>
    <w:rsid w:val="00642876"/>
    <w:rsid w:val="00642BA1"/>
    <w:rsid w:val="00642FF8"/>
    <w:rsid w:val="00643058"/>
    <w:rsid w:val="00643F57"/>
    <w:rsid w:val="00644A72"/>
    <w:rsid w:val="00644DAD"/>
    <w:rsid w:val="006458CB"/>
    <w:rsid w:val="00645A31"/>
    <w:rsid w:val="00645A75"/>
    <w:rsid w:val="00645EF5"/>
    <w:rsid w:val="00647572"/>
    <w:rsid w:val="006506AB"/>
    <w:rsid w:val="006508B6"/>
    <w:rsid w:val="00650E9D"/>
    <w:rsid w:val="006512B9"/>
    <w:rsid w:val="0065240F"/>
    <w:rsid w:val="00653324"/>
    <w:rsid w:val="00654E61"/>
    <w:rsid w:val="00655F9A"/>
    <w:rsid w:val="0065611C"/>
    <w:rsid w:val="00656A7C"/>
    <w:rsid w:val="00656ECC"/>
    <w:rsid w:val="006571A3"/>
    <w:rsid w:val="00657740"/>
    <w:rsid w:val="006578A9"/>
    <w:rsid w:val="00660645"/>
    <w:rsid w:val="00660C40"/>
    <w:rsid w:val="006611A2"/>
    <w:rsid w:val="006629D9"/>
    <w:rsid w:val="00662B52"/>
    <w:rsid w:val="00662D23"/>
    <w:rsid w:val="0066380B"/>
    <w:rsid w:val="0066405A"/>
    <w:rsid w:val="0066414E"/>
    <w:rsid w:val="006644AF"/>
    <w:rsid w:val="00664A57"/>
    <w:rsid w:val="006651FF"/>
    <w:rsid w:val="006652F4"/>
    <w:rsid w:val="00666034"/>
    <w:rsid w:val="00666337"/>
    <w:rsid w:val="00666D49"/>
    <w:rsid w:val="0067034F"/>
    <w:rsid w:val="00671321"/>
    <w:rsid w:val="00671647"/>
    <w:rsid w:val="006719B8"/>
    <w:rsid w:val="00671C81"/>
    <w:rsid w:val="00672139"/>
    <w:rsid w:val="0067253A"/>
    <w:rsid w:val="00672586"/>
    <w:rsid w:val="00672C21"/>
    <w:rsid w:val="00674456"/>
    <w:rsid w:val="00674923"/>
    <w:rsid w:val="00674B63"/>
    <w:rsid w:val="0067565A"/>
    <w:rsid w:val="006770B0"/>
    <w:rsid w:val="00680891"/>
    <w:rsid w:val="0068168F"/>
    <w:rsid w:val="006830E3"/>
    <w:rsid w:val="0068325B"/>
    <w:rsid w:val="00683B9A"/>
    <w:rsid w:val="006844BD"/>
    <w:rsid w:val="00684958"/>
    <w:rsid w:val="00684A28"/>
    <w:rsid w:val="00684C5F"/>
    <w:rsid w:val="00684D3C"/>
    <w:rsid w:val="00684E50"/>
    <w:rsid w:val="00684EB4"/>
    <w:rsid w:val="00685900"/>
    <w:rsid w:val="006860F8"/>
    <w:rsid w:val="00686254"/>
    <w:rsid w:val="0068686D"/>
    <w:rsid w:val="00686B4E"/>
    <w:rsid w:val="00687FFA"/>
    <w:rsid w:val="00690C88"/>
    <w:rsid w:val="00691BBC"/>
    <w:rsid w:val="00691BE1"/>
    <w:rsid w:val="00691CF6"/>
    <w:rsid w:val="00691D2C"/>
    <w:rsid w:val="0069203D"/>
    <w:rsid w:val="00692371"/>
    <w:rsid w:val="00692783"/>
    <w:rsid w:val="00692DBC"/>
    <w:rsid w:val="00692F0D"/>
    <w:rsid w:val="0069371E"/>
    <w:rsid w:val="00694547"/>
    <w:rsid w:val="006956F9"/>
    <w:rsid w:val="00695D43"/>
    <w:rsid w:val="0069614C"/>
    <w:rsid w:val="00696A59"/>
    <w:rsid w:val="00697938"/>
    <w:rsid w:val="00697A8C"/>
    <w:rsid w:val="006A146D"/>
    <w:rsid w:val="006A1560"/>
    <w:rsid w:val="006A165B"/>
    <w:rsid w:val="006A2934"/>
    <w:rsid w:val="006A32E8"/>
    <w:rsid w:val="006A3563"/>
    <w:rsid w:val="006A35ED"/>
    <w:rsid w:val="006A435D"/>
    <w:rsid w:val="006A4E49"/>
    <w:rsid w:val="006A53BB"/>
    <w:rsid w:val="006A5B84"/>
    <w:rsid w:val="006A70D0"/>
    <w:rsid w:val="006A7EC6"/>
    <w:rsid w:val="006B0F59"/>
    <w:rsid w:val="006B0FDF"/>
    <w:rsid w:val="006B11DE"/>
    <w:rsid w:val="006B1232"/>
    <w:rsid w:val="006B13CB"/>
    <w:rsid w:val="006B1FF1"/>
    <w:rsid w:val="006B2A2E"/>
    <w:rsid w:val="006B3655"/>
    <w:rsid w:val="006B3AA3"/>
    <w:rsid w:val="006B5295"/>
    <w:rsid w:val="006B5B67"/>
    <w:rsid w:val="006B6E29"/>
    <w:rsid w:val="006C02A4"/>
    <w:rsid w:val="006C0C6F"/>
    <w:rsid w:val="006C10B5"/>
    <w:rsid w:val="006C14E2"/>
    <w:rsid w:val="006C17F8"/>
    <w:rsid w:val="006C1BA8"/>
    <w:rsid w:val="006C1FF2"/>
    <w:rsid w:val="006C21BB"/>
    <w:rsid w:val="006C2954"/>
    <w:rsid w:val="006C3BAE"/>
    <w:rsid w:val="006C4165"/>
    <w:rsid w:val="006C46D4"/>
    <w:rsid w:val="006C5A60"/>
    <w:rsid w:val="006C5B79"/>
    <w:rsid w:val="006C60D6"/>
    <w:rsid w:val="006C6541"/>
    <w:rsid w:val="006C6585"/>
    <w:rsid w:val="006C6C81"/>
    <w:rsid w:val="006C6FF4"/>
    <w:rsid w:val="006C703A"/>
    <w:rsid w:val="006C747F"/>
    <w:rsid w:val="006C7B08"/>
    <w:rsid w:val="006C7E0A"/>
    <w:rsid w:val="006D01AC"/>
    <w:rsid w:val="006D038F"/>
    <w:rsid w:val="006D0498"/>
    <w:rsid w:val="006D0588"/>
    <w:rsid w:val="006D077A"/>
    <w:rsid w:val="006D0FC8"/>
    <w:rsid w:val="006D1DED"/>
    <w:rsid w:val="006D21F5"/>
    <w:rsid w:val="006D2390"/>
    <w:rsid w:val="006D2462"/>
    <w:rsid w:val="006D275C"/>
    <w:rsid w:val="006D2E7C"/>
    <w:rsid w:val="006D309F"/>
    <w:rsid w:val="006D3576"/>
    <w:rsid w:val="006D3627"/>
    <w:rsid w:val="006D3AC1"/>
    <w:rsid w:val="006D4319"/>
    <w:rsid w:val="006D460A"/>
    <w:rsid w:val="006D490F"/>
    <w:rsid w:val="006D495C"/>
    <w:rsid w:val="006D4AB6"/>
    <w:rsid w:val="006D4B3B"/>
    <w:rsid w:val="006D4CFD"/>
    <w:rsid w:val="006D5922"/>
    <w:rsid w:val="006D6056"/>
    <w:rsid w:val="006D73D0"/>
    <w:rsid w:val="006D7689"/>
    <w:rsid w:val="006D7A4A"/>
    <w:rsid w:val="006D7C53"/>
    <w:rsid w:val="006D7EDA"/>
    <w:rsid w:val="006E0099"/>
    <w:rsid w:val="006E084C"/>
    <w:rsid w:val="006E0D7E"/>
    <w:rsid w:val="006E15E8"/>
    <w:rsid w:val="006E16EA"/>
    <w:rsid w:val="006E18CD"/>
    <w:rsid w:val="006E22F2"/>
    <w:rsid w:val="006E270F"/>
    <w:rsid w:val="006E2FFE"/>
    <w:rsid w:val="006E37D7"/>
    <w:rsid w:val="006E4CC9"/>
    <w:rsid w:val="006E4D60"/>
    <w:rsid w:val="006E66EF"/>
    <w:rsid w:val="006E6D21"/>
    <w:rsid w:val="006E6E07"/>
    <w:rsid w:val="006E7328"/>
    <w:rsid w:val="006E783C"/>
    <w:rsid w:val="006E7C47"/>
    <w:rsid w:val="006E7DFD"/>
    <w:rsid w:val="006E7F14"/>
    <w:rsid w:val="006F149E"/>
    <w:rsid w:val="006F15DB"/>
    <w:rsid w:val="006F223E"/>
    <w:rsid w:val="006F2AE0"/>
    <w:rsid w:val="006F2BA8"/>
    <w:rsid w:val="006F2D92"/>
    <w:rsid w:val="006F3483"/>
    <w:rsid w:val="006F3884"/>
    <w:rsid w:val="006F3E62"/>
    <w:rsid w:val="006F4D72"/>
    <w:rsid w:val="006F584E"/>
    <w:rsid w:val="006F58C4"/>
    <w:rsid w:val="006F5A81"/>
    <w:rsid w:val="006F6171"/>
    <w:rsid w:val="006F61CE"/>
    <w:rsid w:val="006F6A30"/>
    <w:rsid w:val="006F70D9"/>
    <w:rsid w:val="006F7FB0"/>
    <w:rsid w:val="00700093"/>
    <w:rsid w:val="007006F5"/>
    <w:rsid w:val="00700F0E"/>
    <w:rsid w:val="00701289"/>
    <w:rsid w:val="00701B42"/>
    <w:rsid w:val="00701C76"/>
    <w:rsid w:val="00701E53"/>
    <w:rsid w:val="00702047"/>
    <w:rsid w:val="00702125"/>
    <w:rsid w:val="00702CBB"/>
    <w:rsid w:val="00702E69"/>
    <w:rsid w:val="00703079"/>
    <w:rsid w:val="00703124"/>
    <w:rsid w:val="007035A7"/>
    <w:rsid w:val="007045D4"/>
    <w:rsid w:val="00704A71"/>
    <w:rsid w:val="0070587A"/>
    <w:rsid w:val="0070605A"/>
    <w:rsid w:val="00706573"/>
    <w:rsid w:val="007071D6"/>
    <w:rsid w:val="007073E7"/>
    <w:rsid w:val="00707CA9"/>
    <w:rsid w:val="007101CE"/>
    <w:rsid w:val="007108F5"/>
    <w:rsid w:val="00710C49"/>
    <w:rsid w:val="00710E53"/>
    <w:rsid w:val="00711257"/>
    <w:rsid w:val="00711CBC"/>
    <w:rsid w:val="00711EA4"/>
    <w:rsid w:val="0071204C"/>
    <w:rsid w:val="007121D2"/>
    <w:rsid w:val="00712BDE"/>
    <w:rsid w:val="0071480C"/>
    <w:rsid w:val="00715853"/>
    <w:rsid w:val="007159A2"/>
    <w:rsid w:val="00715A97"/>
    <w:rsid w:val="00715FE9"/>
    <w:rsid w:val="00716B96"/>
    <w:rsid w:val="00716EEE"/>
    <w:rsid w:val="00716F1C"/>
    <w:rsid w:val="007170F8"/>
    <w:rsid w:val="0071737F"/>
    <w:rsid w:val="0071747D"/>
    <w:rsid w:val="007175F9"/>
    <w:rsid w:val="00717DF6"/>
    <w:rsid w:val="0072016F"/>
    <w:rsid w:val="007201FE"/>
    <w:rsid w:val="007203A3"/>
    <w:rsid w:val="007205D7"/>
    <w:rsid w:val="00721573"/>
    <w:rsid w:val="0072187E"/>
    <w:rsid w:val="00721A64"/>
    <w:rsid w:val="0072207F"/>
    <w:rsid w:val="007222CB"/>
    <w:rsid w:val="0072265A"/>
    <w:rsid w:val="007227CD"/>
    <w:rsid w:val="00722B77"/>
    <w:rsid w:val="0072318A"/>
    <w:rsid w:val="007236E0"/>
    <w:rsid w:val="00723B50"/>
    <w:rsid w:val="007253CF"/>
    <w:rsid w:val="00725454"/>
    <w:rsid w:val="00725C0E"/>
    <w:rsid w:val="00725CB3"/>
    <w:rsid w:val="007263C4"/>
    <w:rsid w:val="00726B8A"/>
    <w:rsid w:val="00727680"/>
    <w:rsid w:val="00727828"/>
    <w:rsid w:val="00727C92"/>
    <w:rsid w:val="0073021E"/>
    <w:rsid w:val="00730829"/>
    <w:rsid w:val="00731D53"/>
    <w:rsid w:val="00732048"/>
    <w:rsid w:val="007327D8"/>
    <w:rsid w:val="007336FA"/>
    <w:rsid w:val="007341FD"/>
    <w:rsid w:val="00734532"/>
    <w:rsid w:val="00734896"/>
    <w:rsid w:val="007349D1"/>
    <w:rsid w:val="00734F3F"/>
    <w:rsid w:val="007350BF"/>
    <w:rsid w:val="0073529E"/>
    <w:rsid w:val="007353E3"/>
    <w:rsid w:val="00735512"/>
    <w:rsid w:val="007356A5"/>
    <w:rsid w:val="00736A45"/>
    <w:rsid w:val="00736DDD"/>
    <w:rsid w:val="00736F64"/>
    <w:rsid w:val="007373BE"/>
    <w:rsid w:val="00737A3E"/>
    <w:rsid w:val="00737E8E"/>
    <w:rsid w:val="007400D5"/>
    <w:rsid w:val="0074023A"/>
    <w:rsid w:val="00741596"/>
    <w:rsid w:val="00741654"/>
    <w:rsid w:val="007417BE"/>
    <w:rsid w:val="00741DB5"/>
    <w:rsid w:val="007422B6"/>
    <w:rsid w:val="00742AB4"/>
    <w:rsid w:val="007432DB"/>
    <w:rsid w:val="007432F3"/>
    <w:rsid w:val="007433C5"/>
    <w:rsid w:val="0074423A"/>
    <w:rsid w:val="0074428E"/>
    <w:rsid w:val="00744B66"/>
    <w:rsid w:val="00745AFA"/>
    <w:rsid w:val="00745CE9"/>
    <w:rsid w:val="00745D2D"/>
    <w:rsid w:val="00747789"/>
    <w:rsid w:val="00747DF3"/>
    <w:rsid w:val="0075061C"/>
    <w:rsid w:val="00750ADD"/>
    <w:rsid w:val="00750D9B"/>
    <w:rsid w:val="007514B4"/>
    <w:rsid w:val="00752290"/>
    <w:rsid w:val="0075492F"/>
    <w:rsid w:val="00754AE3"/>
    <w:rsid w:val="00754BEE"/>
    <w:rsid w:val="00754E9D"/>
    <w:rsid w:val="00755762"/>
    <w:rsid w:val="00757610"/>
    <w:rsid w:val="00757759"/>
    <w:rsid w:val="00757892"/>
    <w:rsid w:val="007605D3"/>
    <w:rsid w:val="00760B0E"/>
    <w:rsid w:val="00760B2E"/>
    <w:rsid w:val="0076133F"/>
    <w:rsid w:val="00761694"/>
    <w:rsid w:val="00762A55"/>
    <w:rsid w:val="007632BC"/>
    <w:rsid w:val="00763749"/>
    <w:rsid w:val="007638BE"/>
    <w:rsid w:val="0076423D"/>
    <w:rsid w:val="00764CA0"/>
    <w:rsid w:val="007652C0"/>
    <w:rsid w:val="00765B13"/>
    <w:rsid w:val="00765B3D"/>
    <w:rsid w:val="00766C47"/>
    <w:rsid w:val="007679CE"/>
    <w:rsid w:val="00767EDC"/>
    <w:rsid w:val="007706D9"/>
    <w:rsid w:val="00770F96"/>
    <w:rsid w:val="007717BF"/>
    <w:rsid w:val="00771DA2"/>
    <w:rsid w:val="00772538"/>
    <w:rsid w:val="007728AD"/>
    <w:rsid w:val="0077290B"/>
    <w:rsid w:val="00772EF7"/>
    <w:rsid w:val="007733DB"/>
    <w:rsid w:val="00773591"/>
    <w:rsid w:val="00773613"/>
    <w:rsid w:val="00773E2D"/>
    <w:rsid w:val="00775113"/>
    <w:rsid w:val="007757D7"/>
    <w:rsid w:val="00775F7E"/>
    <w:rsid w:val="00776D33"/>
    <w:rsid w:val="00777A40"/>
    <w:rsid w:val="0078019D"/>
    <w:rsid w:val="00780353"/>
    <w:rsid w:val="00780C06"/>
    <w:rsid w:val="00781AA8"/>
    <w:rsid w:val="00781B25"/>
    <w:rsid w:val="00781D3A"/>
    <w:rsid w:val="00782E0E"/>
    <w:rsid w:val="00782EF3"/>
    <w:rsid w:val="00782F43"/>
    <w:rsid w:val="00783146"/>
    <w:rsid w:val="007835C0"/>
    <w:rsid w:val="00783A6F"/>
    <w:rsid w:val="007840E8"/>
    <w:rsid w:val="00784539"/>
    <w:rsid w:val="007845C6"/>
    <w:rsid w:val="00784ABF"/>
    <w:rsid w:val="00784E4C"/>
    <w:rsid w:val="00786694"/>
    <w:rsid w:val="00787CC1"/>
    <w:rsid w:val="00791035"/>
    <w:rsid w:val="007910C9"/>
    <w:rsid w:val="007911BA"/>
    <w:rsid w:val="00792309"/>
    <w:rsid w:val="00792DD8"/>
    <w:rsid w:val="00793494"/>
    <w:rsid w:val="00794322"/>
    <w:rsid w:val="0079464E"/>
    <w:rsid w:val="0079471D"/>
    <w:rsid w:val="0079477B"/>
    <w:rsid w:val="00795528"/>
    <w:rsid w:val="00795A0C"/>
    <w:rsid w:val="00795FDF"/>
    <w:rsid w:val="007A04A8"/>
    <w:rsid w:val="007A04AE"/>
    <w:rsid w:val="007A0BB3"/>
    <w:rsid w:val="007A0C17"/>
    <w:rsid w:val="007A13B1"/>
    <w:rsid w:val="007A16D6"/>
    <w:rsid w:val="007A1C31"/>
    <w:rsid w:val="007A35D9"/>
    <w:rsid w:val="007A3768"/>
    <w:rsid w:val="007A4021"/>
    <w:rsid w:val="007A42ED"/>
    <w:rsid w:val="007A6A26"/>
    <w:rsid w:val="007A6CD8"/>
    <w:rsid w:val="007A6E0A"/>
    <w:rsid w:val="007A76E7"/>
    <w:rsid w:val="007A7BF3"/>
    <w:rsid w:val="007B0AF4"/>
    <w:rsid w:val="007B0E11"/>
    <w:rsid w:val="007B1217"/>
    <w:rsid w:val="007B1EE4"/>
    <w:rsid w:val="007B2518"/>
    <w:rsid w:val="007B261E"/>
    <w:rsid w:val="007B2C01"/>
    <w:rsid w:val="007B2C19"/>
    <w:rsid w:val="007B409F"/>
    <w:rsid w:val="007B4B0A"/>
    <w:rsid w:val="007B4BCF"/>
    <w:rsid w:val="007B54DF"/>
    <w:rsid w:val="007B56D6"/>
    <w:rsid w:val="007B595C"/>
    <w:rsid w:val="007B62A5"/>
    <w:rsid w:val="007B6797"/>
    <w:rsid w:val="007B6853"/>
    <w:rsid w:val="007B754C"/>
    <w:rsid w:val="007B7665"/>
    <w:rsid w:val="007B77EC"/>
    <w:rsid w:val="007C0621"/>
    <w:rsid w:val="007C0B4B"/>
    <w:rsid w:val="007C0B65"/>
    <w:rsid w:val="007C18F7"/>
    <w:rsid w:val="007C2017"/>
    <w:rsid w:val="007C2126"/>
    <w:rsid w:val="007C216C"/>
    <w:rsid w:val="007C22A6"/>
    <w:rsid w:val="007C22FD"/>
    <w:rsid w:val="007C33AF"/>
    <w:rsid w:val="007C3D5B"/>
    <w:rsid w:val="007C4BD6"/>
    <w:rsid w:val="007C6320"/>
    <w:rsid w:val="007D0752"/>
    <w:rsid w:val="007D0887"/>
    <w:rsid w:val="007D0EE2"/>
    <w:rsid w:val="007D1199"/>
    <w:rsid w:val="007D125F"/>
    <w:rsid w:val="007D1669"/>
    <w:rsid w:val="007D1C34"/>
    <w:rsid w:val="007D1F96"/>
    <w:rsid w:val="007D25FD"/>
    <w:rsid w:val="007D272F"/>
    <w:rsid w:val="007D29BF"/>
    <w:rsid w:val="007D2D23"/>
    <w:rsid w:val="007D37FC"/>
    <w:rsid w:val="007D3B29"/>
    <w:rsid w:val="007D3EB2"/>
    <w:rsid w:val="007D40C7"/>
    <w:rsid w:val="007D411C"/>
    <w:rsid w:val="007D4477"/>
    <w:rsid w:val="007D4EA8"/>
    <w:rsid w:val="007D5764"/>
    <w:rsid w:val="007D5B69"/>
    <w:rsid w:val="007D63D7"/>
    <w:rsid w:val="007D6BB9"/>
    <w:rsid w:val="007E0AAB"/>
    <w:rsid w:val="007E0B44"/>
    <w:rsid w:val="007E11EB"/>
    <w:rsid w:val="007E1EDC"/>
    <w:rsid w:val="007E3500"/>
    <w:rsid w:val="007E3821"/>
    <w:rsid w:val="007E4046"/>
    <w:rsid w:val="007E4093"/>
    <w:rsid w:val="007E4881"/>
    <w:rsid w:val="007E55EC"/>
    <w:rsid w:val="007E574F"/>
    <w:rsid w:val="007E600C"/>
    <w:rsid w:val="007E6452"/>
    <w:rsid w:val="007E65DF"/>
    <w:rsid w:val="007E6A8D"/>
    <w:rsid w:val="007E6C56"/>
    <w:rsid w:val="007E6E7B"/>
    <w:rsid w:val="007E70AD"/>
    <w:rsid w:val="007E76DA"/>
    <w:rsid w:val="007F144D"/>
    <w:rsid w:val="007F1578"/>
    <w:rsid w:val="007F16B2"/>
    <w:rsid w:val="007F1A0C"/>
    <w:rsid w:val="007F1BFF"/>
    <w:rsid w:val="007F1CCE"/>
    <w:rsid w:val="007F210D"/>
    <w:rsid w:val="007F211C"/>
    <w:rsid w:val="007F5572"/>
    <w:rsid w:val="007F57EC"/>
    <w:rsid w:val="007F65E3"/>
    <w:rsid w:val="007F6ACA"/>
    <w:rsid w:val="007F70CC"/>
    <w:rsid w:val="007F77C1"/>
    <w:rsid w:val="008001F1"/>
    <w:rsid w:val="0080093B"/>
    <w:rsid w:val="00801294"/>
    <w:rsid w:val="00803542"/>
    <w:rsid w:val="00803B8E"/>
    <w:rsid w:val="00804113"/>
    <w:rsid w:val="00804114"/>
    <w:rsid w:val="008043AC"/>
    <w:rsid w:val="00804A27"/>
    <w:rsid w:val="0080503F"/>
    <w:rsid w:val="008055BB"/>
    <w:rsid w:val="0080572B"/>
    <w:rsid w:val="0080575C"/>
    <w:rsid w:val="00805898"/>
    <w:rsid w:val="0080612C"/>
    <w:rsid w:val="0080613C"/>
    <w:rsid w:val="00806ACE"/>
    <w:rsid w:val="0080718C"/>
    <w:rsid w:val="00807611"/>
    <w:rsid w:val="00810274"/>
    <w:rsid w:val="00810399"/>
    <w:rsid w:val="008109BE"/>
    <w:rsid w:val="00810E4A"/>
    <w:rsid w:val="00811E43"/>
    <w:rsid w:val="00812483"/>
    <w:rsid w:val="00812515"/>
    <w:rsid w:val="0081254C"/>
    <w:rsid w:val="00812646"/>
    <w:rsid w:val="00813282"/>
    <w:rsid w:val="00814AC8"/>
    <w:rsid w:val="00814CCF"/>
    <w:rsid w:val="008151D5"/>
    <w:rsid w:val="0081586A"/>
    <w:rsid w:val="008158A1"/>
    <w:rsid w:val="00816531"/>
    <w:rsid w:val="00816AE6"/>
    <w:rsid w:val="00817026"/>
    <w:rsid w:val="00817657"/>
    <w:rsid w:val="00817BD5"/>
    <w:rsid w:val="00817EE8"/>
    <w:rsid w:val="00820096"/>
    <w:rsid w:val="008200E7"/>
    <w:rsid w:val="00820142"/>
    <w:rsid w:val="008214AF"/>
    <w:rsid w:val="00821662"/>
    <w:rsid w:val="00822043"/>
    <w:rsid w:val="00822F44"/>
    <w:rsid w:val="008231DD"/>
    <w:rsid w:val="00823C34"/>
    <w:rsid w:val="00823E09"/>
    <w:rsid w:val="0082414F"/>
    <w:rsid w:val="00824D4D"/>
    <w:rsid w:val="00825230"/>
    <w:rsid w:val="0082588B"/>
    <w:rsid w:val="008264DC"/>
    <w:rsid w:val="00827BCE"/>
    <w:rsid w:val="00830589"/>
    <w:rsid w:val="00830C99"/>
    <w:rsid w:val="00830CAF"/>
    <w:rsid w:val="00830D31"/>
    <w:rsid w:val="00831100"/>
    <w:rsid w:val="00831B7B"/>
    <w:rsid w:val="00831C42"/>
    <w:rsid w:val="00832490"/>
    <w:rsid w:val="00832B3E"/>
    <w:rsid w:val="008332D6"/>
    <w:rsid w:val="00833DF8"/>
    <w:rsid w:val="00833E7F"/>
    <w:rsid w:val="0083456F"/>
    <w:rsid w:val="00834779"/>
    <w:rsid w:val="00834DCE"/>
    <w:rsid w:val="0083503F"/>
    <w:rsid w:val="00835785"/>
    <w:rsid w:val="008360D0"/>
    <w:rsid w:val="00840AA0"/>
    <w:rsid w:val="00840E57"/>
    <w:rsid w:val="00840F46"/>
    <w:rsid w:val="008410A3"/>
    <w:rsid w:val="0084142C"/>
    <w:rsid w:val="00841917"/>
    <w:rsid w:val="00842A01"/>
    <w:rsid w:val="008438C0"/>
    <w:rsid w:val="00844836"/>
    <w:rsid w:val="008450E4"/>
    <w:rsid w:val="00845348"/>
    <w:rsid w:val="00846C2C"/>
    <w:rsid w:val="00846F95"/>
    <w:rsid w:val="0084714E"/>
    <w:rsid w:val="00847F65"/>
    <w:rsid w:val="00850055"/>
    <w:rsid w:val="00851736"/>
    <w:rsid w:val="0085192F"/>
    <w:rsid w:val="00852344"/>
    <w:rsid w:val="00852578"/>
    <w:rsid w:val="00852B0D"/>
    <w:rsid w:val="0085308A"/>
    <w:rsid w:val="00853126"/>
    <w:rsid w:val="00853684"/>
    <w:rsid w:val="00853A99"/>
    <w:rsid w:val="00853CA7"/>
    <w:rsid w:val="00853D1E"/>
    <w:rsid w:val="00854347"/>
    <w:rsid w:val="008544B7"/>
    <w:rsid w:val="008550C9"/>
    <w:rsid w:val="00855231"/>
    <w:rsid w:val="00856670"/>
    <w:rsid w:val="008604C9"/>
    <w:rsid w:val="00860764"/>
    <w:rsid w:val="008608C4"/>
    <w:rsid w:val="0086118C"/>
    <w:rsid w:val="008622C6"/>
    <w:rsid w:val="008623A9"/>
    <w:rsid w:val="00862484"/>
    <w:rsid w:val="00862BEB"/>
    <w:rsid w:val="008632E4"/>
    <w:rsid w:val="008633B0"/>
    <w:rsid w:val="00863BA9"/>
    <w:rsid w:val="00863EBB"/>
    <w:rsid w:val="00864298"/>
    <w:rsid w:val="0086453C"/>
    <w:rsid w:val="00864DB1"/>
    <w:rsid w:val="00865F2A"/>
    <w:rsid w:val="00866B7B"/>
    <w:rsid w:val="00867294"/>
    <w:rsid w:val="0087107B"/>
    <w:rsid w:val="008710C6"/>
    <w:rsid w:val="00871D3A"/>
    <w:rsid w:val="00872154"/>
    <w:rsid w:val="00872813"/>
    <w:rsid w:val="00872B41"/>
    <w:rsid w:val="008751DA"/>
    <w:rsid w:val="008752E9"/>
    <w:rsid w:val="0087557C"/>
    <w:rsid w:val="00875769"/>
    <w:rsid w:val="00875F6E"/>
    <w:rsid w:val="00876AA9"/>
    <w:rsid w:val="00876D12"/>
    <w:rsid w:val="00876DA4"/>
    <w:rsid w:val="00877541"/>
    <w:rsid w:val="00877AE4"/>
    <w:rsid w:val="00880127"/>
    <w:rsid w:val="008805F1"/>
    <w:rsid w:val="00880913"/>
    <w:rsid w:val="00880B81"/>
    <w:rsid w:val="00880C47"/>
    <w:rsid w:val="00881692"/>
    <w:rsid w:val="008823D8"/>
    <w:rsid w:val="00883F75"/>
    <w:rsid w:val="00884285"/>
    <w:rsid w:val="008842BA"/>
    <w:rsid w:val="00884387"/>
    <w:rsid w:val="00884B31"/>
    <w:rsid w:val="008851BB"/>
    <w:rsid w:val="00885297"/>
    <w:rsid w:val="00885D39"/>
    <w:rsid w:val="0088604C"/>
    <w:rsid w:val="00886C6E"/>
    <w:rsid w:val="0088783F"/>
    <w:rsid w:val="008902A0"/>
    <w:rsid w:val="00890BFC"/>
    <w:rsid w:val="00890CED"/>
    <w:rsid w:val="008913A2"/>
    <w:rsid w:val="00891A55"/>
    <w:rsid w:val="00891CF1"/>
    <w:rsid w:val="008921E2"/>
    <w:rsid w:val="00892659"/>
    <w:rsid w:val="008926D6"/>
    <w:rsid w:val="00892FD9"/>
    <w:rsid w:val="008942C8"/>
    <w:rsid w:val="00894367"/>
    <w:rsid w:val="00895723"/>
    <w:rsid w:val="00895AEB"/>
    <w:rsid w:val="008A026B"/>
    <w:rsid w:val="008A0C07"/>
    <w:rsid w:val="008A0C71"/>
    <w:rsid w:val="008A10DA"/>
    <w:rsid w:val="008A1B25"/>
    <w:rsid w:val="008A22F6"/>
    <w:rsid w:val="008A31E2"/>
    <w:rsid w:val="008A3432"/>
    <w:rsid w:val="008A34AB"/>
    <w:rsid w:val="008A3545"/>
    <w:rsid w:val="008A3AFC"/>
    <w:rsid w:val="008A50C5"/>
    <w:rsid w:val="008A56F6"/>
    <w:rsid w:val="008A5B28"/>
    <w:rsid w:val="008A67EA"/>
    <w:rsid w:val="008A7008"/>
    <w:rsid w:val="008A72E9"/>
    <w:rsid w:val="008B1558"/>
    <w:rsid w:val="008B1685"/>
    <w:rsid w:val="008B1C2C"/>
    <w:rsid w:val="008B2BDA"/>
    <w:rsid w:val="008B2EBB"/>
    <w:rsid w:val="008B2FD7"/>
    <w:rsid w:val="008B3220"/>
    <w:rsid w:val="008B42A9"/>
    <w:rsid w:val="008B42FA"/>
    <w:rsid w:val="008B5120"/>
    <w:rsid w:val="008B626B"/>
    <w:rsid w:val="008B6740"/>
    <w:rsid w:val="008B72FB"/>
    <w:rsid w:val="008B7410"/>
    <w:rsid w:val="008B79AA"/>
    <w:rsid w:val="008B7AD9"/>
    <w:rsid w:val="008C05FC"/>
    <w:rsid w:val="008C0C50"/>
    <w:rsid w:val="008C1235"/>
    <w:rsid w:val="008C1BA3"/>
    <w:rsid w:val="008C1EAC"/>
    <w:rsid w:val="008C2034"/>
    <w:rsid w:val="008C219F"/>
    <w:rsid w:val="008C2355"/>
    <w:rsid w:val="008C23D1"/>
    <w:rsid w:val="008C2ED9"/>
    <w:rsid w:val="008C3501"/>
    <w:rsid w:val="008C37A7"/>
    <w:rsid w:val="008C3FA6"/>
    <w:rsid w:val="008C4346"/>
    <w:rsid w:val="008C47D4"/>
    <w:rsid w:val="008C47F4"/>
    <w:rsid w:val="008C592A"/>
    <w:rsid w:val="008C5B4C"/>
    <w:rsid w:val="008C61BD"/>
    <w:rsid w:val="008C69F3"/>
    <w:rsid w:val="008C6E6B"/>
    <w:rsid w:val="008C6EBC"/>
    <w:rsid w:val="008C7050"/>
    <w:rsid w:val="008D0400"/>
    <w:rsid w:val="008D06F2"/>
    <w:rsid w:val="008D0BB9"/>
    <w:rsid w:val="008D16D2"/>
    <w:rsid w:val="008D1A78"/>
    <w:rsid w:val="008D243C"/>
    <w:rsid w:val="008D253B"/>
    <w:rsid w:val="008D2554"/>
    <w:rsid w:val="008D35E6"/>
    <w:rsid w:val="008D3663"/>
    <w:rsid w:val="008D3AAE"/>
    <w:rsid w:val="008D44A7"/>
    <w:rsid w:val="008D456E"/>
    <w:rsid w:val="008D506C"/>
    <w:rsid w:val="008D57AD"/>
    <w:rsid w:val="008D59E2"/>
    <w:rsid w:val="008D687E"/>
    <w:rsid w:val="008D7830"/>
    <w:rsid w:val="008E0B1E"/>
    <w:rsid w:val="008E0B32"/>
    <w:rsid w:val="008E19A8"/>
    <w:rsid w:val="008E19B2"/>
    <w:rsid w:val="008E2615"/>
    <w:rsid w:val="008E2925"/>
    <w:rsid w:val="008E31BD"/>
    <w:rsid w:val="008E3C62"/>
    <w:rsid w:val="008E43CC"/>
    <w:rsid w:val="008E4C15"/>
    <w:rsid w:val="008E4DB9"/>
    <w:rsid w:val="008E513C"/>
    <w:rsid w:val="008E5935"/>
    <w:rsid w:val="008E5A4F"/>
    <w:rsid w:val="008E5ADF"/>
    <w:rsid w:val="008E6B50"/>
    <w:rsid w:val="008E7B1A"/>
    <w:rsid w:val="008E7C2F"/>
    <w:rsid w:val="008F068F"/>
    <w:rsid w:val="008F0783"/>
    <w:rsid w:val="008F08BD"/>
    <w:rsid w:val="008F13C7"/>
    <w:rsid w:val="008F1625"/>
    <w:rsid w:val="008F1E90"/>
    <w:rsid w:val="008F27F3"/>
    <w:rsid w:val="008F2888"/>
    <w:rsid w:val="008F2D9D"/>
    <w:rsid w:val="008F2EFE"/>
    <w:rsid w:val="008F31AD"/>
    <w:rsid w:val="008F34C0"/>
    <w:rsid w:val="008F3566"/>
    <w:rsid w:val="008F4256"/>
    <w:rsid w:val="008F4400"/>
    <w:rsid w:val="008F556D"/>
    <w:rsid w:val="008F5EBF"/>
    <w:rsid w:val="008F6510"/>
    <w:rsid w:val="008F6657"/>
    <w:rsid w:val="008F731C"/>
    <w:rsid w:val="008F7A57"/>
    <w:rsid w:val="008F7C51"/>
    <w:rsid w:val="008F7E43"/>
    <w:rsid w:val="00900283"/>
    <w:rsid w:val="009005A5"/>
    <w:rsid w:val="00900767"/>
    <w:rsid w:val="009009A0"/>
    <w:rsid w:val="00900E21"/>
    <w:rsid w:val="00901548"/>
    <w:rsid w:val="00901652"/>
    <w:rsid w:val="00901EEC"/>
    <w:rsid w:val="00902728"/>
    <w:rsid w:val="00903160"/>
    <w:rsid w:val="0090319A"/>
    <w:rsid w:val="00903A15"/>
    <w:rsid w:val="00903EF1"/>
    <w:rsid w:val="009049DF"/>
    <w:rsid w:val="00905005"/>
    <w:rsid w:val="009059B6"/>
    <w:rsid w:val="0090637F"/>
    <w:rsid w:val="0091198A"/>
    <w:rsid w:val="0091203A"/>
    <w:rsid w:val="00912392"/>
    <w:rsid w:val="00912976"/>
    <w:rsid w:val="00912E59"/>
    <w:rsid w:val="0091438F"/>
    <w:rsid w:val="0091543F"/>
    <w:rsid w:val="0091546A"/>
    <w:rsid w:val="00915508"/>
    <w:rsid w:val="009164C4"/>
    <w:rsid w:val="00916A75"/>
    <w:rsid w:val="009176CB"/>
    <w:rsid w:val="00917923"/>
    <w:rsid w:val="00920039"/>
    <w:rsid w:val="0092003F"/>
    <w:rsid w:val="0092177E"/>
    <w:rsid w:val="00921BE3"/>
    <w:rsid w:val="00922025"/>
    <w:rsid w:val="0092235C"/>
    <w:rsid w:val="009223E6"/>
    <w:rsid w:val="0092356D"/>
    <w:rsid w:val="00923732"/>
    <w:rsid w:val="00923784"/>
    <w:rsid w:val="009239CB"/>
    <w:rsid w:val="0092441F"/>
    <w:rsid w:val="009248F4"/>
    <w:rsid w:val="00924F45"/>
    <w:rsid w:val="00925B1A"/>
    <w:rsid w:val="00925F07"/>
    <w:rsid w:val="009260B6"/>
    <w:rsid w:val="00927813"/>
    <w:rsid w:val="00930235"/>
    <w:rsid w:val="009303ED"/>
    <w:rsid w:val="00931387"/>
    <w:rsid w:val="009313EF"/>
    <w:rsid w:val="00931CE8"/>
    <w:rsid w:val="00932FAF"/>
    <w:rsid w:val="00933AE5"/>
    <w:rsid w:val="00933BA9"/>
    <w:rsid w:val="0093475D"/>
    <w:rsid w:val="00934965"/>
    <w:rsid w:val="00935197"/>
    <w:rsid w:val="009358BD"/>
    <w:rsid w:val="00936260"/>
    <w:rsid w:val="00936F14"/>
    <w:rsid w:val="00940DD6"/>
    <w:rsid w:val="009412C3"/>
    <w:rsid w:val="00941524"/>
    <w:rsid w:val="009421A8"/>
    <w:rsid w:val="0094220A"/>
    <w:rsid w:val="0094221C"/>
    <w:rsid w:val="0094233D"/>
    <w:rsid w:val="00942462"/>
    <w:rsid w:val="00942E88"/>
    <w:rsid w:val="00943B37"/>
    <w:rsid w:val="00944A3F"/>
    <w:rsid w:val="00946168"/>
    <w:rsid w:val="00946443"/>
    <w:rsid w:val="0094720C"/>
    <w:rsid w:val="00947B19"/>
    <w:rsid w:val="009506E3"/>
    <w:rsid w:val="009528E8"/>
    <w:rsid w:val="009533F1"/>
    <w:rsid w:val="00953C1E"/>
    <w:rsid w:val="009543BE"/>
    <w:rsid w:val="009548D6"/>
    <w:rsid w:val="00954989"/>
    <w:rsid w:val="00954BF3"/>
    <w:rsid w:val="00954F2A"/>
    <w:rsid w:val="009550A6"/>
    <w:rsid w:val="0095513A"/>
    <w:rsid w:val="009555A9"/>
    <w:rsid w:val="009555F9"/>
    <w:rsid w:val="009558F5"/>
    <w:rsid w:val="00955CFE"/>
    <w:rsid w:val="00955D4D"/>
    <w:rsid w:val="00955E75"/>
    <w:rsid w:val="00956373"/>
    <w:rsid w:val="00956448"/>
    <w:rsid w:val="0095696B"/>
    <w:rsid w:val="00956FE8"/>
    <w:rsid w:val="00957CFE"/>
    <w:rsid w:val="00957EFB"/>
    <w:rsid w:val="00960198"/>
    <w:rsid w:val="00960443"/>
    <w:rsid w:val="00960707"/>
    <w:rsid w:val="00960D76"/>
    <w:rsid w:val="00960DAC"/>
    <w:rsid w:val="009623EC"/>
    <w:rsid w:val="00963044"/>
    <w:rsid w:val="009630DA"/>
    <w:rsid w:val="0096455E"/>
    <w:rsid w:val="0096480F"/>
    <w:rsid w:val="00965EB7"/>
    <w:rsid w:val="00966449"/>
    <w:rsid w:val="00966676"/>
    <w:rsid w:val="00966B8B"/>
    <w:rsid w:val="00967AD1"/>
    <w:rsid w:val="009701DE"/>
    <w:rsid w:val="00970750"/>
    <w:rsid w:val="00970E7D"/>
    <w:rsid w:val="009721BE"/>
    <w:rsid w:val="00972341"/>
    <w:rsid w:val="00972929"/>
    <w:rsid w:val="00972C10"/>
    <w:rsid w:val="00972E05"/>
    <w:rsid w:val="009730F4"/>
    <w:rsid w:val="00973513"/>
    <w:rsid w:val="009738FF"/>
    <w:rsid w:val="00973B53"/>
    <w:rsid w:val="00973FD8"/>
    <w:rsid w:val="009741C6"/>
    <w:rsid w:val="009742ED"/>
    <w:rsid w:val="0097487D"/>
    <w:rsid w:val="0097569E"/>
    <w:rsid w:val="00976532"/>
    <w:rsid w:val="00976FCB"/>
    <w:rsid w:val="009770CF"/>
    <w:rsid w:val="0097791D"/>
    <w:rsid w:val="0097797C"/>
    <w:rsid w:val="00980A93"/>
    <w:rsid w:val="00981E08"/>
    <w:rsid w:val="0098243F"/>
    <w:rsid w:val="009826EF"/>
    <w:rsid w:val="009827BE"/>
    <w:rsid w:val="009827FC"/>
    <w:rsid w:val="00982B7B"/>
    <w:rsid w:val="00982D59"/>
    <w:rsid w:val="00982E17"/>
    <w:rsid w:val="00983238"/>
    <w:rsid w:val="009833AA"/>
    <w:rsid w:val="00983700"/>
    <w:rsid w:val="00983F21"/>
    <w:rsid w:val="00983FE6"/>
    <w:rsid w:val="00984B74"/>
    <w:rsid w:val="00985255"/>
    <w:rsid w:val="00985452"/>
    <w:rsid w:val="0098547D"/>
    <w:rsid w:val="00985B3A"/>
    <w:rsid w:val="0098674B"/>
    <w:rsid w:val="0098682B"/>
    <w:rsid w:val="00986894"/>
    <w:rsid w:val="009922A1"/>
    <w:rsid w:val="009924CB"/>
    <w:rsid w:val="0099260E"/>
    <w:rsid w:val="00992E04"/>
    <w:rsid w:val="009931A7"/>
    <w:rsid w:val="009932AE"/>
    <w:rsid w:val="00993B09"/>
    <w:rsid w:val="00993CBA"/>
    <w:rsid w:val="00993FDE"/>
    <w:rsid w:val="0099506D"/>
    <w:rsid w:val="009953DF"/>
    <w:rsid w:val="009958B0"/>
    <w:rsid w:val="00995A67"/>
    <w:rsid w:val="00996207"/>
    <w:rsid w:val="009964B2"/>
    <w:rsid w:val="0099657E"/>
    <w:rsid w:val="009968E2"/>
    <w:rsid w:val="0099698B"/>
    <w:rsid w:val="00996FF3"/>
    <w:rsid w:val="00997055"/>
    <w:rsid w:val="0099728A"/>
    <w:rsid w:val="009972FC"/>
    <w:rsid w:val="0099735D"/>
    <w:rsid w:val="009973D5"/>
    <w:rsid w:val="00997791"/>
    <w:rsid w:val="009977AF"/>
    <w:rsid w:val="009A0774"/>
    <w:rsid w:val="009A11D2"/>
    <w:rsid w:val="009A1896"/>
    <w:rsid w:val="009A195C"/>
    <w:rsid w:val="009A20F1"/>
    <w:rsid w:val="009A3AFD"/>
    <w:rsid w:val="009A3F0D"/>
    <w:rsid w:val="009A4021"/>
    <w:rsid w:val="009A5419"/>
    <w:rsid w:val="009A58B9"/>
    <w:rsid w:val="009A5C93"/>
    <w:rsid w:val="009A5FE8"/>
    <w:rsid w:val="009A6FEA"/>
    <w:rsid w:val="009A705A"/>
    <w:rsid w:val="009A7510"/>
    <w:rsid w:val="009A7D5B"/>
    <w:rsid w:val="009B10F6"/>
    <w:rsid w:val="009B18A1"/>
    <w:rsid w:val="009B23B4"/>
    <w:rsid w:val="009B2640"/>
    <w:rsid w:val="009B3059"/>
    <w:rsid w:val="009B3E6A"/>
    <w:rsid w:val="009B422C"/>
    <w:rsid w:val="009B5150"/>
    <w:rsid w:val="009B5D66"/>
    <w:rsid w:val="009B5D70"/>
    <w:rsid w:val="009B64C8"/>
    <w:rsid w:val="009B6992"/>
    <w:rsid w:val="009B7F02"/>
    <w:rsid w:val="009C0EA5"/>
    <w:rsid w:val="009C1648"/>
    <w:rsid w:val="009C1D15"/>
    <w:rsid w:val="009C24A9"/>
    <w:rsid w:val="009C254C"/>
    <w:rsid w:val="009C2636"/>
    <w:rsid w:val="009C27D0"/>
    <w:rsid w:val="009C3256"/>
    <w:rsid w:val="009C3BC6"/>
    <w:rsid w:val="009C4AB2"/>
    <w:rsid w:val="009C51B7"/>
    <w:rsid w:val="009C5691"/>
    <w:rsid w:val="009C6649"/>
    <w:rsid w:val="009C669B"/>
    <w:rsid w:val="009C73E3"/>
    <w:rsid w:val="009D07D7"/>
    <w:rsid w:val="009D0C7E"/>
    <w:rsid w:val="009D1365"/>
    <w:rsid w:val="009D1444"/>
    <w:rsid w:val="009D17B9"/>
    <w:rsid w:val="009D2B16"/>
    <w:rsid w:val="009D2BA9"/>
    <w:rsid w:val="009D33A4"/>
    <w:rsid w:val="009D33B8"/>
    <w:rsid w:val="009D3536"/>
    <w:rsid w:val="009D3B52"/>
    <w:rsid w:val="009D44F4"/>
    <w:rsid w:val="009D4887"/>
    <w:rsid w:val="009D48BE"/>
    <w:rsid w:val="009D48FF"/>
    <w:rsid w:val="009D53BE"/>
    <w:rsid w:val="009D56B7"/>
    <w:rsid w:val="009D5C23"/>
    <w:rsid w:val="009D6098"/>
    <w:rsid w:val="009D676F"/>
    <w:rsid w:val="009D6ADB"/>
    <w:rsid w:val="009D6CB8"/>
    <w:rsid w:val="009D7729"/>
    <w:rsid w:val="009D7A18"/>
    <w:rsid w:val="009E0AAD"/>
    <w:rsid w:val="009E0ABF"/>
    <w:rsid w:val="009E0FCA"/>
    <w:rsid w:val="009E1C3C"/>
    <w:rsid w:val="009E1EC3"/>
    <w:rsid w:val="009E25B3"/>
    <w:rsid w:val="009E28E8"/>
    <w:rsid w:val="009E2936"/>
    <w:rsid w:val="009E2CBA"/>
    <w:rsid w:val="009E3262"/>
    <w:rsid w:val="009E4206"/>
    <w:rsid w:val="009E45D3"/>
    <w:rsid w:val="009E47A5"/>
    <w:rsid w:val="009E5E03"/>
    <w:rsid w:val="009E68D1"/>
    <w:rsid w:val="009E75E1"/>
    <w:rsid w:val="009F0AF3"/>
    <w:rsid w:val="009F175F"/>
    <w:rsid w:val="009F3818"/>
    <w:rsid w:val="009F3EC5"/>
    <w:rsid w:val="009F408D"/>
    <w:rsid w:val="009F42EA"/>
    <w:rsid w:val="009F5357"/>
    <w:rsid w:val="009F5E19"/>
    <w:rsid w:val="009F6472"/>
    <w:rsid w:val="009F6D79"/>
    <w:rsid w:val="009F7A2F"/>
    <w:rsid w:val="009F7EF1"/>
    <w:rsid w:val="00A019A4"/>
    <w:rsid w:val="00A01E96"/>
    <w:rsid w:val="00A02BEE"/>
    <w:rsid w:val="00A02EBD"/>
    <w:rsid w:val="00A035B1"/>
    <w:rsid w:val="00A03B30"/>
    <w:rsid w:val="00A04170"/>
    <w:rsid w:val="00A0426D"/>
    <w:rsid w:val="00A042F5"/>
    <w:rsid w:val="00A04BE0"/>
    <w:rsid w:val="00A059DE"/>
    <w:rsid w:val="00A05A05"/>
    <w:rsid w:val="00A06B9C"/>
    <w:rsid w:val="00A07184"/>
    <w:rsid w:val="00A07CB5"/>
    <w:rsid w:val="00A07E4E"/>
    <w:rsid w:val="00A1028E"/>
    <w:rsid w:val="00A1059C"/>
    <w:rsid w:val="00A111A5"/>
    <w:rsid w:val="00A11C47"/>
    <w:rsid w:val="00A11DF5"/>
    <w:rsid w:val="00A11E04"/>
    <w:rsid w:val="00A12A5A"/>
    <w:rsid w:val="00A13394"/>
    <w:rsid w:val="00A1382D"/>
    <w:rsid w:val="00A13AA8"/>
    <w:rsid w:val="00A1528C"/>
    <w:rsid w:val="00A15ED8"/>
    <w:rsid w:val="00A1642E"/>
    <w:rsid w:val="00A1735D"/>
    <w:rsid w:val="00A17761"/>
    <w:rsid w:val="00A17A10"/>
    <w:rsid w:val="00A17EB7"/>
    <w:rsid w:val="00A17F93"/>
    <w:rsid w:val="00A2075E"/>
    <w:rsid w:val="00A20BA3"/>
    <w:rsid w:val="00A2144D"/>
    <w:rsid w:val="00A21687"/>
    <w:rsid w:val="00A21A98"/>
    <w:rsid w:val="00A224EF"/>
    <w:rsid w:val="00A22A5A"/>
    <w:rsid w:val="00A23774"/>
    <w:rsid w:val="00A23BF0"/>
    <w:rsid w:val="00A23CE6"/>
    <w:rsid w:val="00A24409"/>
    <w:rsid w:val="00A2569A"/>
    <w:rsid w:val="00A258FA"/>
    <w:rsid w:val="00A262ED"/>
    <w:rsid w:val="00A2682E"/>
    <w:rsid w:val="00A2689F"/>
    <w:rsid w:val="00A276ED"/>
    <w:rsid w:val="00A277F9"/>
    <w:rsid w:val="00A306E5"/>
    <w:rsid w:val="00A30970"/>
    <w:rsid w:val="00A30F3E"/>
    <w:rsid w:val="00A31F6C"/>
    <w:rsid w:val="00A32266"/>
    <w:rsid w:val="00A3242F"/>
    <w:rsid w:val="00A32FAC"/>
    <w:rsid w:val="00A33C93"/>
    <w:rsid w:val="00A33D20"/>
    <w:rsid w:val="00A34F61"/>
    <w:rsid w:val="00A34FF1"/>
    <w:rsid w:val="00A351A5"/>
    <w:rsid w:val="00A3533C"/>
    <w:rsid w:val="00A35659"/>
    <w:rsid w:val="00A35B6D"/>
    <w:rsid w:val="00A36378"/>
    <w:rsid w:val="00A36AE8"/>
    <w:rsid w:val="00A37763"/>
    <w:rsid w:val="00A377BC"/>
    <w:rsid w:val="00A37F64"/>
    <w:rsid w:val="00A40711"/>
    <w:rsid w:val="00A408DC"/>
    <w:rsid w:val="00A41090"/>
    <w:rsid w:val="00A41616"/>
    <w:rsid w:val="00A41B70"/>
    <w:rsid w:val="00A43051"/>
    <w:rsid w:val="00A43097"/>
    <w:rsid w:val="00A43362"/>
    <w:rsid w:val="00A435E4"/>
    <w:rsid w:val="00A43707"/>
    <w:rsid w:val="00A43E49"/>
    <w:rsid w:val="00A44208"/>
    <w:rsid w:val="00A44283"/>
    <w:rsid w:val="00A44312"/>
    <w:rsid w:val="00A44546"/>
    <w:rsid w:val="00A45F80"/>
    <w:rsid w:val="00A46899"/>
    <w:rsid w:val="00A478CA"/>
    <w:rsid w:val="00A503D8"/>
    <w:rsid w:val="00A513AC"/>
    <w:rsid w:val="00A51E51"/>
    <w:rsid w:val="00A52597"/>
    <w:rsid w:val="00A52FD1"/>
    <w:rsid w:val="00A52FE8"/>
    <w:rsid w:val="00A532B2"/>
    <w:rsid w:val="00A53B9C"/>
    <w:rsid w:val="00A53D8B"/>
    <w:rsid w:val="00A5445D"/>
    <w:rsid w:val="00A54490"/>
    <w:rsid w:val="00A549F3"/>
    <w:rsid w:val="00A54B7D"/>
    <w:rsid w:val="00A553E7"/>
    <w:rsid w:val="00A556D2"/>
    <w:rsid w:val="00A56763"/>
    <w:rsid w:val="00A5695B"/>
    <w:rsid w:val="00A5721C"/>
    <w:rsid w:val="00A57E6C"/>
    <w:rsid w:val="00A60413"/>
    <w:rsid w:val="00A60BF9"/>
    <w:rsid w:val="00A61246"/>
    <w:rsid w:val="00A621E7"/>
    <w:rsid w:val="00A62BB2"/>
    <w:rsid w:val="00A62DB1"/>
    <w:rsid w:val="00A635AC"/>
    <w:rsid w:val="00A642A3"/>
    <w:rsid w:val="00A64458"/>
    <w:rsid w:val="00A64587"/>
    <w:rsid w:val="00A648C5"/>
    <w:rsid w:val="00A64E6E"/>
    <w:rsid w:val="00A657A8"/>
    <w:rsid w:val="00A659FC"/>
    <w:rsid w:val="00A6768D"/>
    <w:rsid w:val="00A67B2D"/>
    <w:rsid w:val="00A70011"/>
    <w:rsid w:val="00A70058"/>
    <w:rsid w:val="00A70176"/>
    <w:rsid w:val="00A70701"/>
    <w:rsid w:val="00A70C71"/>
    <w:rsid w:val="00A71B20"/>
    <w:rsid w:val="00A71D4F"/>
    <w:rsid w:val="00A71F68"/>
    <w:rsid w:val="00A723B3"/>
    <w:rsid w:val="00A72547"/>
    <w:rsid w:val="00A73204"/>
    <w:rsid w:val="00A74630"/>
    <w:rsid w:val="00A763AE"/>
    <w:rsid w:val="00A766F4"/>
    <w:rsid w:val="00A76B80"/>
    <w:rsid w:val="00A76FA7"/>
    <w:rsid w:val="00A77464"/>
    <w:rsid w:val="00A8083E"/>
    <w:rsid w:val="00A81594"/>
    <w:rsid w:val="00A815F5"/>
    <w:rsid w:val="00A817E2"/>
    <w:rsid w:val="00A81C42"/>
    <w:rsid w:val="00A82074"/>
    <w:rsid w:val="00A82AAA"/>
    <w:rsid w:val="00A839C7"/>
    <w:rsid w:val="00A84365"/>
    <w:rsid w:val="00A84416"/>
    <w:rsid w:val="00A849EB"/>
    <w:rsid w:val="00A84B60"/>
    <w:rsid w:val="00A84F82"/>
    <w:rsid w:val="00A85AAB"/>
    <w:rsid w:val="00A85EA6"/>
    <w:rsid w:val="00A871C7"/>
    <w:rsid w:val="00A876B0"/>
    <w:rsid w:val="00A8782D"/>
    <w:rsid w:val="00A90461"/>
    <w:rsid w:val="00A90952"/>
    <w:rsid w:val="00A9098E"/>
    <w:rsid w:val="00A90FED"/>
    <w:rsid w:val="00A91FC6"/>
    <w:rsid w:val="00A92570"/>
    <w:rsid w:val="00A927B4"/>
    <w:rsid w:val="00A92D0A"/>
    <w:rsid w:val="00A92E6A"/>
    <w:rsid w:val="00A930BF"/>
    <w:rsid w:val="00A9375A"/>
    <w:rsid w:val="00A9417B"/>
    <w:rsid w:val="00A951A8"/>
    <w:rsid w:val="00A952A2"/>
    <w:rsid w:val="00A95412"/>
    <w:rsid w:val="00A97015"/>
    <w:rsid w:val="00A9731F"/>
    <w:rsid w:val="00A974B7"/>
    <w:rsid w:val="00AA11F5"/>
    <w:rsid w:val="00AA13FF"/>
    <w:rsid w:val="00AA18FD"/>
    <w:rsid w:val="00AA1CCA"/>
    <w:rsid w:val="00AA1D81"/>
    <w:rsid w:val="00AA1E2E"/>
    <w:rsid w:val="00AA2C5C"/>
    <w:rsid w:val="00AA3032"/>
    <w:rsid w:val="00AA30A7"/>
    <w:rsid w:val="00AA380A"/>
    <w:rsid w:val="00AA3872"/>
    <w:rsid w:val="00AA3D2A"/>
    <w:rsid w:val="00AA3EE6"/>
    <w:rsid w:val="00AA3F73"/>
    <w:rsid w:val="00AA3F7D"/>
    <w:rsid w:val="00AA42ED"/>
    <w:rsid w:val="00AA430D"/>
    <w:rsid w:val="00AA46DD"/>
    <w:rsid w:val="00AA6ABF"/>
    <w:rsid w:val="00AA781E"/>
    <w:rsid w:val="00AB1180"/>
    <w:rsid w:val="00AB11EE"/>
    <w:rsid w:val="00AB1216"/>
    <w:rsid w:val="00AB1349"/>
    <w:rsid w:val="00AB2ABD"/>
    <w:rsid w:val="00AB2BE3"/>
    <w:rsid w:val="00AB3D67"/>
    <w:rsid w:val="00AB3DF6"/>
    <w:rsid w:val="00AB5759"/>
    <w:rsid w:val="00AB5794"/>
    <w:rsid w:val="00AB5B90"/>
    <w:rsid w:val="00AB5DB8"/>
    <w:rsid w:val="00AB5E31"/>
    <w:rsid w:val="00AB6B07"/>
    <w:rsid w:val="00AB6B3C"/>
    <w:rsid w:val="00AB6B9F"/>
    <w:rsid w:val="00AB70D3"/>
    <w:rsid w:val="00AB7275"/>
    <w:rsid w:val="00AB739D"/>
    <w:rsid w:val="00AB7462"/>
    <w:rsid w:val="00AB7674"/>
    <w:rsid w:val="00AB794C"/>
    <w:rsid w:val="00AB7AB5"/>
    <w:rsid w:val="00AC07C8"/>
    <w:rsid w:val="00AC0A83"/>
    <w:rsid w:val="00AC0C9B"/>
    <w:rsid w:val="00AC0FD3"/>
    <w:rsid w:val="00AC11EC"/>
    <w:rsid w:val="00AC229E"/>
    <w:rsid w:val="00AC22C7"/>
    <w:rsid w:val="00AC3168"/>
    <w:rsid w:val="00AC323F"/>
    <w:rsid w:val="00AC34BE"/>
    <w:rsid w:val="00AC36B1"/>
    <w:rsid w:val="00AC454D"/>
    <w:rsid w:val="00AC47C5"/>
    <w:rsid w:val="00AC4A30"/>
    <w:rsid w:val="00AC556A"/>
    <w:rsid w:val="00AC5E9A"/>
    <w:rsid w:val="00AC6BBD"/>
    <w:rsid w:val="00AC6EF5"/>
    <w:rsid w:val="00AC70DA"/>
    <w:rsid w:val="00AC749B"/>
    <w:rsid w:val="00AD0468"/>
    <w:rsid w:val="00AD29EB"/>
    <w:rsid w:val="00AD2B3F"/>
    <w:rsid w:val="00AD3055"/>
    <w:rsid w:val="00AD3286"/>
    <w:rsid w:val="00AD3794"/>
    <w:rsid w:val="00AD3D17"/>
    <w:rsid w:val="00AD50CF"/>
    <w:rsid w:val="00AD5E66"/>
    <w:rsid w:val="00AD7A4B"/>
    <w:rsid w:val="00AE07DB"/>
    <w:rsid w:val="00AE136C"/>
    <w:rsid w:val="00AE14C8"/>
    <w:rsid w:val="00AE1FCD"/>
    <w:rsid w:val="00AE2EEF"/>
    <w:rsid w:val="00AE45AA"/>
    <w:rsid w:val="00AE5956"/>
    <w:rsid w:val="00AE6EF1"/>
    <w:rsid w:val="00AE7FE6"/>
    <w:rsid w:val="00AF0F33"/>
    <w:rsid w:val="00AF304E"/>
    <w:rsid w:val="00AF351E"/>
    <w:rsid w:val="00AF3572"/>
    <w:rsid w:val="00AF47D5"/>
    <w:rsid w:val="00AF4B36"/>
    <w:rsid w:val="00AF5BAB"/>
    <w:rsid w:val="00AF5C2E"/>
    <w:rsid w:val="00AF6628"/>
    <w:rsid w:val="00AF6652"/>
    <w:rsid w:val="00AF6EB2"/>
    <w:rsid w:val="00AF6F35"/>
    <w:rsid w:val="00AF71BE"/>
    <w:rsid w:val="00AF778A"/>
    <w:rsid w:val="00B00242"/>
    <w:rsid w:val="00B00696"/>
    <w:rsid w:val="00B00F6B"/>
    <w:rsid w:val="00B01B21"/>
    <w:rsid w:val="00B02BF9"/>
    <w:rsid w:val="00B02BFA"/>
    <w:rsid w:val="00B02D77"/>
    <w:rsid w:val="00B02E66"/>
    <w:rsid w:val="00B039A2"/>
    <w:rsid w:val="00B045A3"/>
    <w:rsid w:val="00B050C1"/>
    <w:rsid w:val="00B058A5"/>
    <w:rsid w:val="00B0592C"/>
    <w:rsid w:val="00B067AB"/>
    <w:rsid w:val="00B06819"/>
    <w:rsid w:val="00B0720F"/>
    <w:rsid w:val="00B07BCE"/>
    <w:rsid w:val="00B102E0"/>
    <w:rsid w:val="00B10733"/>
    <w:rsid w:val="00B10D9C"/>
    <w:rsid w:val="00B1233E"/>
    <w:rsid w:val="00B13077"/>
    <w:rsid w:val="00B13C85"/>
    <w:rsid w:val="00B13D42"/>
    <w:rsid w:val="00B13E6C"/>
    <w:rsid w:val="00B142B3"/>
    <w:rsid w:val="00B1461C"/>
    <w:rsid w:val="00B14797"/>
    <w:rsid w:val="00B14990"/>
    <w:rsid w:val="00B14AAC"/>
    <w:rsid w:val="00B15269"/>
    <w:rsid w:val="00B155A9"/>
    <w:rsid w:val="00B15FA5"/>
    <w:rsid w:val="00B17366"/>
    <w:rsid w:val="00B17FA9"/>
    <w:rsid w:val="00B20372"/>
    <w:rsid w:val="00B2083B"/>
    <w:rsid w:val="00B20E3A"/>
    <w:rsid w:val="00B2156F"/>
    <w:rsid w:val="00B21CCA"/>
    <w:rsid w:val="00B22370"/>
    <w:rsid w:val="00B226B0"/>
    <w:rsid w:val="00B2271E"/>
    <w:rsid w:val="00B22C14"/>
    <w:rsid w:val="00B237FD"/>
    <w:rsid w:val="00B23BCA"/>
    <w:rsid w:val="00B25158"/>
    <w:rsid w:val="00B25685"/>
    <w:rsid w:val="00B256BD"/>
    <w:rsid w:val="00B25CCB"/>
    <w:rsid w:val="00B265DB"/>
    <w:rsid w:val="00B26633"/>
    <w:rsid w:val="00B26668"/>
    <w:rsid w:val="00B26932"/>
    <w:rsid w:val="00B26AAC"/>
    <w:rsid w:val="00B26F3D"/>
    <w:rsid w:val="00B26FF7"/>
    <w:rsid w:val="00B278D9"/>
    <w:rsid w:val="00B27A9D"/>
    <w:rsid w:val="00B27B3F"/>
    <w:rsid w:val="00B30158"/>
    <w:rsid w:val="00B30176"/>
    <w:rsid w:val="00B301F0"/>
    <w:rsid w:val="00B303DA"/>
    <w:rsid w:val="00B3074E"/>
    <w:rsid w:val="00B30CCA"/>
    <w:rsid w:val="00B31177"/>
    <w:rsid w:val="00B31961"/>
    <w:rsid w:val="00B319B9"/>
    <w:rsid w:val="00B31AFD"/>
    <w:rsid w:val="00B32301"/>
    <w:rsid w:val="00B32F89"/>
    <w:rsid w:val="00B33E11"/>
    <w:rsid w:val="00B346E6"/>
    <w:rsid w:val="00B34844"/>
    <w:rsid w:val="00B34934"/>
    <w:rsid w:val="00B35DF2"/>
    <w:rsid w:val="00B36FF5"/>
    <w:rsid w:val="00B37104"/>
    <w:rsid w:val="00B37826"/>
    <w:rsid w:val="00B40AA8"/>
    <w:rsid w:val="00B42003"/>
    <w:rsid w:val="00B42CBE"/>
    <w:rsid w:val="00B44085"/>
    <w:rsid w:val="00B4445C"/>
    <w:rsid w:val="00B449A9"/>
    <w:rsid w:val="00B44DF1"/>
    <w:rsid w:val="00B450C6"/>
    <w:rsid w:val="00B4525D"/>
    <w:rsid w:val="00B45CD4"/>
    <w:rsid w:val="00B45FF9"/>
    <w:rsid w:val="00B4688C"/>
    <w:rsid w:val="00B47280"/>
    <w:rsid w:val="00B47392"/>
    <w:rsid w:val="00B474D0"/>
    <w:rsid w:val="00B47B6C"/>
    <w:rsid w:val="00B47B9F"/>
    <w:rsid w:val="00B5122A"/>
    <w:rsid w:val="00B52193"/>
    <w:rsid w:val="00B523F6"/>
    <w:rsid w:val="00B53844"/>
    <w:rsid w:val="00B53F40"/>
    <w:rsid w:val="00B549E2"/>
    <w:rsid w:val="00B55812"/>
    <w:rsid w:val="00B576E5"/>
    <w:rsid w:val="00B60325"/>
    <w:rsid w:val="00B620AF"/>
    <w:rsid w:val="00B62B8B"/>
    <w:rsid w:val="00B62D16"/>
    <w:rsid w:val="00B62E38"/>
    <w:rsid w:val="00B6319F"/>
    <w:rsid w:val="00B63B36"/>
    <w:rsid w:val="00B63F58"/>
    <w:rsid w:val="00B64B00"/>
    <w:rsid w:val="00B64B8B"/>
    <w:rsid w:val="00B651FC"/>
    <w:rsid w:val="00B6526B"/>
    <w:rsid w:val="00B66EAB"/>
    <w:rsid w:val="00B67AA8"/>
    <w:rsid w:val="00B70201"/>
    <w:rsid w:val="00B70AB7"/>
    <w:rsid w:val="00B70B76"/>
    <w:rsid w:val="00B70D4C"/>
    <w:rsid w:val="00B72FA5"/>
    <w:rsid w:val="00B7305C"/>
    <w:rsid w:val="00B73795"/>
    <w:rsid w:val="00B73D0A"/>
    <w:rsid w:val="00B745BA"/>
    <w:rsid w:val="00B746F8"/>
    <w:rsid w:val="00B75611"/>
    <w:rsid w:val="00B75E97"/>
    <w:rsid w:val="00B761D0"/>
    <w:rsid w:val="00B761FB"/>
    <w:rsid w:val="00B77149"/>
    <w:rsid w:val="00B778CD"/>
    <w:rsid w:val="00B809E5"/>
    <w:rsid w:val="00B81448"/>
    <w:rsid w:val="00B81925"/>
    <w:rsid w:val="00B81992"/>
    <w:rsid w:val="00B820EA"/>
    <w:rsid w:val="00B831CA"/>
    <w:rsid w:val="00B83443"/>
    <w:rsid w:val="00B836E5"/>
    <w:rsid w:val="00B84108"/>
    <w:rsid w:val="00B8435A"/>
    <w:rsid w:val="00B8485F"/>
    <w:rsid w:val="00B85151"/>
    <w:rsid w:val="00B853F6"/>
    <w:rsid w:val="00B8574F"/>
    <w:rsid w:val="00B85C98"/>
    <w:rsid w:val="00B860F3"/>
    <w:rsid w:val="00B87137"/>
    <w:rsid w:val="00B87DEE"/>
    <w:rsid w:val="00B90FCB"/>
    <w:rsid w:val="00B911D3"/>
    <w:rsid w:val="00B93246"/>
    <w:rsid w:val="00B940A6"/>
    <w:rsid w:val="00B94637"/>
    <w:rsid w:val="00B94AB0"/>
    <w:rsid w:val="00B955B1"/>
    <w:rsid w:val="00B96BDC"/>
    <w:rsid w:val="00B96DCC"/>
    <w:rsid w:val="00B970FB"/>
    <w:rsid w:val="00B97860"/>
    <w:rsid w:val="00BA04F0"/>
    <w:rsid w:val="00BA1A24"/>
    <w:rsid w:val="00BA2930"/>
    <w:rsid w:val="00BA3229"/>
    <w:rsid w:val="00BA3409"/>
    <w:rsid w:val="00BA3B54"/>
    <w:rsid w:val="00BA3FC0"/>
    <w:rsid w:val="00BA458F"/>
    <w:rsid w:val="00BA4B99"/>
    <w:rsid w:val="00BA4DD2"/>
    <w:rsid w:val="00BA4F56"/>
    <w:rsid w:val="00BA557B"/>
    <w:rsid w:val="00BA58EE"/>
    <w:rsid w:val="00BA5CF9"/>
    <w:rsid w:val="00BA5D60"/>
    <w:rsid w:val="00BA5DEB"/>
    <w:rsid w:val="00BA6ACB"/>
    <w:rsid w:val="00BA709B"/>
    <w:rsid w:val="00BB0056"/>
    <w:rsid w:val="00BB075E"/>
    <w:rsid w:val="00BB19AF"/>
    <w:rsid w:val="00BB1D7B"/>
    <w:rsid w:val="00BB2BE5"/>
    <w:rsid w:val="00BB2E6B"/>
    <w:rsid w:val="00BB3511"/>
    <w:rsid w:val="00BB3EA7"/>
    <w:rsid w:val="00BB40CD"/>
    <w:rsid w:val="00BB4799"/>
    <w:rsid w:val="00BB4B9F"/>
    <w:rsid w:val="00BB4D9A"/>
    <w:rsid w:val="00BB52CD"/>
    <w:rsid w:val="00BB5DBA"/>
    <w:rsid w:val="00BB68E3"/>
    <w:rsid w:val="00BB6DDD"/>
    <w:rsid w:val="00BB6F9C"/>
    <w:rsid w:val="00BB7279"/>
    <w:rsid w:val="00BB7B1B"/>
    <w:rsid w:val="00BC040D"/>
    <w:rsid w:val="00BC0555"/>
    <w:rsid w:val="00BC0981"/>
    <w:rsid w:val="00BC14BC"/>
    <w:rsid w:val="00BC1D5C"/>
    <w:rsid w:val="00BC1EDC"/>
    <w:rsid w:val="00BC21E2"/>
    <w:rsid w:val="00BC2248"/>
    <w:rsid w:val="00BC26BB"/>
    <w:rsid w:val="00BC2F83"/>
    <w:rsid w:val="00BC3630"/>
    <w:rsid w:val="00BC40DC"/>
    <w:rsid w:val="00BC5492"/>
    <w:rsid w:val="00BC5F3A"/>
    <w:rsid w:val="00BC60B1"/>
    <w:rsid w:val="00BC62D2"/>
    <w:rsid w:val="00BC6851"/>
    <w:rsid w:val="00BC6A3E"/>
    <w:rsid w:val="00BC6B64"/>
    <w:rsid w:val="00BC6C82"/>
    <w:rsid w:val="00BC70F3"/>
    <w:rsid w:val="00BC7273"/>
    <w:rsid w:val="00BC76B2"/>
    <w:rsid w:val="00BC7DF0"/>
    <w:rsid w:val="00BD094D"/>
    <w:rsid w:val="00BD0E5C"/>
    <w:rsid w:val="00BD156A"/>
    <w:rsid w:val="00BD1906"/>
    <w:rsid w:val="00BD192C"/>
    <w:rsid w:val="00BD1BD2"/>
    <w:rsid w:val="00BD2112"/>
    <w:rsid w:val="00BD2BAC"/>
    <w:rsid w:val="00BD3296"/>
    <w:rsid w:val="00BD3840"/>
    <w:rsid w:val="00BD4029"/>
    <w:rsid w:val="00BD42CD"/>
    <w:rsid w:val="00BD49F1"/>
    <w:rsid w:val="00BD4A46"/>
    <w:rsid w:val="00BD507A"/>
    <w:rsid w:val="00BD50F7"/>
    <w:rsid w:val="00BD5C8A"/>
    <w:rsid w:val="00BD60A4"/>
    <w:rsid w:val="00BD678A"/>
    <w:rsid w:val="00BD6B50"/>
    <w:rsid w:val="00BD6DDE"/>
    <w:rsid w:val="00BD7B45"/>
    <w:rsid w:val="00BE15CA"/>
    <w:rsid w:val="00BE43F0"/>
    <w:rsid w:val="00BE45EE"/>
    <w:rsid w:val="00BE497D"/>
    <w:rsid w:val="00BE4F59"/>
    <w:rsid w:val="00BE5CF0"/>
    <w:rsid w:val="00BE5E1C"/>
    <w:rsid w:val="00BE5FAA"/>
    <w:rsid w:val="00BE7F93"/>
    <w:rsid w:val="00BE7FA0"/>
    <w:rsid w:val="00BF0379"/>
    <w:rsid w:val="00BF0961"/>
    <w:rsid w:val="00BF0CC8"/>
    <w:rsid w:val="00BF0D58"/>
    <w:rsid w:val="00BF24E9"/>
    <w:rsid w:val="00BF2893"/>
    <w:rsid w:val="00BF2D52"/>
    <w:rsid w:val="00BF2DA1"/>
    <w:rsid w:val="00BF3345"/>
    <w:rsid w:val="00BF36D8"/>
    <w:rsid w:val="00BF3D22"/>
    <w:rsid w:val="00BF3FA8"/>
    <w:rsid w:val="00BF56DA"/>
    <w:rsid w:val="00BF5A69"/>
    <w:rsid w:val="00BF5E48"/>
    <w:rsid w:val="00BF6BF9"/>
    <w:rsid w:val="00BF6CB5"/>
    <w:rsid w:val="00BF747A"/>
    <w:rsid w:val="00BF75A8"/>
    <w:rsid w:val="00BF7B07"/>
    <w:rsid w:val="00BF7B22"/>
    <w:rsid w:val="00C002B0"/>
    <w:rsid w:val="00C004DA"/>
    <w:rsid w:val="00C00690"/>
    <w:rsid w:val="00C006DC"/>
    <w:rsid w:val="00C00A9F"/>
    <w:rsid w:val="00C00D8C"/>
    <w:rsid w:val="00C0122B"/>
    <w:rsid w:val="00C015B0"/>
    <w:rsid w:val="00C019F8"/>
    <w:rsid w:val="00C01EBA"/>
    <w:rsid w:val="00C025DD"/>
    <w:rsid w:val="00C02741"/>
    <w:rsid w:val="00C02EF7"/>
    <w:rsid w:val="00C03934"/>
    <w:rsid w:val="00C03CA0"/>
    <w:rsid w:val="00C03EEF"/>
    <w:rsid w:val="00C06627"/>
    <w:rsid w:val="00C0673B"/>
    <w:rsid w:val="00C07E6B"/>
    <w:rsid w:val="00C07F52"/>
    <w:rsid w:val="00C1161B"/>
    <w:rsid w:val="00C116E2"/>
    <w:rsid w:val="00C12891"/>
    <w:rsid w:val="00C12ED1"/>
    <w:rsid w:val="00C13252"/>
    <w:rsid w:val="00C13C72"/>
    <w:rsid w:val="00C14665"/>
    <w:rsid w:val="00C148C1"/>
    <w:rsid w:val="00C148FE"/>
    <w:rsid w:val="00C15563"/>
    <w:rsid w:val="00C15AFE"/>
    <w:rsid w:val="00C15B2C"/>
    <w:rsid w:val="00C160AA"/>
    <w:rsid w:val="00C160DC"/>
    <w:rsid w:val="00C1689F"/>
    <w:rsid w:val="00C1711B"/>
    <w:rsid w:val="00C1745F"/>
    <w:rsid w:val="00C17CDA"/>
    <w:rsid w:val="00C20325"/>
    <w:rsid w:val="00C20433"/>
    <w:rsid w:val="00C20679"/>
    <w:rsid w:val="00C20A71"/>
    <w:rsid w:val="00C20ED1"/>
    <w:rsid w:val="00C21086"/>
    <w:rsid w:val="00C2176C"/>
    <w:rsid w:val="00C21DD1"/>
    <w:rsid w:val="00C22476"/>
    <w:rsid w:val="00C2332E"/>
    <w:rsid w:val="00C23BE4"/>
    <w:rsid w:val="00C23C41"/>
    <w:rsid w:val="00C23DF2"/>
    <w:rsid w:val="00C2463B"/>
    <w:rsid w:val="00C24DEB"/>
    <w:rsid w:val="00C251D9"/>
    <w:rsid w:val="00C25906"/>
    <w:rsid w:val="00C25A2D"/>
    <w:rsid w:val="00C263DB"/>
    <w:rsid w:val="00C26420"/>
    <w:rsid w:val="00C2758F"/>
    <w:rsid w:val="00C2798C"/>
    <w:rsid w:val="00C300BD"/>
    <w:rsid w:val="00C30B14"/>
    <w:rsid w:val="00C31086"/>
    <w:rsid w:val="00C3170F"/>
    <w:rsid w:val="00C31783"/>
    <w:rsid w:val="00C31EB2"/>
    <w:rsid w:val="00C329EC"/>
    <w:rsid w:val="00C338CF"/>
    <w:rsid w:val="00C33C32"/>
    <w:rsid w:val="00C33D20"/>
    <w:rsid w:val="00C33E07"/>
    <w:rsid w:val="00C344D0"/>
    <w:rsid w:val="00C357F7"/>
    <w:rsid w:val="00C36E59"/>
    <w:rsid w:val="00C370EB"/>
    <w:rsid w:val="00C404CB"/>
    <w:rsid w:val="00C411C5"/>
    <w:rsid w:val="00C41474"/>
    <w:rsid w:val="00C414B2"/>
    <w:rsid w:val="00C418C8"/>
    <w:rsid w:val="00C41A7F"/>
    <w:rsid w:val="00C41CCD"/>
    <w:rsid w:val="00C41DC0"/>
    <w:rsid w:val="00C41E4A"/>
    <w:rsid w:val="00C425B9"/>
    <w:rsid w:val="00C42759"/>
    <w:rsid w:val="00C4382B"/>
    <w:rsid w:val="00C43A31"/>
    <w:rsid w:val="00C44351"/>
    <w:rsid w:val="00C444CB"/>
    <w:rsid w:val="00C455D4"/>
    <w:rsid w:val="00C4624C"/>
    <w:rsid w:val="00C46727"/>
    <w:rsid w:val="00C467C2"/>
    <w:rsid w:val="00C473C5"/>
    <w:rsid w:val="00C474A3"/>
    <w:rsid w:val="00C47506"/>
    <w:rsid w:val="00C511A5"/>
    <w:rsid w:val="00C5125E"/>
    <w:rsid w:val="00C513E2"/>
    <w:rsid w:val="00C517EA"/>
    <w:rsid w:val="00C51A5C"/>
    <w:rsid w:val="00C51FE5"/>
    <w:rsid w:val="00C5259D"/>
    <w:rsid w:val="00C526F7"/>
    <w:rsid w:val="00C52976"/>
    <w:rsid w:val="00C52C65"/>
    <w:rsid w:val="00C52D53"/>
    <w:rsid w:val="00C52EE7"/>
    <w:rsid w:val="00C532C6"/>
    <w:rsid w:val="00C53352"/>
    <w:rsid w:val="00C53572"/>
    <w:rsid w:val="00C542C0"/>
    <w:rsid w:val="00C544B4"/>
    <w:rsid w:val="00C54863"/>
    <w:rsid w:val="00C5488A"/>
    <w:rsid w:val="00C550F5"/>
    <w:rsid w:val="00C55BC8"/>
    <w:rsid w:val="00C560A9"/>
    <w:rsid w:val="00C5614B"/>
    <w:rsid w:val="00C561EE"/>
    <w:rsid w:val="00C57719"/>
    <w:rsid w:val="00C61B33"/>
    <w:rsid w:val="00C62030"/>
    <w:rsid w:val="00C62399"/>
    <w:rsid w:val="00C6248B"/>
    <w:rsid w:val="00C62498"/>
    <w:rsid w:val="00C63715"/>
    <w:rsid w:val="00C63794"/>
    <w:rsid w:val="00C63D2F"/>
    <w:rsid w:val="00C6459F"/>
    <w:rsid w:val="00C64603"/>
    <w:rsid w:val="00C64B23"/>
    <w:rsid w:val="00C65E50"/>
    <w:rsid w:val="00C65F79"/>
    <w:rsid w:val="00C66803"/>
    <w:rsid w:val="00C66C8B"/>
    <w:rsid w:val="00C67AF9"/>
    <w:rsid w:val="00C67EE0"/>
    <w:rsid w:val="00C703E9"/>
    <w:rsid w:val="00C71935"/>
    <w:rsid w:val="00C71F5C"/>
    <w:rsid w:val="00C71FC0"/>
    <w:rsid w:val="00C734F3"/>
    <w:rsid w:val="00C736AC"/>
    <w:rsid w:val="00C73B90"/>
    <w:rsid w:val="00C73DFC"/>
    <w:rsid w:val="00C740C1"/>
    <w:rsid w:val="00C75D74"/>
    <w:rsid w:val="00C7610E"/>
    <w:rsid w:val="00C76294"/>
    <w:rsid w:val="00C76765"/>
    <w:rsid w:val="00C7760B"/>
    <w:rsid w:val="00C7777B"/>
    <w:rsid w:val="00C77B84"/>
    <w:rsid w:val="00C80163"/>
    <w:rsid w:val="00C80DFC"/>
    <w:rsid w:val="00C81E08"/>
    <w:rsid w:val="00C82683"/>
    <w:rsid w:val="00C83B44"/>
    <w:rsid w:val="00C83C99"/>
    <w:rsid w:val="00C84CE9"/>
    <w:rsid w:val="00C84F89"/>
    <w:rsid w:val="00C85CEB"/>
    <w:rsid w:val="00C860F1"/>
    <w:rsid w:val="00C86425"/>
    <w:rsid w:val="00C865E8"/>
    <w:rsid w:val="00C86AD7"/>
    <w:rsid w:val="00C86B8A"/>
    <w:rsid w:val="00C86BD4"/>
    <w:rsid w:val="00C86FCB"/>
    <w:rsid w:val="00C90211"/>
    <w:rsid w:val="00C9042A"/>
    <w:rsid w:val="00C90F0A"/>
    <w:rsid w:val="00C91480"/>
    <w:rsid w:val="00C914B6"/>
    <w:rsid w:val="00C919C5"/>
    <w:rsid w:val="00C91A86"/>
    <w:rsid w:val="00C91C89"/>
    <w:rsid w:val="00C9306B"/>
    <w:rsid w:val="00C9453A"/>
    <w:rsid w:val="00C94E84"/>
    <w:rsid w:val="00C95C78"/>
    <w:rsid w:val="00C9668F"/>
    <w:rsid w:val="00C96DBE"/>
    <w:rsid w:val="00C97C4D"/>
    <w:rsid w:val="00CA053D"/>
    <w:rsid w:val="00CA1147"/>
    <w:rsid w:val="00CA1978"/>
    <w:rsid w:val="00CA1F01"/>
    <w:rsid w:val="00CA286A"/>
    <w:rsid w:val="00CA2EE7"/>
    <w:rsid w:val="00CA306A"/>
    <w:rsid w:val="00CA3B66"/>
    <w:rsid w:val="00CA4188"/>
    <w:rsid w:val="00CA499C"/>
    <w:rsid w:val="00CA4FE7"/>
    <w:rsid w:val="00CA5680"/>
    <w:rsid w:val="00CA5AD4"/>
    <w:rsid w:val="00CA5C49"/>
    <w:rsid w:val="00CA605A"/>
    <w:rsid w:val="00CA6136"/>
    <w:rsid w:val="00CB0A89"/>
    <w:rsid w:val="00CB279B"/>
    <w:rsid w:val="00CB281B"/>
    <w:rsid w:val="00CB29B3"/>
    <w:rsid w:val="00CB2DD4"/>
    <w:rsid w:val="00CB52BD"/>
    <w:rsid w:val="00CB54F5"/>
    <w:rsid w:val="00CB6EE2"/>
    <w:rsid w:val="00CC016F"/>
    <w:rsid w:val="00CC027C"/>
    <w:rsid w:val="00CC0F89"/>
    <w:rsid w:val="00CC11B7"/>
    <w:rsid w:val="00CC2835"/>
    <w:rsid w:val="00CC2A7F"/>
    <w:rsid w:val="00CC2D80"/>
    <w:rsid w:val="00CC3B1F"/>
    <w:rsid w:val="00CC3EDD"/>
    <w:rsid w:val="00CC4299"/>
    <w:rsid w:val="00CC4920"/>
    <w:rsid w:val="00CC4E50"/>
    <w:rsid w:val="00CC4ED4"/>
    <w:rsid w:val="00CC4EF6"/>
    <w:rsid w:val="00CC5215"/>
    <w:rsid w:val="00CC5A0A"/>
    <w:rsid w:val="00CC5B10"/>
    <w:rsid w:val="00CC5F3F"/>
    <w:rsid w:val="00CC64CD"/>
    <w:rsid w:val="00CC65EC"/>
    <w:rsid w:val="00CC7863"/>
    <w:rsid w:val="00CD08AC"/>
    <w:rsid w:val="00CD0AF1"/>
    <w:rsid w:val="00CD0B92"/>
    <w:rsid w:val="00CD141D"/>
    <w:rsid w:val="00CD161B"/>
    <w:rsid w:val="00CD1630"/>
    <w:rsid w:val="00CD16C4"/>
    <w:rsid w:val="00CD2116"/>
    <w:rsid w:val="00CD26AB"/>
    <w:rsid w:val="00CD3EF2"/>
    <w:rsid w:val="00CD40D8"/>
    <w:rsid w:val="00CD4159"/>
    <w:rsid w:val="00CD4A17"/>
    <w:rsid w:val="00CD4FBF"/>
    <w:rsid w:val="00CD51BC"/>
    <w:rsid w:val="00CD5EC0"/>
    <w:rsid w:val="00CD623E"/>
    <w:rsid w:val="00CD6FF8"/>
    <w:rsid w:val="00CD7738"/>
    <w:rsid w:val="00CE04CD"/>
    <w:rsid w:val="00CE09F0"/>
    <w:rsid w:val="00CE0B2A"/>
    <w:rsid w:val="00CE0FDC"/>
    <w:rsid w:val="00CE277E"/>
    <w:rsid w:val="00CE4813"/>
    <w:rsid w:val="00CE4885"/>
    <w:rsid w:val="00CE5887"/>
    <w:rsid w:val="00CE61CF"/>
    <w:rsid w:val="00CE709D"/>
    <w:rsid w:val="00CE74C7"/>
    <w:rsid w:val="00CF0DB6"/>
    <w:rsid w:val="00CF11DB"/>
    <w:rsid w:val="00CF1999"/>
    <w:rsid w:val="00CF19A0"/>
    <w:rsid w:val="00CF1B47"/>
    <w:rsid w:val="00CF1C81"/>
    <w:rsid w:val="00CF1E96"/>
    <w:rsid w:val="00CF231F"/>
    <w:rsid w:val="00CF2B97"/>
    <w:rsid w:val="00CF5C51"/>
    <w:rsid w:val="00CF60CD"/>
    <w:rsid w:val="00CF6953"/>
    <w:rsid w:val="00CF6E98"/>
    <w:rsid w:val="00CF765F"/>
    <w:rsid w:val="00CF7772"/>
    <w:rsid w:val="00D0037C"/>
    <w:rsid w:val="00D003F0"/>
    <w:rsid w:val="00D007EC"/>
    <w:rsid w:val="00D009F2"/>
    <w:rsid w:val="00D01981"/>
    <w:rsid w:val="00D01A2B"/>
    <w:rsid w:val="00D024D5"/>
    <w:rsid w:val="00D025BA"/>
    <w:rsid w:val="00D030C3"/>
    <w:rsid w:val="00D03607"/>
    <w:rsid w:val="00D040F1"/>
    <w:rsid w:val="00D04213"/>
    <w:rsid w:val="00D043DA"/>
    <w:rsid w:val="00D0447C"/>
    <w:rsid w:val="00D044CA"/>
    <w:rsid w:val="00D047E5"/>
    <w:rsid w:val="00D057E4"/>
    <w:rsid w:val="00D0594F"/>
    <w:rsid w:val="00D05AC4"/>
    <w:rsid w:val="00D0778C"/>
    <w:rsid w:val="00D07C4B"/>
    <w:rsid w:val="00D07E25"/>
    <w:rsid w:val="00D1079A"/>
    <w:rsid w:val="00D11933"/>
    <w:rsid w:val="00D119AF"/>
    <w:rsid w:val="00D11F2F"/>
    <w:rsid w:val="00D12072"/>
    <w:rsid w:val="00D12403"/>
    <w:rsid w:val="00D12585"/>
    <w:rsid w:val="00D13D1D"/>
    <w:rsid w:val="00D140A7"/>
    <w:rsid w:val="00D14E8D"/>
    <w:rsid w:val="00D1596A"/>
    <w:rsid w:val="00D16362"/>
    <w:rsid w:val="00D165D2"/>
    <w:rsid w:val="00D16712"/>
    <w:rsid w:val="00D16FAA"/>
    <w:rsid w:val="00D17324"/>
    <w:rsid w:val="00D1758B"/>
    <w:rsid w:val="00D17643"/>
    <w:rsid w:val="00D17C7D"/>
    <w:rsid w:val="00D204C9"/>
    <w:rsid w:val="00D20A5E"/>
    <w:rsid w:val="00D2148A"/>
    <w:rsid w:val="00D21810"/>
    <w:rsid w:val="00D233CC"/>
    <w:rsid w:val="00D23530"/>
    <w:rsid w:val="00D23B9D"/>
    <w:rsid w:val="00D264C1"/>
    <w:rsid w:val="00D27E04"/>
    <w:rsid w:val="00D30119"/>
    <w:rsid w:val="00D30FC9"/>
    <w:rsid w:val="00D327A7"/>
    <w:rsid w:val="00D33D3D"/>
    <w:rsid w:val="00D345F7"/>
    <w:rsid w:val="00D351F8"/>
    <w:rsid w:val="00D354FD"/>
    <w:rsid w:val="00D36343"/>
    <w:rsid w:val="00D367A9"/>
    <w:rsid w:val="00D36F41"/>
    <w:rsid w:val="00D370A5"/>
    <w:rsid w:val="00D37946"/>
    <w:rsid w:val="00D37A2E"/>
    <w:rsid w:val="00D40070"/>
    <w:rsid w:val="00D412DF"/>
    <w:rsid w:val="00D4177B"/>
    <w:rsid w:val="00D41DC8"/>
    <w:rsid w:val="00D427A1"/>
    <w:rsid w:val="00D42AAC"/>
    <w:rsid w:val="00D42B9D"/>
    <w:rsid w:val="00D42BF5"/>
    <w:rsid w:val="00D43DB2"/>
    <w:rsid w:val="00D45919"/>
    <w:rsid w:val="00D459E8"/>
    <w:rsid w:val="00D45D55"/>
    <w:rsid w:val="00D46433"/>
    <w:rsid w:val="00D46D49"/>
    <w:rsid w:val="00D46EF2"/>
    <w:rsid w:val="00D472DD"/>
    <w:rsid w:val="00D50FE0"/>
    <w:rsid w:val="00D51E3D"/>
    <w:rsid w:val="00D525DB"/>
    <w:rsid w:val="00D53BC0"/>
    <w:rsid w:val="00D53CC0"/>
    <w:rsid w:val="00D548D6"/>
    <w:rsid w:val="00D55572"/>
    <w:rsid w:val="00D56322"/>
    <w:rsid w:val="00D5799B"/>
    <w:rsid w:val="00D60ED4"/>
    <w:rsid w:val="00D6113E"/>
    <w:rsid w:val="00D61834"/>
    <w:rsid w:val="00D61DA9"/>
    <w:rsid w:val="00D622A8"/>
    <w:rsid w:val="00D62DFC"/>
    <w:rsid w:val="00D63204"/>
    <w:rsid w:val="00D641E6"/>
    <w:rsid w:val="00D643C9"/>
    <w:rsid w:val="00D647A4"/>
    <w:rsid w:val="00D64993"/>
    <w:rsid w:val="00D649C4"/>
    <w:rsid w:val="00D6533B"/>
    <w:rsid w:val="00D6577F"/>
    <w:rsid w:val="00D658DE"/>
    <w:rsid w:val="00D659A8"/>
    <w:rsid w:val="00D66A8E"/>
    <w:rsid w:val="00D702C1"/>
    <w:rsid w:val="00D70BB0"/>
    <w:rsid w:val="00D70C11"/>
    <w:rsid w:val="00D70FFE"/>
    <w:rsid w:val="00D718AB"/>
    <w:rsid w:val="00D73FE2"/>
    <w:rsid w:val="00D750E1"/>
    <w:rsid w:val="00D7564B"/>
    <w:rsid w:val="00D75D26"/>
    <w:rsid w:val="00D76326"/>
    <w:rsid w:val="00D7703D"/>
    <w:rsid w:val="00D77BB7"/>
    <w:rsid w:val="00D77D37"/>
    <w:rsid w:val="00D808DC"/>
    <w:rsid w:val="00D80F6A"/>
    <w:rsid w:val="00D81501"/>
    <w:rsid w:val="00D81C7F"/>
    <w:rsid w:val="00D81CF1"/>
    <w:rsid w:val="00D827D5"/>
    <w:rsid w:val="00D82810"/>
    <w:rsid w:val="00D82AA3"/>
    <w:rsid w:val="00D82D24"/>
    <w:rsid w:val="00D82FB6"/>
    <w:rsid w:val="00D83027"/>
    <w:rsid w:val="00D830BC"/>
    <w:rsid w:val="00D8324E"/>
    <w:rsid w:val="00D83566"/>
    <w:rsid w:val="00D8361E"/>
    <w:rsid w:val="00D8369C"/>
    <w:rsid w:val="00D8418C"/>
    <w:rsid w:val="00D84744"/>
    <w:rsid w:val="00D84BEB"/>
    <w:rsid w:val="00D85196"/>
    <w:rsid w:val="00D85551"/>
    <w:rsid w:val="00D85A2E"/>
    <w:rsid w:val="00D85C4F"/>
    <w:rsid w:val="00D865CB"/>
    <w:rsid w:val="00D867A1"/>
    <w:rsid w:val="00D869C6"/>
    <w:rsid w:val="00D86F4D"/>
    <w:rsid w:val="00D8714E"/>
    <w:rsid w:val="00D87D3E"/>
    <w:rsid w:val="00D87D8A"/>
    <w:rsid w:val="00D87EB8"/>
    <w:rsid w:val="00D90DA1"/>
    <w:rsid w:val="00D91AF5"/>
    <w:rsid w:val="00D926EF"/>
    <w:rsid w:val="00D92E40"/>
    <w:rsid w:val="00D9387D"/>
    <w:rsid w:val="00D94732"/>
    <w:rsid w:val="00D94972"/>
    <w:rsid w:val="00D94DEA"/>
    <w:rsid w:val="00D95409"/>
    <w:rsid w:val="00D95804"/>
    <w:rsid w:val="00D960CD"/>
    <w:rsid w:val="00D9634C"/>
    <w:rsid w:val="00D96EC3"/>
    <w:rsid w:val="00D975FE"/>
    <w:rsid w:val="00D978FD"/>
    <w:rsid w:val="00D97ECC"/>
    <w:rsid w:val="00DA0262"/>
    <w:rsid w:val="00DA0F8C"/>
    <w:rsid w:val="00DA1080"/>
    <w:rsid w:val="00DA122F"/>
    <w:rsid w:val="00DA1952"/>
    <w:rsid w:val="00DA1CDD"/>
    <w:rsid w:val="00DA3041"/>
    <w:rsid w:val="00DA3326"/>
    <w:rsid w:val="00DA382D"/>
    <w:rsid w:val="00DA484D"/>
    <w:rsid w:val="00DA4DD2"/>
    <w:rsid w:val="00DA600C"/>
    <w:rsid w:val="00DA64C5"/>
    <w:rsid w:val="00DA6E6D"/>
    <w:rsid w:val="00DA7D32"/>
    <w:rsid w:val="00DB0813"/>
    <w:rsid w:val="00DB0EAF"/>
    <w:rsid w:val="00DB1B6F"/>
    <w:rsid w:val="00DB1DEA"/>
    <w:rsid w:val="00DB2229"/>
    <w:rsid w:val="00DB2F6C"/>
    <w:rsid w:val="00DB3588"/>
    <w:rsid w:val="00DB457C"/>
    <w:rsid w:val="00DB4BA5"/>
    <w:rsid w:val="00DB5286"/>
    <w:rsid w:val="00DB5F41"/>
    <w:rsid w:val="00DB5FDE"/>
    <w:rsid w:val="00DB691F"/>
    <w:rsid w:val="00DC0B3C"/>
    <w:rsid w:val="00DC14C1"/>
    <w:rsid w:val="00DC1BCF"/>
    <w:rsid w:val="00DC1E6F"/>
    <w:rsid w:val="00DC2B5D"/>
    <w:rsid w:val="00DC32B8"/>
    <w:rsid w:val="00DC3494"/>
    <w:rsid w:val="00DC413F"/>
    <w:rsid w:val="00DC47CC"/>
    <w:rsid w:val="00DC48DD"/>
    <w:rsid w:val="00DC4D09"/>
    <w:rsid w:val="00DC522B"/>
    <w:rsid w:val="00DC53E3"/>
    <w:rsid w:val="00DC5548"/>
    <w:rsid w:val="00DC645F"/>
    <w:rsid w:val="00DC6664"/>
    <w:rsid w:val="00DC6C06"/>
    <w:rsid w:val="00DC75E2"/>
    <w:rsid w:val="00DC7801"/>
    <w:rsid w:val="00DD02C3"/>
    <w:rsid w:val="00DD0ABF"/>
    <w:rsid w:val="00DD0D14"/>
    <w:rsid w:val="00DD15A3"/>
    <w:rsid w:val="00DD15D8"/>
    <w:rsid w:val="00DD161C"/>
    <w:rsid w:val="00DD27D6"/>
    <w:rsid w:val="00DD29EA"/>
    <w:rsid w:val="00DD30B6"/>
    <w:rsid w:val="00DD30FE"/>
    <w:rsid w:val="00DD4BD3"/>
    <w:rsid w:val="00DD50A5"/>
    <w:rsid w:val="00DD53B7"/>
    <w:rsid w:val="00DD57CA"/>
    <w:rsid w:val="00DD6B63"/>
    <w:rsid w:val="00DD6D68"/>
    <w:rsid w:val="00DD71BD"/>
    <w:rsid w:val="00DD755B"/>
    <w:rsid w:val="00DE0936"/>
    <w:rsid w:val="00DE0B17"/>
    <w:rsid w:val="00DE1109"/>
    <w:rsid w:val="00DE1573"/>
    <w:rsid w:val="00DE1ABF"/>
    <w:rsid w:val="00DE1B9F"/>
    <w:rsid w:val="00DE1F0F"/>
    <w:rsid w:val="00DE377A"/>
    <w:rsid w:val="00DE3EA8"/>
    <w:rsid w:val="00DE431B"/>
    <w:rsid w:val="00DE4379"/>
    <w:rsid w:val="00DE5BE2"/>
    <w:rsid w:val="00DE6556"/>
    <w:rsid w:val="00DE7CA5"/>
    <w:rsid w:val="00DF03A6"/>
    <w:rsid w:val="00DF0AB0"/>
    <w:rsid w:val="00DF116B"/>
    <w:rsid w:val="00DF15CF"/>
    <w:rsid w:val="00DF1E05"/>
    <w:rsid w:val="00DF21B7"/>
    <w:rsid w:val="00DF23F6"/>
    <w:rsid w:val="00DF273B"/>
    <w:rsid w:val="00DF2A34"/>
    <w:rsid w:val="00DF2A75"/>
    <w:rsid w:val="00DF2AC3"/>
    <w:rsid w:val="00DF2F0E"/>
    <w:rsid w:val="00DF3822"/>
    <w:rsid w:val="00DF3E44"/>
    <w:rsid w:val="00DF4988"/>
    <w:rsid w:val="00DF4C3A"/>
    <w:rsid w:val="00DF616C"/>
    <w:rsid w:val="00DF620C"/>
    <w:rsid w:val="00DF65BF"/>
    <w:rsid w:val="00DF6859"/>
    <w:rsid w:val="00DF7363"/>
    <w:rsid w:val="00E000E7"/>
    <w:rsid w:val="00E006B1"/>
    <w:rsid w:val="00E00836"/>
    <w:rsid w:val="00E02531"/>
    <w:rsid w:val="00E032A2"/>
    <w:rsid w:val="00E0422C"/>
    <w:rsid w:val="00E04440"/>
    <w:rsid w:val="00E04B3F"/>
    <w:rsid w:val="00E04B6F"/>
    <w:rsid w:val="00E04C9F"/>
    <w:rsid w:val="00E04D43"/>
    <w:rsid w:val="00E05A44"/>
    <w:rsid w:val="00E0605B"/>
    <w:rsid w:val="00E06251"/>
    <w:rsid w:val="00E06825"/>
    <w:rsid w:val="00E071CA"/>
    <w:rsid w:val="00E073EB"/>
    <w:rsid w:val="00E0784B"/>
    <w:rsid w:val="00E07C07"/>
    <w:rsid w:val="00E10B21"/>
    <w:rsid w:val="00E10F6E"/>
    <w:rsid w:val="00E11096"/>
    <w:rsid w:val="00E113B4"/>
    <w:rsid w:val="00E11DB2"/>
    <w:rsid w:val="00E11E7F"/>
    <w:rsid w:val="00E11E9D"/>
    <w:rsid w:val="00E13B61"/>
    <w:rsid w:val="00E13D55"/>
    <w:rsid w:val="00E14443"/>
    <w:rsid w:val="00E147D1"/>
    <w:rsid w:val="00E147E2"/>
    <w:rsid w:val="00E14927"/>
    <w:rsid w:val="00E14E70"/>
    <w:rsid w:val="00E157F0"/>
    <w:rsid w:val="00E159F7"/>
    <w:rsid w:val="00E1606D"/>
    <w:rsid w:val="00E17BE2"/>
    <w:rsid w:val="00E20413"/>
    <w:rsid w:val="00E206CD"/>
    <w:rsid w:val="00E20C49"/>
    <w:rsid w:val="00E21976"/>
    <w:rsid w:val="00E22FC9"/>
    <w:rsid w:val="00E23280"/>
    <w:rsid w:val="00E235C7"/>
    <w:rsid w:val="00E2366A"/>
    <w:rsid w:val="00E2370A"/>
    <w:rsid w:val="00E23CE2"/>
    <w:rsid w:val="00E242D9"/>
    <w:rsid w:val="00E24400"/>
    <w:rsid w:val="00E247C6"/>
    <w:rsid w:val="00E25C4C"/>
    <w:rsid w:val="00E25C9D"/>
    <w:rsid w:val="00E2644B"/>
    <w:rsid w:val="00E2654D"/>
    <w:rsid w:val="00E30ED2"/>
    <w:rsid w:val="00E316D5"/>
    <w:rsid w:val="00E31924"/>
    <w:rsid w:val="00E32CCC"/>
    <w:rsid w:val="00E3431D"/>
    <w:rsid w:val="00E34412"/>
    <w:rsid w:val="00E34A26"/>
    <w:rsid w:val="00E357D5"/>
    <w:rsid w:val="00E3581B"/>
    <w:rsid w:val="00E37006"/>
    <w:rsid w:val="00E40163"/>
    <w:rsid w:val="00E404A4"/>
    <w:rsid w:val="00E40A9D"/>
    <w:rsid w:val="00E41EB8"/>
    <w:rsid w:val="00E424EB"/>
    <w:rsid w:val="00E425DE"/>
    <w:rsid w:val="00E42836"/>
    <w:rsid w:val="00E431CA"/>
    <w:rsid w:val="00E441BE"/>
    <w:rsid w:val="00E442FA"/>
    <w:rsid w:val="00E44C3A"/>
    <w:rsid w:val="00E45322"/>
    <w:rsid w:val="00E46FED"/>
    <w:rsid w:val="00E50AA4"/>
    <w:rsid w:val="00E50B61"/>
    <w:rsid w:val="00E513C4"/>
    <w:rsid w:val="00E51966"/>
    <w:rsid w:val="00E523D1"/>
    <w:rsid w:val="00E528C5"/>
    <w:rsid w:val="00E52E3F"/>
    <w:rsid w:val="00E54772"/>
    <w:rsid w:val="00E56288"/>
    <w:rsid w:val="00E56802"/>
    <w:rsid w:val="00E5749C"/>
    <w:rsid w:val="00E57BE0"/>
    <w:rsid w:val="00E607F1"/>
    <w:rsid w:val="00E60981"/>
    <w:rsid w:val="00E60DB9"/>
    <w:rsid w:val="00E60F18"/>
    <w:rsid w:val="00E61469"/>
    <w:rsid w:val="00E61567"/>
    <w:rsid w:val="00E61C68"/>
    <w:rsid w:val="00E626BF"/>
    <w:rsid w:val="00E64487"/>
    <w:rsid w:val="00E67AA8"/>
    <w:rsid w:val="00E67B89"/>
    <w:rsid w:val="00E67F18"/>
    <w:rsid w:val="00E67F22"/>
    <w:rsid w:val="00E706F0"/>
    <w:rsid w:val="00E709C5"/>
    <w:rsid w:val="00E70C88"/>
    <w:rsid w:val="00E71A96"/>
    <w:rsid w:val="00E71BA9"/>
    <w:rsid w:val="00E725C5"/>
    <w:rsid w:val="00E72657"/>
    <w:rsid w:val="00E732F7"/>
    <w:rsid w:val="00E73654"/>
    <w:rsid w:val="00E73832"/>
    <w:rsid w:val="00E739EA"/>
    <w:rsid w:val="00E74136"/>
    <w:rsid w:val="00E7420E"/>
    <w:rsid w:val="00E7458C"/>
    <w:rsid w:val="00E752C4"/>
    <w:rsid w:val="00E75DF9"/>
    <w:rsid w:val="00E7669B"/>
    <w:rsid w:val="00E777C0"/>
    <w:rsid w:val="00E80456"/>
    <w:rsid w:val="00E808DB"/>
    <w:rsid w:val="00E80E0F"/>
    <w:rsid w:val="00E81167"/>
    <w:rsid w:val="00E813F7"/>
    <w:rsid w:val="00E8195B"/>
    <w:rsid w:val="00E82A4B"/>
    <w:rsid w:val="00E8335D"/>
    <w:rsid w:val="00E83D02"/>
    <w:rsid w:val="00E843E5"/>
    <w:rsid w:val="00E84461"/>
    <w:rsid w:val="00E846A2"/>
    <w:rsid w:val="00E84E6F"/>
    <w:rsid w:val="00E84EBC"/>
    <w:rsid w:val="00E85004"/>
    <w:rsid w:val="00E850A1"/>
    <w:rsid w:val="00E872B3"/>
    <w:rsid w:val="00E87587"/>
    <w:rsid w:val="00E917F6"/>
    <w:rsid w:val="00E9180E"/>
    <w:rsid w:val="00E91B04"/>
    <w:rsid w:val="00E91B48"/>
    <w:rsid w:val="00E91E10"/>
    <w:rsid w:val="00E925B4"/>
    <w:rsid w:val="00E926D1"/>
    <w:rsid w:val="00E934B6"/>
    <w:rsid w:val="00E941D5"/>
    <w:rsid w:val="00E9447C"/>
    <w:rsid w:val="00E94A97"/>
    <w:rsid w:val="00E94C15"/>
    <w:rsid w:val="00E957EE"/>
    <w:rsid w:val="00E95D7D"/>
    <w:rsid w:val="00E96B8C"/>
    <w:rsid w:val="00E97161"/>
    <w:rsid w:val="00E97187"/>
    <w:rsid w:val="00EA0A4E"/>
    <w:rsid w:val="00EA0F38"/>
    <w:rsid w:val="00EA158A"/>
    <w:rsid w:val="00EA1607"/>
    <w:rsid w:val="00EA167B"/>
    <w:rsid w:val="00EA1AB8"/>
    <w:rsid w:val="00EA1E3C"/>
    <w:rsid w:val="00EA1F14"/>
    <w:rsid w:val="00EA21BC"/>
    <w:rsid w:val="00EA289D"/>
    <w:rsid w:val="00EA3B4D"/>
    <w:rsid w:val="00EA3F4F"/>
    <w:rsid w:val="00EA49B7"/>
    <w:rsid w:val="00EA49C1"/>
    <w:rsid w:val="00EA56A6"/>
    <w:rsid w:val="00EA5E7D"/>
    <w:rsid w:val="00EA6242"/>
    <w:rsid w:val="00EA634F"/>
    <w:rsid w:val="00EA662B"/>
    <w:rsid w:val="00EA6890"/>
    <w:rsid w:val="00EA68B4"/>
    <w:rsid w:val="00EA75A4"/>
    <w:rsid w:val="00EA78E4"/>
    <w:rsid w:val="00EB031E"/>
    <w:rsid w:val="00EB0D93"/>
    <w:rsid w:val="00EB15F7"/>
    <w:rsid w:val="00EB1895"/>
    <w:rsid w:val="00EB29CC"/>
    <w:rsid w:val="00EB31C5"/>
    <w:rsid w:val="00EB3AD4"/>
    <w:rsid w:val="00EB3B02"/>
    <w:rsid w:val="00EB40BB"/>
    <w:rsid w:val="00EB40F4"/>
    <w:rsid w:val="00EB4193"/>
    <w:rsid w:val="00EB439F"/>
    <w:rsid w:val="00EB4406"/>
    <w:rsid w:val="00EB459D"/>
    <w:rsid w:val="00EB45F3"/>
    <w:rsid w:val="00EB4667"/>
    <w:rsid w:val="00EB57C3"/>
    <w:rsid w:val="00EB7970"/>
    <w:rsid w:val="00EB7C21"/>
    <w:rsid w:val="00EC0714"/>
    <w:rsid w:val="00EC08AF"/>
    <w:rsid w:val="00EC0EA0"/>
    <w:rsid w:val="00EC1E33"/>
    <w:rsid w:val="00EC3750"/>
    <w:rsid w:val="00EC44B3"/>
    <w:rsid w:val="00EC52F3"/>
    <w:rsid w:val="00EC5801"/>
    <w:rsid w:val="00EC6AA8"/>
    <w:rsid w:val="00EC75C8"/>
    <w:rsid w:val="00EC7E1C"/>
    <w:rsid w:val="00ED0D8E"/>
    <w:rsid w:val="00ED0E5B"/>
    <w:rsid w:val="00ED1B31"/>
    <w:rsid w:val="00ED1FA2"/>
    <w:rsid w:val="00ED270E"/>
    <w:rsid w:val="00ED2ACD"/>
    <w:rsid w:val="00ED3460"/>
    <w:rsid w:val="00ED3E00"/>
    <w:rsid w:val="00ED4776"/>
    <w:rsid w:val="00ED58FA"/>
    <w:rsid w:val="00ED644E"/>
    <w:rsid w:val="00ED6E57"/>
    <w:rsid w:val="00ED7608"/>
    <w:rsid w:val="00EE0001"/>
    <w:rsid w:val="00EE06EF"/>
    <w:rsid w:val="00EE0B47"/>
    <w:rsid w:val="00EE0DC8"/>
    <w:rsid w:val="00EE2917"/>
    <w:rsid w:val="00EE3574"/>
    <w:rsid w:val="00EE36F7"/>
    <w:rsid w:val="00EE3F23"/>
    <w:rsid w:val="00EE44EE"/>
    <w:rsid w:val="00EE48EC"/>
    <w:rsid w:val="00EE56AB"/>
    <w:rsid w:val="00EE5C2B"/>
    <w:rsid w:val="00EE614A"/>
    <w:rsid w:val="00EE62C5"/>
    <w:rsid w:val="00EE6B7B"/>
    <w:rsid w:val="00EE6E6D"/>
    <w:rsid w:val="00EE7696"/>
    <w:rsid w:val="00EE78EF"/>
    <w:rsid w:val="00EE794C"/>
    <w:rsid w:val="00EF0087"/>
    <w:rsid w:val="00EF03A1"/>
    <w:rsid w:val="00EF08BD"/>
    <w:rsid w:val="00EF0C96"/>
    <w:rsid w:val="00EF1176"/>
    <w:rsid w:val="00EF1D21"/>
    <w:rsid w:val="00EF2128"/>
    <w:rsid w:val="00EF29F9"/>
    <w:rsid w:val="00EF302F"/>
    <w:rsid w:val="00EF31E1"/>
    <w:rsid w:val="00EF38F3"/>
    <w:rsid w:val="00EF39E4"/>
    <w:rsid w:val="00EF3FFF"/>
    <w:rsid w:val="00EF406C"/>
    <w:rsid w:val="00EF45C6"/>
    <w:rsid w:val="00EF467F"/>
    <w:rsid w:val="00EF52DC"/>
    <w:rsid w:val="00EF56B9"/>
    <w:rsid w:val="00EF6223"/>
    <w:rsid w:val="00EF679F"/>
    <w:rsid w:val="00EF67A7"/>
    <w:rsid w:val="00EF68C2"/>
    <w:rsid w:val="00EF69A3"/>
    <w:rsid w:val="00EF6A42"/>
    <w:rsid w:val="00F00682"/>
    <w:rsid w:val="00F00C81"/>
    <w:rsid w:val="00F01707"/>
    <w:rsid w:val="00F01F08"/>
    <w:rsid w:val="00F02019"/>
    <w:rsid w:val="00F02404"/>
    <w:rsid w:val="00F0244C"/>
    <w:rsid w:val="00F0262E"/>
    <w:rsid w:val="00F02637"/>
    <w:rsid w:val="00F0263F"/>
    <w:rsid w:val="00F03399"/>
    <w:rsid w:val="00F03AEC"/>
    <w:rsid w:val="00F04425"/>
    <w:rsid w:val="00F049C1"/>
    <w:rsid w:val="00F04C90"/>
    <w:rsid w:val="00F050D9"/>
    <w:rsid w:val="00F05E4E"/>
    <w:rsid w:val="00F075FC"/>
    <w:rsid w:val="00F1081E"/>
    <w:rsid w:val="00F1089E"/>
    <w:rsid w:val="00F110E1"/>
    <w:rsid w:val="00F115A2"/>
    <w:rsid w:val="00F1170F"/>
    <w:rsid w:val="00F1219A"/>
    <w:rsid w:val="00F12F20"/>
    <w:rsid w:val="00F14EF6"/>
    <w:rsid w:val="00F15281"/>
    <w:rsid w:val="00F1571D"/>
    <w:rsid w:val="00F15928"/>
    <w:rsid w:val="00F16096"/>
    <w:rsid w:val="00F167F3"/>
    <w:rsid w:val="00F17BCE"/>
    <w:rsid w:val="00F2045A"/>
    <w:rsid w:val="00F20514"/>
    <w:rsid w:val="00F2104A"/>
    <w:rsid w:val="00F21570"/>
    <w:rsid w:val="00F219AE"/>
    <w:rsid w:val="00F21BC9"/>
    <w:rsid w:val="00F2228B"/>
    <w:rsid w:val="00F225BD"/>
    <w:rsid w:val="00F226D6"/>
    <w:rsid w:val="00F22DBD"/>
    <w:rsid w:val="00F23495"/>
    <w:rsid w:val="00F240B7"/>
    <w:rsid w:val="00F253AB"/>
    <w:rsid w:val="00F25F01"/>
    <w:rsid w:val="00F261DD"/>
    <w:rsid w:val="00F26208"/>
    <w:rsid w:val="00F262CB"/>
    <w:rsid w:val="00F27195"/>
    <w:rsid w:val="00F279D2"/>
    <w:rsid w:val="00F30374"/>
    <w:rsid w:val="00F30568"/>
    <w:rsid w:val="00F31711"/>
    <w:rsid w:val="00F32196"/>
    <w:rsid w:val="00F323D4"/>
    <w:rsid w:val="00F32922"/>
    <w:rsid w:val="00F3293E"/>
    <w:rsid w:val="00F32AF3"/>
    <w:rsid w:val="00F32D17"/>
    <w:rsid w:val="00F33491"/>
    <w:rsid w:val="00F337B5"/>
    <w:rsid w:val="00F337E6"/>
    <w:rsid w:val="00F3408E"/>
    <w:rsid w:val="00F34374"/>
    <w:rsid w:val="00F35000"/>
    <w:rsid w:val="00F35671"/>
    <w:rsid w:val="00F3633B"/>
    <w:rsid w:val="00F36598"/>
    <w:rsid w:val="00F368BA"/>
    <w:rsid w:val="00F36F49"/>
    <w:rsid w:val="00F37D4B"/>
    <w:rsid w:val="00F415E3"/>
    <w:rsid w:val="00F4219C"/>
    <w:rsid w:val="00F4226A"/>
    <w:rsid w:val="00F43685"/>
    <w:rsid w:val="00F43CA9"/>
    <w:rsid w:val="00F440D9"/>
    <w:rsid w:val="00F45D87"/>
    <w:rsid w:val="00F502C1"/>
    <w:rsid w:val="00F50702"/>
    <w:rsid w:val="00F507D0"/>
    <w:rsid w:val="00F51094"/>
    <w:rsid w:val="00F5147A"/>
    <w:rsid w:val="00F51575"/>
    <w:rsid w:val="00F51AF3"/>
    <w:rsid w:val="00F51B8D"/>
    <w:rsid w:val="00F52459"/>
    <w:rsid w:val="00F53020"/>
    <w:rsid w:val="00F541CA"/>
    <w:rsid w:val="00F54971"/>
    <w:rsid w:val="00F552DC"/>
    <w:rsid w:val="00F55360"/>
    <w:rsid w:val="00F55D11"/>
    <w:rsid w:val="00F55ECD"/>
    <w:rsid w:val="00F5656F"/>
    <w:rsid w:val="00F5696A"/>
    <w:rsid w:val="00F56B71"/>
    <w:rsid w:val="00F57310"/>
    <w:rsid w:val="00F60421"/>
    <w:rsid w:val="00F60DEA"/>
    <w:rsid w:val="00F60F8D"/>
    <w:rsid w:val="00F614B0"/>
    <w:rsid w:val="00F6179D"/>
    <w:rsid w:val="00F618A8"/>
    <w:rsid w:val="00F626C6"/>
    <w:rsid w:val="00F62DFA"/>
    <w:rsid w:val="00F62EC6"/>
    <w:rsid w:val="00F630F4"/>
    <w:rsid w:val="00F63B99"/>
    <w:rsid w:val="00F64877"/>
    <w:rsid w:val="00F65001"/>
    <w:rsid w:val="00F6514E"/>
    <w:rsid w:val="00F662F9"/>
    <w:rsid w:val="00F6699C"/>
    <w:rsid w:val="00F66B06"/>
    <w:rsid w:val="00F66D6C"/>
    <w:rsid w:val="00F6743A"/>
    <w:rsid w:val="00F67C67"/>
    <w:rsid w:val="00F67FA7"/>
    <w:rsid w:val="00F70BA3"/>
    <w:rsid w:val="00F70D41"/>
    <w:rsid w:val="00F710D1"/>
    <w:rsid w:val="00F714D1"/>
    <w:rsid w:val="00F715EE"/>
    <w:rsid w:val="00F717DD"/>
    <w:rsid w:val="00F71A68"/>
    <w:rsid w:val="00F71B98"/>
    <w:rsid w:val="00F73575"/>
    <w:rsid w:val="00F737C4"/>
    <w:rsid w:val="00F73B37"/>
    <w:rsid w:val="00F73B3A"/>
    <w:rsid w:val="00F73BC6"/>
    <w:rsid w:val="00F7407D"/>
    <w:rsid w:val="00F746A2"/>
    <w:rsid w:val="00F7482C"/>
    <w:rsid w:val="00F74D5C"/>
    <w:rsid w:val="00F7575F"/>
    <w:rsid w:val="00F76703"/>
    <w:rsid w:val="00F77676"/>
    <w:rsid w:val="00F779A1"/>
    <w:rsid w:val="00F77AAC"/>
    <w:rsid w:val="00F77EF9"/>
    <w:rsid w:val="00F8015B"/>
    <w:rsid w:val="00F801AA"/>
    <w:rsid w:val="00F805E2"/>
    <w:rsid w:val="00F805FC"/>
    <w:rsid w:val="00F81101"/>
    <w:rsid w:val="00F8126F"/>
    <w:rsid w:val="00F820C2"/>
    <w:rsid w:val="00F82417"/>
    <w:rsid w:val="00F824F6"/>
    <w:rsid w:val="00F82E31"/>
    <w:rsid w:val="00F83288"/>
    <w:rsid w:val="00F8390F"/>
    <w:rsid w:val="00F83A8B"/>
    <w:rsid w:val="00F83AA2"/>
    <w:rsid w:val="00F84D6E"/>
    <w:rsid w:val="00F85358"/>
    <w:rsid w:val="00F85FB9"/>
    <w:rsid w:val="00F861A0"/>
    <w:rsid w:val="00F867E1"/>
    <w:rsid w:val="00F86B5D"/>
    <w:rsid w:val="00F86B89"/>
    <w:rsid w:val="00F877B9"/>
    <w:rsid w:val="00F877D7"/>
    <w:rsid w:val="00F90BDF"/>
    <w:rsid w:val="00F90FD2"/>
    <w:rsid w:val="00F91588"/>
    <w:rsid w:val="00F915A6"/>
    <w:rsid w:val="00F91D1A"/>
    <w:rsid w:val="00F927FB"/>
    <w:rsid w:val="00F9490F"/>
    <w:rsid w:val="00F954FD"/>
    <w:rsid w:val="00F95821"/>
    <w:rsid w:val="00F96253"/>
    <w:rsid w:val="00F964AA"/>
    <w:rsid w:val="00F96783"/>
    <w:rsid w:val="00F96B09"/>
    <w:rsid w:val="00F96FBE"/>
    <w:rsid w:val="00F975C4"/>
    <w:rsid w:val="00F9771D"/>
    <w:rsid w:val="00F97E6C"/>
    <w:rsid w:val="00F97F1E"/>
    <w:rsid w:val="00FA05AF"/>
    <w:rsid w:val="00FA0F3F"/>
    <w:rsid w:val="00FA171B"/>
    <w:rsid w:val="00FA1BD0"/>
    <w:rsid w:val="00FA22CA"/>
    <w:rsid w:val="00FA2C01"/>
    <w:rsid w:val="00FA348D"/>
    <w:rsid w:val="00FA3735"/>
    <w:rsid w:val="00FA4C03"/>
    <w:rsid w:val="00FA51F0"/>
    <w:rsid w:val="00FA53B3"/>
    <w:rsid w:val="00FA5B25"/>
    <w:rsid w:val="00FA61EA"/>
    <w:rsid w:val="00FB02FB"/>
    <w:rsid w:val="00FB07B3"/>
    <w:rsid w:val="00FB135F"/>
    <w:rsid w:val="00FB2027"/>
    <w:rsid w:val="00FB41B0"/>
    <w:rsid w:val="00FB48D6"/>
    <w:rsid w:val="00FB4C0A"/>
    <w:rsid w:val="00FB55E5"/>
    <w:rsid w:val="00FB5923"/>
    <w:rsid w:val="00FB5D22"/>
    <w:rsid w:val="00FB5E73"/>
    <w:rsid w:val="00FB60E3"/>
    <w:rsid w:val="00FB623D"/>
    <w:rsid w:val="00FB67F0"/>
    <w:rsid w:val="00FB6BC3"/>
    <w:rsid w:val="00FB709C"/>
    <w:rsid w:val="00FB7226"/>
    <w:rsid w:val="00FB7874"/>
    <w:rsid w:val="00FC0984"/>
    <w:rsid w:val="00FC10F4"/>
    <w:rsid w:val="00FC1593"/>
    <w:rsid w:val="00FC2CE6"/>
    <w:rsid w:val="00FC2FCE"/>
    <w:rsid w:val="00FC3542"/>
    <w:rsid w:val="00FC392D"/>
    <w:rsid w:val="00FC3984"/>
    <w:rsid w:val="00FC466A"/>
    <w:rsid w:val="00FC468F"/>
    <w:rsid w:val="00FC4694"/>
    <w:rsid w:val="00FC4E18"/>
    <w:rsid w:val="00FC59E4"/>
    <w:rsid w:val="00FC5F8B"/>
    <w:rsid w:val="00FC64ED"/>
    <w:rsid w:val="00FC6AB6"/>
    <w:rsid w:val="00FC6B84"/>
    <w:rsid w:val="00FC700C"/>
    <w:rsid w:val="00FC7F2B"/>
    <w:rsid w:val="00FD008E"/>
    <w:rsid w:val="00FD0201"/>
    <w:rsid w:val="00FD04A9"/>
    <w:rsid w:val="00FD0587"/>
    <w:rsid w:val="00FD20AC"/>
    <w:rsid w:val="00FD26C3"/>
    <w:rsid w:val="00FD29B2"/>
    <w:rsid w:val="00FD2C0C"/>
    <w:rsid w:val="00FD2D56"/>
    <w:rsid w:val="00FD4001"/>
    <w:rsid w:val="00FD405A"/>
    <w:rsid w:val="00FD4D08"/>
    <w:rsid w:val="00FD563C"/>
    <w:rsid w:val="00FD585B"/>
    <w:rsid w:val="00FD591A"/>
    <w:rsid w:val="00FD67E8"/>
    <w:rsid w:val="00FD69CC"/>
    <w:rsid w:val="00FD69EC"/>
    <w:rsid w:val="00FD7898"/>
    <w:rsid w:val="00FD7945"/>
    <w:rsid w:val="00FD7A62"/>
    <w:rsid w:val="00FD7B05"/>
    <w:rsid w:val="00FE08D8"/>
    <w:rsid w:val="00FE124A"/>
    <w:rsid w:val="00FE1BFE"/>
    <w:rsid w:val="00FE1CB3"/>
    <w:rsid w:val="00FE2043"/>
    <w:rsid w:val="00FE22FB"/>
    <w:rsid w:val="00FE34BF"/>
    <w:rsid w:val="00FE38D1"/>
    <w:rsid w:val="00FE4FC7"/>
    <w:rsid w:val="00FE559E"/>
    <w:rsid w:val="00FE5CD3"/>
    <w:rsid w:val="00FE6433"/>
    <w:rsid w:val="00FE6D77"/>
    <w:rsid w:val="00FE7973"/>
    <w:rsid w:val="00FF0673"/>
    <w:rsid w:val="00FF0EB1"/>
    <w:rsid w:val="00FF1231"/>
    <w:rsid w:val="00FF13E4"/>
    <w:rsid w:val="00FF13E6"/>
    <w:rsid w:val="00FF1A89"/>
    <w:rsid w:val="00FF20F5"/>
    <w:rsid w:val="00FF2DCC"/>
    <w:rsid w:val="00FF2E2E"/>
    <w:rsid w:val="00FF3282"/>
    <w:rsid w:val="00FF36CA"/>
    <w:rsid w:val="00FF3723"/>
    <w:rsid w:val="00FF381C"/>
    <w:rsid w:val="00FF3905"/>
    <w:rsid w:val="00FF448E"/>
    <w:rsid w:val="00FF47A5"/>
    <w:rsid w:val="00FF4FEA"/>
    <w:rsid w:val="00FF552B"/>
    <w:rsid w:val="00FF5942"/>
    <w:rsid w:val="00F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28E"/>
  </w:style>
  <w:style w:type="paragraph" w:styleId="Heading3">
    <w:name w:val="heading 3"/>
    <w:basedOn w:val="Normal"/>
    <w:link w:val="Heading3Char"/>
    <w:uiPriority w:val="9"/>
    <w:qFormat/>
    <w:rsid w:val="00CC5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2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0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589"/>
    <w:rPr>
      <w:rFonts w:ascii="Tahoma" w:hAnsi="Tahoma" w:cs="Tahoma"/>
      <w:sz w:val="16"/>
      <w:szCs w:val="16"/>
    </w:rPr>
  </w:style>
  <w:style w:type="character" w:styleId="Emphasis">
    <w:name w:val="Emphasis"/>
    <w:basedOn w:val="DefaultParagraphFont"/>
    <w:uiPriority w:val="20"/>
    <w:qFormat/>
    <w:rsid w:val="008F6510"/>
    <w:rPr>
      <w:i/>
      <w:iCs/>
    </w:rPr>
  </w:style>
  <w:style w:type="character" w:customStyle="1" w:styleId="apple-converted-space">
    <w:name w:val="apple-converted-space"/>
    <w:basedOn w:val="DefaultParagraphFont"/>
    <w:rsid w:val="008F6510"/>
  </w:style>
  <w:style w:type="paragraph" w:styleId="Header">
    <w:name w:val="header"/>
    <w:basedOn w:val="Normal"/>
    <w:link w:val="HeaderChar"/>
    <w:uiPriority w:val="99"/>
    <w:unhideWhenUsed/>
    <w:rsid w:val="00D01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981"/>
  </w:style>
  <w:style w:type="paragraph" w:styleId="Footer">
    <w:name w:val="footer"/>
    <w:basedOn w:val="Normal"/>
    <w:link w:val="FooterChar"/>
    <w:uiPriority w:val="99"/>
    <w:unhideWhenUsed/>
    <w:rsid w:val="00D01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981"/>
  </w:style>
  <w:style w:type="character" w:customStyle="1" w:styleId="Heading3Char">
    <w:name w:val="Heading 3 Char"/>
    <w:basedOn w:val="DefaultParagraphFont"/>
    <w:link w:val="Heading3"/>
    <w:uiPriority w:val="9"/>
    <w:rsid w:val="00CC5F3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C5F3F"/>
    <w:rPr>
      <w:color w:val="0000FF" w:themeColor="hyperlink"/>
      <w:u w:val="single"/>
    </w:rPr>
  </w:style>
  <w:style w:type="character" w:styleId="CommentReference">
    <w:name w:val="annotation reference"/>
    <w:basedOn w:val="DefaultParagraphFont"/>
    <w:uiPriority w:val="99"/>
    <w:semiHidden/>
    <w:unhideWhenUsed/>
    <w:rsid w:val="00CA4188"/>
    <w:rPr>
      <w:sz w:val="16"/>
      <w:szCs w:val="16"/>
    </w:rPr>
  </w:style>
  <w:style w:type="paragraph" w:styleId="CommentText">
    <w:name w:val="annotation text"/>
    <w:basedOn w:val="Normal"/>
    <w:link w:val="CommentTextChar"/>
    <w:uiPriority w:val="99"/>
    <w:unhideWhenUsed/>
    <w:rsid w:val="00CA4188"/>
    <w:pPr>
      <w:spacing w:line="240" w:lineRule="auto"/>
    </w:pPr>
    <w:rPr>
      <w:sz w:val="20"/>
      <w:szCs w:val="20"/>
    </w:rPr>
  </w:style>
  <w:style w:type="character" w:customStyle="1" w:styleId="CommentTextChar">
    <w:name w:val="Comment Text Char"/>
    <w:basedOn w:val="DefaultParagraphFont"/>
    <w:link w:val="CommentText"/>
    <w:uiPriority w:val="99"/>
    <w:rsid w:val="00CA4188"/>
    <w:rPr>
      <w:sz w:val="20"/>
      <w:szCs w:val="20"/>
    </w:rPr>
  </w:style>
  <w:style w:type="paragraph" w:styleId="CommentSubject">
    <w:name w:val="annotation subject"/>
    <w:basedOn w:val="CommentText"/>
    <w:next w:val="CommentText"/>
    <w:link w:val="CommentSubjectChar"/>
    <w:uiPriority w:val="99"/>
    <w:semiHidden/>
    <w:unhideWhenUsed/>
    <w:rsid w:val="00CA4188"/>
    <w:rPr>
      <w:b/>
      <w:bCs/>
    </w:rPr>
  </w:style>
  <w:style w:type="character" w:customStyle="1" w:styleId="CommentSubjectChar">
    <w:name w:val="Comment Subject Char"/>
    <w:basedOn w:val="CommentTextChar"/>
    <w:link w:val="CommentSubject"/>
    <w:uiPriority w:val="99"/>
    <w:semiHidden/>
    <w:rsid w:val="00CA4188"/>
    <w:rPr>
      <w:b/>
      <w:bCs/>
      <w:sz w:val="20"/>
      <w:szCs w:val="20"/>
    </w:rPr>
  </w:style>
  <w:style w:type="character" w:customStyle="1" w:styleId="gnkrckgcgsb">
    <w:name w:val="gnkrckgcgsb"/>
    <w:basedOn w:val="DefaultParagraphFont"/>
    <w:rsid w:val="00155C13"/>
  </w:style>
  <w:style w:type="paragraph" w:styleId="FootnoteText">
    <w:name w:val="footnote text"/>
    <w:basedOn w:val="Normal"/>
    <w:link w:val="FootnoteTextChar"/>
    <w:uiPriority w:val="99"/>
    <w:semiHidden/>
    <w:unhideWhenUsed/>
    <w:rsid w:val="007D1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25F"/>
    <w:rPr>
      <w:sz w:val="20"/>
      <w:szCs w:val="20"/>
    </w:rPr>
  </w:style>
  <w:style w:type="character" w:styleId="FootnoteReference">
    <w:name w:val="footnote reference"/>
    <w:basedOn w:val="DefaultParagraphFont"/>
    <w:uiPriority w:val="99"/>
    <w:semiHidden/>
    <w:unhideWhenUsed/>
    <w:rsid w:val="007D125F"/>
    <w:rPr>
      <w:vertAlign w:val="superscript"/>
    </w:rPr>
  </w:style>
  <w:style w:type="paragraph" w:styleId="ListParagraph">
    <w:name w:val="List Paragraph"/>
    <w:basedOn w:val="Normal"/>
    <w:uiPriority w:val="34"/>
    <w:qFormat/>
    <w:rsid w:val="00723B50"/>
    <w:pPr>
      <w:ind w:left="720"/>
      <w:contextualSpacing/>
    </w:pPr>
  </w:style>
  <w:style w:type="character" w:customStyle="1" w:styleId="entryauthor">
    <w:name w:val="entryauthor"/>
    <w:basedOn w:val="DefaultParagraphFont"/>
    <w:rsid w:val="00712BDE"/>
  </w:style>
  <w:style w:type="character" w:styleId="EndnoteReference">
    <w:name w:val="endnote reference"/>
    <w:basedOn w:val="DefaultParagraphFont"/>
    <w:uiPriority w:val="99"/>
    <w:semiHidden/>
    <w:unhideWhenUsed/>
    <w:rsid w:val="00B47B6C"/>
    <w:rPr>
      <w:vertAlign w:val="superscript"/>
    </w:rPr>
  </w:style>
  <w:style w:type="character" w:styleId="UnresolvedMention">
    <w:name w:val="Unresolved Mention"/>
    <w:basedOn w:val="DefaultParagraphFont"/>
    <w:uiPriority w:val="99"/>
    <w:semiHidden/>
    <w:unhideWhenUsed/>
    <w:rsid w:val="00CE5887"/>
    <w:rPr>
      <w:color w:val="605E5C"/>
      <w:shd w:val="clear" w:color="auto" w:fill="E1DFDD"/>
    </w:rPr>
  </w:style>
  <w:style w:type="character" w:customStyle="1" w:styleId="tlid-translation">
    <w:name w:val="tlid-translation"/>
    <w:basedOn w:val="DefaultParagraphFont"/>
    <w:rsid w:val="00166D6C"/>
  </w:style>
  <w:style w:type="table" w:styleId="TableGrid">
    <w:name w:val="Table Grid"/>
    <w:basedOn w:val="TableNormal"/>
    <w:uiPriority w:val="59"/>
    <w:rsid w:val="003F0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10D1"/>
    <w:rPr>
      <w:rFonts w:ascii="Times New Roman" w:hAnsi="Times New Roman" w:cs="Times New Roman"/>
      <w:sz w:val="24"/>
      <w:szCs w:val="24"/>
    </w:rPr>
  </w:style>
  <w:style w:type="paragraph" w:styleId="Revision">
    <w:name w:val="Revision"/>
    <w:hidden/>
    <w:uiPriority w:val="99"/>
    <w:semiHidden/>
    <w:rsid w:val="002B1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725">
      <w:bodyDiv w:val="1"/>
      <w:marLeft w:val="0"/>
      <w:marRight w:val="0"/>
      <w:marTop w:val="0"/>
      <w:marBottom w:val="0"/>
      <w:divBdr>
        <w:top w:val="none" w:sz="0" w:space="0" w:color="auto"/>
        <w:left w:val="none" w:sz="0" w:space="0" w:color="auto"/>
        <w:bottom w:val="none" w:sz="0" w:space="0" w:color="auto"/>
        <w:right w:val="none" w:sz="0" w:space="0" w:color="auto"/>
      </w:divBdr>
    </w:div>
    <w:div w:id="41368985">
      <w:bodyDiv w:val="1"/>
      <w:marLeft w:val="0"/>
      <w:marRight w:val="0"/>
      <w:marTop w:val="0"/>
      <w:marBottom w:val="0"/>
      <w:divBdr>
        <w:top w:val="none" w:sz="0" w:space="0" w:color="auto"/>
        <w:left w:val="none" w:sz="0" w:space="0" w:color="auto"/>
        <w:bottom w:val="none" w:sz="0" w:space="0" w:color="auto"/>
        <w:right w:val="none" w:sz="0" w:space="0" w:color="auto"/>
      </w:divBdr>
    </w:div>
    <w:div w:id="51849496">
      <w:bodyDiv w:val="1"/>
      <w:marLeft w:val="0"/>
      <w:marRight w:val="0"/>
      <w:marTop w:val="0"/>
      <w:marBottom w:val="0"/>
      <w:divBdr>
        <w:top w:val="none" w:sz="0" w:space="0" w:color="auto"/>
        <w:left w:val="none" w:sz="0" w:space="0" w:color="auto"/>
        <w:bottom w:val="none" w:sz="0" w:space="0" w:color="auto"/>
        <w:right w:val="none" w:sz="0" w:space="0" w:color="auto"/>
      </w:divBdr>
    </w:div>
    <w:div w:id="59062723">
      <w:bodyDiv w:val="1"/>
      <w:marLeft w:val="0"/>
      <w:marRight w:val="0"/>
      <w:marTop w:val="0"/>
      <w:marBottom w:val="0"/>
      <w:divBdr>
        <w:top w:val="none" w:sz="0" w:space="0" w:color="auto"/>
        <w:left w:val="none" w:sz="0" w:space="0" w:color="auto"/>
        <w:bottom w:val="none" w:sz="0" w:space="0" w:color="auto"/>
        <w:right w:val="none" w:sz="0" w:space="0" w:color="auto"/>
      </w:divBdr>
    </w:div>
    <w:div w:id="77021495">
      <w:bodyDiv w:val="1"/>
      <w:marLeft w:val="0"/>
      <w:marRight w:val="0"/>
      <w:marTop w:val="0"/>
      <w:marBottom w:val="0"/>
      <w:divBdr>
        <w:top w:val="none" w:sz="0" w:space="0" w:color="auto"/>
        <w:left w:val="none" w:sz="0" w:space="0" w:color="auto"/>
        <w:bottom w:val="none" w:sz="0" w:space="0" w:color="auto"/>
        <w:right w:val="none" w:sz="0" w:space="0" w:color="auto"/>
      </w:divBdr>
    </w:div>
    <w:div w:id="95827192">
      <w:bodyDiv w:val="1"/>
      <w:marLeft w:val="0"/>
      <w:marRight w:val="0"/>
      <w:marTop w:val="0"/>
      <w:marBottom w:val="0"/>
      <w:divBdr>
        <w:top w:val="none" w:sz="0" w:space="0" w:color="auto"/>
        <w:left w:val="none" w:sz="0" w:space="0" w:color="auto"/>
        <w:bottom w:val="none" w:sz="0" w:space="0" w:color="auto"/>
        <w:right w:val="none" w:sz="0" w:space="0" w:color="auto"/>
      </w:divBdr>
    </w:div>
    <w:div w:id="99034769">
      <w:bodyDiv w:val="1"/>
      <w:marLeft w:val="0"/>
      <w:marRight w:val="0"/>
      <w:marTop w:val="0"/>
      <w:marBottom w:val="0"/>
      <w:divBdr>
        <w:top w:val="none" w:sz="0" w:space="0" w:color="auto"/>
        <w:left w:val="none" w:sz="0" w:space="0" w:color="auto"/>
        <w:bottom w:val="none" w:sz="0" w:space="0" w:color="auto"/>
        <w:right w:val="none" w:sz="0" w:space="0" w:color="auto"/>
      </w:divBdr>
    </w:div>
    <w:div w:id="101195027">
      <w:bodyDiv w:val="1"/>
      <w:marLeft w:val="0"/>
      <w:marRight w:val="0"/>
      <w:marTop w:val="0"/>
      <w:marBottom w:val="0"/>
      <w:divBdr>
        <w:top w:val="none" w:sz="0" w:space="0" w:color="auto"/>
        <w:left w:val="none" w:sz="0" w:space="0" w:color="auto"/>
        <w:bottom w:val="none" w:sz="0" w:space="0" w:color="auto"/>
        <w:right w:val="none" w:sz="0" w:space="0" w:color="auto"/>
      </w:divBdr>
    </w:div>
    <w:div w:id="103426880">
      <w:bodyDiv w:val="1"/>
      <w:marLeft w:val="0"/>
      <w:marRight w:val="0"/>
      <w:marTop w:val="0"/>
      <w:marBottom w:val="0"/>
      <w:divBdr>
        <w:top w:val="none" w:sz="0" w:space="0" w:color="auto"/>
        <w:left w:val="none" w:sz="0" w:space="0" w:color="auto"/>
        <w:bottom w:val="none" w:sz="0" w:space="0" w:color="auto"/>
        <w:right w:val="none" w:sz="0" w:space="0" w:color="auto"/>
      </w:divBdr>
    </w:div>
    <w:div w:id="155725987">
      <w:bodyDiv w:val="1"/>
      <w:marLeft w:val="0"/>
      <w:marRight w:val="0"/>
      <w:marTop w:val="0"/>
      <w:marBottom w:val="0"/>
      <w:divBdr>
        <w:top w:val="none" w:sz="0" w:space="0" w:color="auto"/>
        <w:left w:val="none" w:sz="0" w:space="0" w:color="auto"/>
        <w:bottom w:val="none" w:sz="0" w:space="0" w:color="auto"/>
        <w:right w:val="none" w:sz="0" w:space="0" w:color="auto"/>
      </w:divBdr>
    </w:div>
    <w:div w:id="156922708">
      <w:bodyDiv w:val="1"/>
      <w:marLeft w:val="0"/>
      <w:marRight w:val="0"/>
      <w:marTop w:val="0"/>
      <w:marBottom w:val="0"/>
      <w:divBdr>
        <w:top w:val="none" w:sz="0" w:space="0" w:color="auto"/>
        <w:left w:val="none" w:sz="0" w:space="0" w:color="auto"/>
        <w:bottom w:val="none" w:sz="0" w:space="0" w:color="auto"/>
        <w:right w:val="none" w:sz="0" w:space="0" w:color="auto"/>
      </w:divBdr>
    </w:div>
    <w:div w:id="190579059">
      <w:bodyDiv w:val="1"/>
      <w:marLeft w:val="0"/>
      <w:marRight w:val="0"/>
      <w:marTop w:val="0"/>
      <w:marBottom w:val="0"/>
      <w:divBdr>
        <w:top w:val="none" w:sz="0" w:space="0" w:color="auto"/>
        <w:left w:val="none" w:sz="0" w:space="0" w:color="auto"/>
        <w:bottom w:val="none" w:sz="0" w:space="0" w:color="auto"/>
        <w:right w:val="none" w:sz="0" w:space="0" w:color="auto"/>
      </w:divBdr>
    </w:div>
    <w:div w:id="216160906">
      <w:bodyDiv w:val="1"/>
      <w:marLeft w:val="0"/>
      <w:marRight w:val="0"/>
      <w:marTop w:val="0"/>
      <w:marBottom w:val="0"/>
      <w:divBdr>
        <w:top w:val="none" w:sz="0" w:space="0" w:color="auto"/>
        <w:left w:val="none" w:sz="0" w:space="0" w:color="auto"/>
        <w:bottom w:val="none" w:sz="0" w:space="0" w:color="auto"/>
        <w:right w:val="none" w:sz="0" w:space="0" w:color="auto"/>
      </w:divBdr>
      <w:divsChild>
        <w:div w:id="449516216">
          <w:marLeft w:val="0"/>
          <w:marRight w:val="0"/>
          <w:marTop w:val="0"/>
          <w:marBottom w:val="0"/>
          <w:divBdr>
            <w:top w:val="none" w:sz="0" w:space="0" w:color="auto"/>
            <w:left w:val="none" w:sz="0" w:space="0" w:color="auto"/>
            <w:bottom w:val="none" w:sz="0" w:space="0" w:color="auto"/>
            <w:right w:val="none" w:sz="0" w:space="0" w:color="auto"/>
          </w:divBdr>
        </w:div>
        <w:div w:id="500657565">
          <w:marLeft w:val="0"/>
          <w:marRight w:val="0"/>
          <w:marTop w:val="0"/>
          <w:marBottom w:val="0"/>
          <w:divBdr>
            <w:top w:val="none" w:sz="0" w:space="0" w:color="auto"/>
            <w:left w:val="none" w:sz="0" w:space="0" w:color="auto"/>
            <w:bottom w:val="none" w:sz="0" w:space="0" w:color="auto"/>
            <w:right w:val="none" w:sz="0" w:space="0" w:color="auto"/>
          </w:divBdr>
        </w:div>
        <w:div w:id="517624675">
          <w:marLeft w:val="0"/>
          <w:marRight w:val="0"/>
          <w:marTop w:val="0"/>
          <w:marBottom w:val="0"/>
          <w:divBdr>
            <w:top w:val="none" w:sz="0" w:space="0" w:color="auto"/>
            <w:left w:val="none" w:sz="0" w:space="0" w:color="auto"/>
            <w:bottom w:val="none" w:sz="0" w:space="0" w:color="auto"/>
            <w:right w:val="none" w:sz="0" w:space="0" w:color="auto"/>
          </w:divBdr>
        </w:div>
        <w:div w:id="531066446">
          <w:marLeft w:val="0"/>
          <w:marRight w:val="0"/>
          <w:marTop w:val="0"/>
          <w:marBottom w:val="0"/>
          <w:divBdr>
            <w:top w:val="none" w:sz="0" w:space="0" w:color="auto"/>
            <w:left w:val="none" w:sz="0" w:space="0" w:color="auto"/>
            <w:bottom w:val="none" w:sz="0" w:space="0" w:color="auto"/>
            <w:right w:val="none" w:sz="0" w:space="0" w:color="auto"/>
          </w:divBdr>
        </w:div>
        <w:div w:id="570389190">
          <w:marLeft w:val="0"/>
          <w:marRight w:val="0"/>
          <w:marTop w:val="0"/>
          <w:marBottom w:val="0"/>
          <w:divBdr>
            <w:top w:val="none" w:sz="0" w:space="0" w:color="auto"/>
            <w:left w:val="none" w:sz="0" w:space="0" w:color="auto"/>
            <w:bottom w:val="none" w:sz="0" w:space="0" w:color="auto"/>
            <w:right w:val="none" w:sz="0" w:space="0" w:color="auto"/>
          </w:divBdr>
        </w:div>
        <w:div w:id="695277285">
          <w:marLeft w:val="0"/>
          <w:marRight w:val="0"/>
          <w:marTop w:val="0"/>
          <w:marBottom w:val="0"/>
          <w:divBdr>
            <w:top w:val="none" w:sz="0" w:space="0" w:color="auto"/>
            <w:left w:val="none" w:sz="0" w:space="0" w:color="auto"/>
            <w:bottom w:val="none" w:sz="0" w:space="0" w:color="auto"/>
            <w:right w:val="none" w:sz="0" w:space="0" w:color="auto"/>
          </w:divBdr>
        </w:div>
        <w:div w:id="787164488">
          <w:marLeft w:val="0"/>
          <w:marRight w:val="0"/>
          <w:marTop w:val="0"/>
          <w:marBottom w:val="0"/>
          <w:divBdr>
            <w:top w:val="none" w:sz="0" w:space="0" w:color="auto"/>
            <w:left w:val="none" w:sz="0" w:space="0" w:color="auto"/>
            <w:bottom w:val="none" w:sz="0" w:space="0" w:color="auto"/>
            <w:right w:val="none" w:sz="0" w:space="0" w:color="auto"/>
          </w:divBdr>
        </w:div>
        <w:div w:id="788281105">
          <w:marLeft w:val="0"/>
          <w:marRight w:val="0"/>
          <w:marTop w:val="0"/>
          <w:marBottom w:val="0"/>
          <w:divBdr>
            <w:top w:val="none" w:sz="0" w:space="0" w:color="auto"/>
            <w:left w:val="none" w:sz="0" w:space="0" w:color="auto"/>
            <w:bottom w:val="none" w:sz="0" w:space="0" w:color="auto"/>
            <w:right w:val="none" w:sz="0" w:space="0" w:color="auto"/>
          </w:divBdr>
        </w:div>
        <w:div w:id="810057261">
          <w:marLeft w:val="0"/>
          <w:marRight w:val="0"/>
          <w:marTop w:val="0"/>
          <w:marBottom w:val="0"/>
          <w:divBdr>
            <w:top w:val="none" w:sz="0" w:space="0" w:color="auto"/>
            <w:left w:val="none" w:sz="0" w:space="0" w:color="auto"/>
            <w:bottom w:val="none" w:sz="0" w:space="0" w:color="auto"/>
            <w:right w:val="none" w:sz="0" w:space="0" w:color="auto"/>
          </w:divBdr>
        </w:div>
        <w:div w:id="860781749">
          <w:marLeft w:val="0"/>
          <w:marRight w:val="0"/>
          <w:marTop w:val="0"/>
          <w:marBottom w:val="0"/>
          <w:divBdr>
            <w:top w:val="none" w:sz="0" w:space="0" w:color="auto"/>
            <w:left w:val="none" w:sz="0" w:space="0" w:color="auto"/>
            <w:bottom w:val="none" w:sz="0" w:space="0" w:color="auto"/>
            <w:right w:val="none" w:sz="0" w:space="0" w:color="auto"/>
          </w:divBdr>
        </w:div>
        <w:div w:id="982542608">
          <w:marLeft w:val="0"/>
          <w:marRight w:val="0"/>
          <w:marTop w:val="0"/>
          <w:marBottom w:val="0"/>
          <w:divBdr>
            <w:top w:val="none" w:sz="0" w:space="0" w:color="auto"/>
            <w:left w:val="none" w:sz="0" w:space="0" w:color="auto"/>
            <w:bottom w:val="none" w:sz="0" w:space="0" w:color="auto"/>
            <w:right w:val="none" w:sz="0" w:space="0" w:color="auto"/>
          </w:divBdr>
        </w:div>
        <w:div w:id="992638580">
          <w:marLeft w:val="0"/>
          <w:marRight w:val="0"/>
          <w:marTop w:val="0"/>
          <w:marBottom w:val="0"/>
          <w:divBdr>
            <w:top w:val="none" w:sz="0" w:space="0" w:color="auto"/>
            <w:left w:val="none" w:sz="0" w:space="0" w:color="auto"/>
            <w:bottom w:val="none" w:sz="0" w:space="0" w:color="auto"/>
            <w:right w:val="none" w:sz="0" w:space="0" w:color="auto"/>
          </w:divBdr>
        </w:div>
        <w:div w:id="1032611809">
          <w:marLeft w:val="0"/>
          <w:marRight w:val="0"/>
          <w:marTop w:val="0"/>
          <w:marBottom w:val="0"/>
          <w:divBdr>
            <w:top w:val="none" w:sz="0" w:space="0" w:color="auto"/>
            <w:left w:val="none" w:sz="0" w:space="0" w:color="auto"/>
            <w:bottom w:val="none" w:sz="0" w:space="0" w:color="auto"/>
            <w:right w:val="none" w:sz="0" w:space="0" w:color="auto"/>
          </w:divBdr>
        </w:div>
        <w:div w:id="1251159708">
          <w:marLeft w:val="0"/>
          <w:marRight w:val="0"/>
          <w:marTop w:val="0"/>
          <w:marBottom w:val="0"/>
          <w:divBdr>
            <w:top w:val="none" w:sz="0" w:space="0" w:color="auto"/>
            <w:left w:val="none" w:sz="0" w:space="0" w:color="auto"/>
            <w:bottom w:val="none" w:sz="0" w:space="0" w:color="auto"/>
            <w:right w:val="none" w:sz="0" w:space="0" w:color="auto"/>
          </w:divBdr>
        </w:div>
        <w:div w:id="1309016857">
          <w:marLeft w:val="0"/>
          <w:marRight w:val="0"/>
          <w:marTop w:val="0"/>
          <w:marBottom w:val="0"/>
          <w:divBdr>
            <w:top w:val="none" w:sz="0" w:space="0" w:color="auto"/>
            <w:left w:val="none" w:sz="0" w:space="0" w:color="auto"/>
            <w:bottom w:val="none" w:sz="0" w:space="0" w:color="auto"/>
            <w:right w:val="none" w:sz="0" w:space="0" w:color="auto"/>
          </w:divBdr>
        </w:div>
        <w:div w:id="1452165147">
          <w:marLeft w:val="0"/>
          <w:marRight w:val="0"/>
          <w:marTop w:val="0"/>
          <w:marBottom w:val="0"/>
          <w:divBdr>
            <w:top w:val="none" w:sz="0" w:space="0" w:color="auto"/>
            <w:left w:val="none" w:sz="0" w:space="0" w:color="auto"/>
            <w:bottom w:val="none" w:sz="0" w:space="0" w:color="auto"/>
            <w:right w:val="none" w:sz="0" w:space="0" w:color="auto"/>
          </w:divBdr>
        </w:div>
        <w:div w:id="1549221394">
          <w:marLeft w:val="0"/>
          <w:marRight w:val="0"/>
          <w:marTop w:val="0"/>
          <w:marBottom w:val="0"/>
          <w:divBdr>
            <w:top w:val="none" w:sz="0" w:space="0" w:color="auto"/>
            <w:left w:val="none" w:sz="0" w:space="0" w:color="auto"/>
            <w:bottom w:val="none" w:sz="0" w:space="0" w:color="auto"/>
            <w:right w:val="none" w:sz="0" w:space="0" w:color="auto"/>
          </w:divBdr>
        </w:div>
        <w:div w:id="1594119243">
          <w:marLeft w:val="0"/>
          <w:marRight w:val="0"/>
          <w:marTop w:val="0"/>
          <w:marBottom w:val="0"/>
          <w:divBdr>
            <w:top w:val="none" w:sz="0" w:space="0" w:color="auto"/>
            <w:left w:val="none" w:sz="0" w:space="0" w:color="auto"/>
            <w:bottom w:val="none" w:sz="0" w:space="0" w:color="auto"/>
            <w:right w:val="none" w:sz="0" w:space="0" w:color="auto"/>
          </w:divBdr>
        </w:div>
        <w:div w:id="1669287078">
          <w:marLeft w:val="0"/>
          <w:marRight w:val="0"/>
          <w:marTop w:val="0"/>
          <w:marBottom w:val="0"/>
          <w:divBdr>
            <w:top w:val="none" w:sz="0" w:space="0" w:color="auto"/>
            <w:left w:val="none" w:sz="0" w:space="0" w:color="auto"/>
            <w:bottom w:val="none" w:sz="0" w:space="0" w:color="auto"/>
            <w:right w:val="none" w:sz="0" w:space="0" w:color="auto"/>
          </w:divBdr>
        </w:div>
        <w:div w:id="1694302737">
          <w:marLeft w:val="0"/>
          <w:marRight w:val="0"/>
          <w:marTop w:val="0"/>
          <w:marBottom w:val="0"/>
          <w:divBdr>
            <w:top w:val="none" w:sz="0" w:space="0" w:color="auto"/>
            <w:left w:val="none" w:sz="0" w:space="0" w:color="auto"/>
            <w:bottom w:val="none" w:sz="0" w:space="0" w:color="auto"/>
            <w:right w:val="none" w:sz="0" w:space="0" w:color="auto"/>
          </w:divBdr>
        </w:div>
        <w:div w:id="1779373559">
          <w:marLeft w:val="0"/>
          <w:marRight w:val="0"/>
          <w:marTop w:val="0"/>
          <w:marBottom w:val="0"/>
          <w:divBdr>
            <w:top w:val="none" w:sz="0" w:space="0" w:color="auto"/>
            <w:left w:val="none" w:sz="0" w:space="0" w:color="auto"/>
            <w:bottom w:val="none" w:sz="0" w:space="0" w:color="auto"/>
            <w:right w:val="none" w:sz="0" w:space="0" w:color="auto"/>
          </w:divBdr>
        </w:div>
        <w:div w:id="1783570028">
          <w:marLeft w:val="0"/>
          <w:marRight w:val="0"/>
          <w:marTop w:val="0"/>
          <w:marBottom w:val="0"/>
          <w:divBdr>
            <w:top w:val="none" w:sz="0" w:space="0" w:color="auto"/>
            <w:left w:val="none" w:sz="0" w:space="0" w:color="auto"/>
            <w:bottom w:val="none" w:sz="0" w:space="0" w:color="auto"/>
            <w:right w:val="none" w:sz="0" w:space="0" w:color="auto"/>
          </w:divBdr>
        </w:div>
        <w:div w:id="1887644325">
          <w:marLeft w:val="0"/>
          <w:marRight w:val="0"/>
          <w:marTop w:val="0"/>
          <w:marBottom w:val="0"/>
          <w:divBdr>
            <w:top w:val="none" w:sz="0" w:space="0" w:color="auto"/>
            <w:left w:val="none" w:sz="0" w:space="0" w:color="auto"/>
            <w:bottom w:val="none" w:sz="0" w:space="0" w:color="auto"/>
            <w:right w:val="none" w:sz="0" w:space="0" w:color="auto"/>
          </w:divBdr>
        </w:div>
      </w:divsChild>
    </w:div>
    <w:div w:id="221791246">
      <w:bodyDiv w:val="1"/>
      <w:marLeft w:val="0"/>
      <w:marRight w:val="0"/>
      <w:marTop w:val="0"/>
      <w:marBottom w:val="0"/>
      <w:divBdr>
        <w:top w:val="none" w:sz="0" w:space="0" w:color="auto"/>
        <w:left w:val="none" w:sz="0" w:space="0" w:color="auto"/>
        <w:bottom w:val="none" w:sz="0" w:space="0" w:color="auto"/>
        <w:right w:val="none" w:sz="0" w:space="0" w:color="auto"/>
      </w:divBdr>
    </w:div>
    <w:div w:id="249430399">
      <w:bodyDiv w:val="1"/>
      <w:marLeft w:val="0"/>
      <w:marRight w:val="0"/>
      <w:marTop w:val="0"/>
      <w:marBottom w:val="0"/>
      <w:divBdr>
        <w:top w:val="none" w:sz="0" w:space="0" w:color="auto"/>
        <w:left w:val="none" w:sz="0" w:space="0" w:color="auto"/>
        <w:bottom w:val="none" w:sz="0" w:space="0" w:color="auto"/>
        <w:right w:val="none" w:sz="0" w:space="0" w:color="auto"/>
      </w:divBdr>
    </w:div>
    <w:div w:id="255746432">
      <w:bodyDiv w:val="1"/>
      <w:marLeft w:val="0"/>
      <w:marRight w:val="0"/>
      <w:marTop w:val="0"/>
      <w:marBottom w:val="0"/>
      <w:divBdr>
        <w:top w:val="none" w:sz="0" w:space="0" w:color="auto"/>
        <w:left w:val="none" w:sz="0" w:space="0" w:color="auto"/>
        <w:bottom w:val="none" w:sz="0" w:space="0" w:color="auto"/>
        <w:right w:val="none" w:sz="0" w:space="0" w:color="auto"/>
      </w:divBdr>
    </w:div>
    <w:div w:id="295793916">
      <w:bodyDiv w:val="1"/>
      <w:marLeft w:val="0"/>
      <w:marRight w:val="0"/>
      <w:marTop w:val="0"/>
      <w:marBottom w:val="0"/>
      <w:divBdr>
        <w:top w:val="none" w:sz="0" w:space="0" w:color="auto"/>
        <w:left w:val="none" w:sz="0" w:space="0" w:color="auto"/>
        <w:bottom w:val="none" w:sz="0" w:space="0" w:color="auto"/>
        <w:right w:val="none" w:sz="0" w:space="0" w:color="auto"/>
      </w:divBdr>
    </w:div>
    <w:div w:id="297223653">
      <w:bodyDiv w:val="1"/>
      <w:marLeft w:val="0"/>
      <w:marRight w:val="0"/>
      <w:marTop w:val="0"/>
      <w:marBottom w:val="0"/>
      <w:divBdr>
        <w:top w:val="none" w:sz="0" w:space="0" w:color="auto"/>
        <w:left w:val="none" w:sz="0" w:space="0" w:color="auto"/>
        <w:bottom w:val="none" w:sz="0" w:space="0" w:color="auto"/>
        <w:right w:val="none" w:sz="0" w:space="0" w:color="auto"/>
      </w:divBdr>
    </w:div>
    <w:div w:id="300891749">
      <w:bodyDiv w:val="1"/>
      <w:marLeft w:val="0"/>
      <w:marRight w:val="0"/>
      <w:marTop w:val="0"/>
      <w:marBottom w:val="0"/>
      <w:divBdr>
        <w:top w:val="none" w:sz="0" w:space="0" w:color="auto"/>
        <w:left w:val="none" w:sz="0" w:space="0" w:color="auto"/>
        <w:bottom w:val="none" w:sz="0" w:space="0" w:color="auto"/>
        <w:right w:val="none" w:sz="0" w:space="0" w:color="auto"/>
      </w:divBdr>
    </w:div>
    <w:div w:id="324600257">
      <w:bodyDiv w:val="1"/>
      <w:marLeft w:val="0"/>
      <w:marRight w:val="0"/>
      <w:marTop w:val="0"/>
      <w:marBottom w:val="0"/>
      <w:divBdr>
        <w:top w:val="none" w:sz="0" w:space="0" w:color="auto"/>
        <w:left w:val="none" w:sz="0" w:space="0" w:color="auto"/>
        <w:bottom w:val="none" w:sz="0" w:space="0" w:color="auto"/>
        <w:right w:val="none" w:sz="0" w:space="0" w:color="auto"/>
      </w:divBdr>
      <w:divsChild>
        <w:div w:id="1731803130">
          <w:marLeft w:val="0"/>
          <w:marRight w:val="0"/>
          <w:marTop w:val="0"/>
          <w:marBottom w:val="0"/>
          <w:divBdr>
            <w:top w:val="none" w:sz="0" w:space="0" w:color="auto"/>
            <w:left w:val="none" w:sz="0" w:space="0" w:color="auto"/>
            <w:bottom w:val="none" w:sz="0" w:space="0" w:color="auto"/>
            <w:right w:val="none" w:sz="0" w:space="0" w:color="auto"/>
          </w:divBdr>
        </w:div>
      </w:divsChild>
    </w:div>
    <w:div w:id="358238815">
      <w:bodyDiv w:val="1"/>
      <w:marLeft w:val="0"/>
      <w:marRight w:val="0"/>
      <w:marTop w:val="0"/>
      <w:marBottom w:val="0"/>
      <w:divBdr>
        <w:top w:val="none" w:sz="0" w:space="0" w:color="auto"/>
        <w:left w:val="none" w:sz="0" w:space="0" w:color="auto"/>
        <w:bottom w:val="none" w:sz="0" w:space="0" w:color="auto"/>
        <w:right w:val="none" w:sz="0" w:space="0" w:color="auto"/>
      </w:divBdr>
    </w:div>
    <w:div w:id="380596544">
      <w:bodyDiv w:val="1"/>
      <w:marLeft w:val="0"/>
      <w:marRight w:val="0"/>
      <w:marTop w:val="0"/>
      <w:marBottom w:val="0"/>
      <w:divBdr>
        <w:top w:val="none" w:sz="0" w:space="0" w:color="auto"/>
        <w:left w:val="none" w:sz="0" w:space="0" w:color="auto"/>
        <w:bottom w:val="none" w:sz="0" w:space="0" w:color="auto"/>
        <w:right w:val="none" w:sz="0" w:space="0" w:color="auto"/>
      </w:divBdr>
    </w:div>
    <w:div w:id="384371764">
      <w:bodyDiv w:val="1"/>
      <w:marLeft w:val="0"/>
      <w:marRight w:val="0"/>
      <w:marTop w:val="0"/>
      <w:marBottom w:val="0"/>
      <w:divBdr>
        <w:top w:val="none" w:sz="0" w:space="0" w:color="auto"/>
        <w:left w:val="none" w:sz="0" w:space="0" w:color="auto"/>
        <w:bottom w:val="none" w:sz="0" w:space="0" w:color="auto"/>
        <w:right w:val="none" w:sz="0" w:space="0" w:color="auto"/>
      </w:divBdr>
    </w:div>
    <w:div w:id="405807016">
      <w:bodyDiv w:val="1"/>
      <w:marLeft w:val="0"/>
      <w:marRight w:val="0"/>
      <w:marTop w:val="0"/>
      <w:marBottom w:val="0"/>
      <w:divBdr>
        <w:top w:val="none" w:sz="0" w:space="0" w:color="auto"/>
        <w:left w:val="none" w:sz="0" w:space="0" w:color="auto"/>
        <w:bottom w:val="none" w:sz="0" w:space="0" w:color="auto"/>
        <w:right w:val="none" w:sz="0" w:space="0" w:color="auto"/>
      </w:divBdr>
    </w:div>
    <w:div w:id="423693372">
      <w:bodyDiv w:val="1"/>
      <w:marLeft w:val="0"/>
      <w:marRight w:val="0"/>
      <w:marTop w:val="0"/>
      <w:marBottom w:val="0"/>
      <w:divBdr>
        <w:top w:val="none" w:sz="0" w:space="0" w:color="auto"/>
        <w:left w:val="none" w:sz="0" w:space="0" w:color="auto"/>
        <w:bottom w:val="none" w:sz="0" w:space="0" w:color="auto"/>
        <w:right w:val="none" w:sz="0" w:space="0" w:color="auto"/>
      </w:divBdr>
    </w:div>
    <w:div w:id="541940341">
      <w:bodyDiv w:val="1"/>
      <w:marLeft w:val="0"/>
      <w:marRight w:val="0"/>
      <w:marTop w:val="0"/>
      <w:marBottom w:val="0"/>
      <w:divBdr>
        <w:top w:val="none" w:sz="0" w:space="0" w:color="auto"/>
        <w:left w:val="none" w:sz="0" w:space="0" w:color="auto"/>
        <w:bottom w:val="none" w:sz="0" w:space="0" w:color="auto"/>
        <w:right w:val="none" w:sz="0" w:space="0" w:color="auto"/>
      </w:divBdr>
    </w:div>
    <w:div w:id="556357189">
      <w:bodyDiv w:val="1"/>
      <w:marLeft w:val="0"/>
      <w:marRight w:val="0"/>
      <w:marTop w:val="0"/>
      <w:marBottom w:val="0"/>
      <w:divBdr>
        <w:top w:val="none" w:sz="0" w:space="0" w:color="auto"/>
        <w:left w:val="none" w:sz="0" w:space="0" w:color="auto"/>
        <w:bottom w:val="none" w:sz="0" w:space="0" w:color="auto"/>
        <w:right w:val="none" w:sz="0" w:space="0" w:color="auto"/>
      </w:divBdr>
    </w:div>
    <w:div w:id="557668400">
      <w:bodyDiv w:val="1"/>
      <w:marLeft w:val="0"/>
      <w:marRight w:val="0"/>
      <w:marTop w:val="0"/>
      <w:marBottom w:val="0"/>
      <w:divBdr>
        <w:top w:val="none" w:sz="0" w:space="0" w:color="auto"/>
        <w:left w:val="none" w:sz="0" w:space="0" w:color="auto"/>
        <w:bottom w:val="none" w:sz="0" w:space="0" w:color="auto"/>
        <w:right w:val="none" w:sz="0" w:space="0" w:color="auto"/>
      </w:divBdr>
    </w:div>
    <w:div w:id="558832201">
      <w:bodyDiv w:val="1"/>
      <w:marLeft w:val="0"/>
      <w:marRight w:val="0"/>
      <w:marTop w:val="0"/>
      <w:marBottom w:val="0"/>
      <w:divBdr>
        <w:top w:val="none" w:sz="0" w:space="0" w:color="auto"/>
        <w:left w:val="none" w:sz="0" w:space="0" w:color="auto"/>
        <w:bottom w:val="none" w:sz="0" w:space="0" w:color="auto"/>
        <w:right w:val="none" w:sz="0" w:space="0" w:color="auto"/>
      </w:divBdr>
    </w:div>
    <w:div w:id="616569524">
      <w:bodyDiv w:val="1"/>
      <w:marLeft w:val="0"/>
      <w:marRight w:val="0"/>
      <w:marTop w:val="0"/>
      <w:marBottom w:val="0"/>
      <w:divBdr>
        <w:top w:val="none" w:sz="0" w:space="0" w:color="auto"/>
        <w:left w:val="none" w:sz="0" w:space="0" w:color="auto"/>
        <w:bottom w:val="none" w:sz="0" w:space="0" w:color="auto"/>
        <w:right w:val="none" w:sz="0" w:space="0" w:color="auto"/>
      </w:divBdr>
    </w:div>
    <w:div w:id="624191176">
      <w:bodyDiv w:val="1"/>
      <w:marLeft w:val="0"/>
      <w:marRight w:val="0"/>
      <w:marTop w:val="0"/>
      <w:marBottom w:val="0"/>
      <w:divBdr>
        <w:top w:val="none" w:sz="0" w:space="0" w:color="auto"/>
        <w:left w:val="none" w:sz="0" w:space="0" w:color="auto"/>
        <w:bottom w:val="none" w:sz="0" w:space="0" w:color="auto"/>
        <w:right w:val="none" w:sz="0" w:space="0" w:color="auto"/>
      </w:divBdr>
    </w:div>
    <w:div w:id="635839363">
      <w:bodyDiv w:val="1"/>
      <w:marLeft w:val="0"/>
      <w:marRight w:val="0"/>
      <w:marTop w:val="0"/>
      <w:marBottom w:val="0"/>
      <w:divBdr>
        <w:top w:val="none" w:sz="0" w:space="0" w:color="auto"/>
        <w:left w:val="none" w:sz="0" w:space="0" w:color="auto"/>
        <w:bottom w:val="none" w:sz="0" w:space="0" w:color="auto"/>
        <w:right w:val="none" w:sz="0" w:space="0" w:color="auto"/>
      </w:divBdr>
    </w:div>
    <w:div w:id="708729148">
      <w:bodyDiv w:val="1"/>
      <w:marLeft w:val="0"/>
      <w:marRight w:val="0"/>
      <w:marTop w:val="0"/>
      <w:marBottom w:val="0"/>
      <w:divBdr>
        <w:top w:val="none" w:sz="0" w:space="0" w:color="auto"/>
        <w:left w:val="none" w:sz="0" w:space="0" w:color="auto"/>
        <w:bottom w:val="none" w:sz="0" w:space="0" w:color="auto"/>
        <w:right w:val="none" w:sz="0" w:space="0" w:color="auto"/>
      </w:divBdr>
    </w:div>
    <w:div w:id="729426818">
      <w:bodyDiv w:val="1"/>
      <w:marLeft w:val="0"/>
      <w:marRight w:val="0"/>
      <w:marTop w:val="0"/>
      <w:marBottom w:val="0"/>
      <w:divBdr>
        <w:top w:val="none" w:sz="0" w:space="0" w:color="auto"/>
        <w:left w:val="none" w:sz="0" w:space="0" w:color="auto"/>
        <w:bottom w:val="none" w:sz="0" w:space="0" w:color="auto"/>
        <w:right w:val="none" w:sz="0" w:space="0" w:color="auto"/>
      </w:divBdr>
    </w:div>
    <w:div w:id="759330875">
      <w:bodyDiv w:val="1"/>
      <w:marLeft w:val="0"/>
      <w:marRight w:val="0"/>
      <w:marTop w:val="0"/>
      <w:marBottom w:val="0"/>
      <w:divBdr>
        <w:top w:val="none" w:sz="0" w:space="0" w:color="auto"/>
        <w:left w:val="none" w:sz="0" w:space="0" w:color="auto"/>
        <w:bottom w:val="none" w:sz="0" w:space="0" w:color="auto"/>
        <w:right w:val="none" w:sz="0" w:space="0" w:color="auto"/>
      </w:divBdr>
      <w:divsChild>
        <w:div w:id="18971314">
          <w:marLeft w:val="0"/>
          <w:marRight w:val="0"/>
          <w:marTop w:val="0"/>
          <w:marBottom w:val="0"/>
          <w:divBdr>
            <w:top w:val="none" w:sz="0" w:space="0" w:color="auto"/>
            <w:left w:val="none" w:sz="0" w:space="0" w:color="auto"/>
            <w:bottom w:val="none" w:sz="0" w:space="0" w:color="auto"/>
            <w:right w:val="none" w:sz="0" w:space="0" w:color="auto"/>
          </w:divBdr>
          <w:divsChild>
            <w:div w:id="756093398">
              <w:marLeft w:val="0"/>
              <w:marRight w:val="0"/>
              <w:marTop w:val="0"/>
              <w:marBottom w:val="0"/>
              <w:divBdr>
                <w:top w:val="none" w:sz="0" w:space="0" w:color="auto"/>
                <w:left w:val="none" w:sz="0" w:space="0" w:color="auto"/>
                <w:bottom w:val="none" w:sz="0" w:space="0" w:color="auto"/>
                <w:right w:val="none" w:sz="0" w:space="0" w:color="auto"/>
              </w:divBdr>
            </w:div>
            <w:div w:id="11308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936">
      <w:bodyDiv w:val="1"/>
      <w:marLeft w:val="0"/>
      <w:marRight w:val="0"/>
      <w:marTop w:val="0"/>
      <w:marBottom w:val="0"/>
      <w:divBdr>
        <w:top w:val="none" w:sz="0" w:space="0" w:color="auto"/>
        <w:left w:val="none" w:sz="0" w:space="0" w:color="auto"/>
        <w:bottom w:val="none" w:sz="0" w:space="0" w:color="auto"/>
        <w:right w:val="none" w:sz="0" w:space="0" w:color="auto"/>
      </w:divBdr>
    </w:div>
    <w:div w:id="788206459">
      <w:bodyDiv w:val="1"/>
      <w:marLeft w:val="0"/>
      <w:marRight w:val="0"/>
      <w:marTop w:val="0"/>
      <w:marBottom w:val="0"/>
      <w:divBdr>
        <w:top w:val="none" w:sz="0" w:space="0" w:color="auto"/>
        <w:left w:val="none" w:sz="0" w:space="0" w:color="auto"/>
        <w:bottom w:val="none" w:sz="0" w:space="0" w:color="auto"/>
        <w:right w:val="none" w:sz="0" w:space="0" w:color="auto"/>
      </w:divBdr>
      <w:divsChild>
        <w:div w:id="1888108469">
          <w:marLeft w:val="0"/>
          <w:marRight w:val="0"/>
          <w:marTop w:val="0"/>
          <w:marBottom w:val="0"/>
          <w:divBdr>
            <w:top w:val="none" w:sz="0" w:space="0" w:color="auto"/>
            <w:left w:val="none" w:sz="0" w:space="0" w:color="auto"/>
            <w:bottom w:val="none" w:sz="0" w:space="0" w:color="auto"/>
            <w:right w:val="none" w:sz="0" w:space="0" w:color="auto"/>
          </w:divBdr>
        </w:div>
      </w:divsChild>
    </w:div>
    <w:div w:id="797527245">
      <w:bodyDiv w:val="1"/>
      <w:marLeft w:val="0"/>
      <w:marRight w:val="0"/>
      <w:marTop w:val="0"/>
      <w:marBottom w:val="0"/>
      <w:divBdr>
        <w:top w:val="none" w:sz="0" w:space="0" w:color="auto"/>
        <w:left w:val="none" w:sz="0" w:space="0" w:color="auto"/>
        <w:bottom w:val="none" w:sz="0" w:space="0" w:color="auto"/>
        <w:right w:val="none" w:sz="0" w:space="0" w:color="auto"/>
      </w:divBdr>
    </w:div>
    <w:div w:id="807088957">
      <w:bodyDiv w:val="1"/>
      <w:marLeft w:val="0"/>
      <w:marRight w:val="0"/>
      <w:marTop w:val="0"/>
      <w:marBottom w:val="0"/>
      <w:divBdr>
        <w:top w:val="none" w:sz="0" w:space="0" w:color="auto"/>
        <w:left w:val="none" w:sz="0" w:space="0" w:color="auto"/>
        <w:bottom w:val="none" w:sz="0" w:space="0" w:color="auto"/>
        <w:right w:val="none" w:sz="0" w:space="0" w:color="auto"/>
      </w:divBdr>
    </w:div>
    <w:div w:id="810292261">
      <w:bodyDiv w:val="1"/>
      <w:marLeft w:val="0"/>
      <w:marRight w:val="0"/>
      <w:marTop w:val="0"/>
      <w:marBottom w:val="0"/>
      <w:divBdr>
        <w:top w:val="none" w:sz="0" w:space="0" w:color="auto"/>
        <w:left w:val="none" w:sz="0" w:space="0" w:color="auto"/>
        <w:bottom w:val="none" w:sz="0" w:space="0" w:color="auto"/>
        <w:right w:val="none" w:sz="0" w:space="0" w:color="auto"/>
      </w:divBdr>
    </w:div>
    <w:div w:id="816992626">
      <w:bodyDiv w:val="1"/>
      <w:marLeft w:val="0"/>
      <w:marRight w:val="0"/>
      <w:marTop w:val="0"/>
      <w:marBottom w:val="0"/>
      <w:divBdr>
        <w:top w:val="none" w:sz="0" w:space="0" w:color="auto"/>
        <w:left w:val="none" w:sz="0" w:space="0" w:color="auto"/>
        <w:bottom w:val="none" w:sz="0" w:space="0" w:color="auto"/>
        <w:right w:val="none" w:sz="0" w:space="0" w:color="auto"/>
      </w:divBdr>
    </w:div>
    <w:div w:id="829827956">
      <w:bodyDiv w:val="1"/>
      <w:marLeft w:val="0"/>
      <w:marRight w:val="0"/>
      <w:marTop w:val="0"/>
      <w:marBottom w:val="0"/>
      <w:divBdr>
        <w:top w:val="none" w:sz="0" w:space="0" w:color="auto"/>
        <w:left w:val="none" w:sz="0" w:space="0" w:color="auto"/>
        <w:bottom w:val="none" w:sz="0" w:space="0" w:color="auto"/>
        <w:right w:val="none" w:sz="0" w:space="0" w:color="auto"/>
      </w:divBdr>
    </w:div>
    <w:div w:id="838350303">
      <w:bodyDiv w:val="1"/>
      <w:marLeft w:val="0"/>
      <w:marRight w:val="0"/>
      <w:marTop w:val="0"/>
      <w:marBottom w:val="0"/>
      <w:divBdr>
        <w:top w:val="none" w:sz="0" w:space="0" w:color="auto"/>
        <w:left w:val="none" w:sz="0" w:space="0" w:color="auto"/>
        <w:bottom w:val="none" w:sz="0" w:space="0" w:color="auto"/>
        <w:right w:val="none" w:sz="0" w:space="0" w:color="auto"/>
      </w:divBdr>
    </w:div>
    <w:div w:id="843014678">
      <w:bodyDiv w:val="1"/>
      <w:marLeft w:val="0"/>
      <w:marRight w:val="0"/>
      <w:marTop w:val="0"/>
      <w:marBottom w:val="0"/>
      <w:divBdr>
        <w:top w:val="none" w:sz="0" w:space="0" w:color="auto"/>
        <w:left w:val="none" w:sz="0" w:space="0" w:color="auto"/>
        <w:bottom w:val="none" w:sz="0" w:space="0" w:color="auto"/>
        <w:right w:val="none" w:sz="0" w:space="0" w:color="auto"/>
      </w:divBdr>
    </w:div>
    <w:div w:id="876546275">
      <w:bodyDiv w:val="1"/>
      <w:marLeft w:val="0"/>
      <w:marRight w:val="0"/>
      <w:marTop w:val="0"/>
      <w:marBottom w:val="0"/>
      <w:divBdr>
        <w:top w:val="none" w:sz="0" w:space="0" w:color="auto"/>
        <w:left w:val="none" w:sz="0" w:space="0" w:color="auto"/>
        <w:bottom w:val="none" w:sz="0" w:space="0" w:color="auto"/>
        <w:right w:val="none" w:sz="0" w:space="0" w:color="auto"/>
      </w:divBdr>
    </w:div>
    <w:div w:id="916400889">
      <w:bodyDiv w:val="1"/>
      <w:marLeft w:val="0"/>
      <w:marRight w:val="0"/>
      <w:marTop w:val="0"/>
      <w:marBottom w:val="0"/>
      <w:divBdr>
        <w:top w:val="none" w:sz="0" w:space="0" w:color="auto"/>
        <w:left w:val="none" w:sz="0" w:space="0" w:color="auto"/>
        <w:bottom w:val="none" w:sz="0" w:space="0" w:color="auto"/>
        <w:right w:val="none" w:sz="0" w:space="0" w:color="auto"/>
      </w:divBdr>
    </w:div>
    <w:div w:id="932128242">
      <w:bodyDiv w:val="1"/>
      <w:marLeft w:val="0"/>
      <w:marRight w:val="0"/>
      <w:marTop w:val="0"/>
      <w:marBottom w:val="0"/>
      <w:divBdr>
        <w:top w:val="none" w:sz="0" w:space="0" w:color="auto"/>
        <w:left w:val="none" w:sz="0" w:space="0" w:color="auto"/>
        <w:bottom w:val="none" w:sz="0" w:space="0" w:color="auto"/>
        <w:right w:val="none" w:sz="0" w:space="0" w:color="auto"/>
      </w:divBdr>
    </w:div>
    <w:div w:id="957683583">
      <w:bodyDiv w:val="1"/>
      <w:marLeft w:val="0"/>
      <w:marRight w:val="0"/>
      <w:marTop w:val="0"/>
      <w:marBottom w:val="0"/>
      <w:divBdr>
        <w:top w:val="none" w:sz="0" w:space="0" w:color="auto"/>
        <w:left w:val="none" w:sz="0" w:space="0" w:color="auto"/>
        <w:bottom w:val="none" w:sz="0" w:space="0" w:color="auto"/>
        <w:right w:val="none" w:sz="0" w:space="0" w:color="auto"/>
      </w:divBdr>
      <w:divsChild>
        <w:div w:id="49043692">
          <w:marLeft w:val="0"/>
          <w:marRight w:val="0"/>
          <w:marTop w:val="0"/>
          <w:marBottom w:val="0"/>
          <w:divBdr>
            <w:top w:val="none" w:sz="0" w:space="0" w:color="auto"/>
            <w:left w:val="none" w:sz="0" w:space="0" w:color="auto"/>
            <w:bottom w:val="none" w:sz="0" w:space="0" w:color="auto"/>
            <w:right w:val="none" w:sz="0" w:space="0" w:color="auto"/>
          </w:divBdr>
        </w:div>
        <w:div w:id="98067120">
          <w:marLeft w:val="0"/>
          <w:marRight w:val="0"/>
          <w:marTop w:val="0"/>
          <w:marBottom w:val="0"/>
          <w:divBdr>
            <w:top w:val="none" w:sz="0" w:space="0" w:color="auto"/>
            <w:left w:val="none" w:sz="0" w:space="0" w:color="auto"/>
            <w:bottom w:val="none" w:sz="0" w:space="0" w:color="auto"/>
            <w:right w:val="none" w:sz="0" w:space="0" w:color="auto"/>
          </w:divBdr>
        </w:div>
        <w:div w:id="112211744">
          <w:marLeft w:val="0"/>
          <w:marRight w:val="0"/>
          <w:marTop w:val="0"/>
          <w:marBottom w:val="0"/>
          <w:divBdr>
            <w:top w:val="none" w:sz="0" w:space="0" w:color="auto"/>
            <w:left w:val="none" w:sz="0" w:space="0" w:color="auto"/>
            <w:bottom w:val="none" w:sz="0" w:space="0" w:color="auto"/>
            <w:right w:val="none" w:sz="0" w:space="0" w:color="auto"/>
          </w:divBdr>
        </w:div>
        <w:div w:id="129566474">
          <w:marLeft w:val="0"/>
          <w:marRight w:val="0"/>
          <w:marTop w:val="0"/>
          <w:marBottom w:val="0"/>
          <w:divBdr>
            <w:top w:val="none" w:sz="0" w:space="0" w:color="auto"/>
            <w:left w:val="none" w:sz="0" w:space="0" w:color="auto"/>
            <w:bottom w:val="none" w:sz="0" w:space="0" w:color="auto"/>
            <w:right w:val="none" w:sz="0" w:space="0" w:color="auto"/>
          </w:divBdr>
        </w:div>
        <w:div w:id="175464735">
          <w:marLeft w:val="0"/>
          <w:marRight w:val="0"/>
          <w:marTop w:val="0"/>
          <w:marBottom w:val="0"/>
          <w:divBdr>
            <w:top w:val="none" w:sz="0" w:space="0" w:color="auto"/>
            <w:left w:val="none" w:sz="0" w:space="0" w:color="auto"/>
            <w:bottom w:val="none" w:sz="0" w:space="0" w:color="auto"/>
            <w:right w:val="none" w:sz="0" w:space="0" w:color="auto"/>
          </w:divBdr>
        </w:div>
        <w:div w:id="230315600">
          <w:marLeft w:val="0"/>
          <w:marRight w:val="0"/>
          <w:marTop w:val="0"/>
          <w:marBottom w:val="0"/>
          <w:divBdr>
            <w:top w:val="none" w:sz="0" w:space="0" w:color="auto"/>
            <w:left w:val="none" w:sz="0" w:space="0" w:color="auto"/>
            <w:bottom w:val="none" w:sz="0" w:space="0" w:color="auto"/>
            <w:right w:val="none" w:sz="0" w:space="0" w:color="auto"/>
          </w:divBdr>
        </w:div>
        <w:div w:id="256644838">
          <w:marLeft w:val="0"/>
          <w:marRight w:val="0"/>
          <w:marTop w:val="0"/>
          <w:marBottom w:val="0"/>
          <w:divBdr>
            <w:top w:val="none" w:sz="0" w:space="0" w:color="auto"/>
            <w:left w:val="none" w:sz="0" w:space="0" w:color="auto"/>
            <w:bottom w:val="none" w:sz="0" w:space="0" w:color="auto"/>
            <w:right w:val="none" w:sz="0" w:space="0" w:color="auto"/>
          </w:divBdr>
        </w:div>
        <w:div w:id="307246373">
          <w:marLeft w:val="0"/>
          <w:marRight w:val="0"/>
          <w:marTop w:val="0"/>
          <w:marBottom w:val="0"/>
          <w:divBdr>
            <w:top w:val="none" w:sz="0" w:space="0" w:color="auto"/>
            <w:left w:val="none" w:sz="0" w:space="0" w:color="auto"/>
            <w:bottom w:val="none" w:sz="0" w:space="0" w:color="auto"/>
            <w:right w:val="none" w:sz="0" w:space="0" w:color="auto"/>
          </w:divBdr>
        </w:div>
        <w:div w:id="437994231">
          <w:marLeft w:val="0"/>
          <w:marRight w:val="0"/>
          <w:marTop w:val="0"/>
          <w:marBottom w:val="0"/>
          <w:divBdr>
            <w:top w:val="none" w:sz="0" w:space="0" w:color="auto"/>
            <w:left w:val="none" w:sz="0" w:space="0" w:color="auto"/>
            <w:bottom w:val="none" w:sz="0" w:space="0" w:color="auto"/>
            <w:right w:val="none" w:sz="0" w:space="0" w:color="auto"/>
          </w:divBdr>
        </w:div>
        <w:div w:id="540241194">
          <w:marLeft w:val="0"/>
          <w:marRight w:val="0"/>
          <w:marTop w:val="0"/>
          <w:marBottom w:val="0"/>
          <w:divBdr>
            <w:top w:val="none" w:sz="0" w:space="0" w:color="auto"/>
            <w:left w:val="none" w:sz="0" w:space="0" w:color="auto"/>
            <w:bottom w:val="none" w:sz="0" w:space="0" w:color="auto"/>
            <w:right w:val="none" w:sz="0" w:space="0" w:color="auto"/>
          </w:divBdr>
        </w:div>
        <w:div w:id="562374060">
          <w:marLeft w:val="0"/>
          <w:marRight w:val="0"/>
          <w:marTop w:val="0"/>
          <w:marBottom w:val="0"/>
          <w:divBdr>
            <w:top w:val="none" w:sz="0" w:space="0" w:color="auto"/>
            <w:left w:val="none" w:sz="0" w:space="0" w:color="auto"/>
            <w:bottom w:val="none" w:sz="0" w:space="0" w:color="auto"/>
            <w:right w:val="none" w:sz="0" w:space="0" w:color="auto"/>
          </w:divBdr>
        </w:div>
        <w:div w:id="891430575">
          <w:marLeft w:val="0"/>
          <w:marRight w:val="0"/>
          <w:marTop w:val="0"/>
          <w:marBottom w:val="0"/>
          <w:divBdr>
            <w:top w:val="none" w:sz="0" w:space="0" w:color="auto"/>
            <w:left w:val="none" w:sz="0" w:space="0" w:color="auto"/>
            <w:bottom w:val="none" w:sz="0" w:space="0" w:color="auto"/>
            <w:right w:val="none" w:sz="0" w:space="0" w:color="auto"/>
          </w:divBdr>
        </w:div>
        <w:div w:id="909924331">
          <w:marLeft w:val="0"/>
          <w:marRight w:val="0"/>
          <w:marTop w:val="0"/>
          <w:marBottom w:val="0"/>
          <w:divBdr>
            <w:top w:val="none" w:sz="0" w:space="0" w:color="auto"/>
            <w:left w:val="none" w:sz="0" w:space="0" w:color="auto"/>
            <w:bottom w:val="none" w:sz="0" w:space="0" w:color="auto"/>
            <w:right w:val="none" w:sz="0" w:space="0" w:color="auto"/>
          </w:divBdr>
        </w:div>
        <w:div w:id="922491944">
          <w:marLeft w:val="0"/>
          <w:marRight w:val="0"/>
          <w:marTop w:val="0"/>
          <w:marBottom w:val="0"/>
          <w:divBdr>
            <w:top w:val="none" w:sz="0" w:space="0" w:color="auto"/>
            <w:left w:val="none" w:sz="0" w:space="0" w:color="auto"/>
            <w:bottom w:val="none" w:sz="0" w:space="0" w:color="auto"/>
            <w:right w:val="none" w:sz="0" w:space="0" w:color="auto"/>
          </w:divBdr>
        </w:div>
        <w:div w:id="1273125143">
          <w:marLeft w:val="0"/>
          <w:marRight w:val="0"/>
          <w:marTop w:val="0"/>
          <w:marBottom w:val="0"/>
          <w:divBdr>
            <w:top w:val="none" w:sz="0" w:space="0" w:color="auto"/>
            <w:left w:val="none" w:sz="0" w:space="0" w:color="auto"/>
            <w:bottom w:val="none" w:sz="0" w:space="0" w:color="auto"/>
            <w:right w:val="none" w:sz="0" w:space="0" w:color="auto"/>
          </w:divBdr>
        </w:div>
        <w:div w:id="1416593323">
          <w:marLeft w:val="0"/>
          <w:marRight w:val="0"/>
          <w:marTop w:val="0"/>
          <w:marBottom w:val="0"/>
          <w:divBdr>
            <w:top w:val="none" w:sz="0" w:space="0" w:color="auto"/>
            <w:left w:val="none" w:sz="0" w:space="0" w:color="auto"/>
            <w:bottom w:val="none" w:sz="0" w:space="0" w:color="auto"/>
            <w:right w:val="none" w:sz="0" w:space="0" w:color="auto"/>
          </w:divBdr>
        </w:div>
        <w:div w:id="1586382030">
          <w:marLeft w:val="0"/>
          <w:marRight w:val="0"/>
          <w:marTop w:val="0"/>
          <w:marBottom w:val="0"/>
          <w:divBdr>
            <w:top w:val="none" w:sz="0" w:space="0" w:color="auto"/>
            <w:left w:val="none" w:sz="0" w:space="0" w:color="auto"/>
            <w:bottom w:val="none" w:sz="0" w:space="0" w:color="auto"/>
            <w:right w:val="none" w:sz="0" w:space="0" w:color="auto"/>
          </w:divBdr>
        </w:div>
        <w:div w:id="1632244464">
          <w:marLeft w:val="0"/>
          <w:marRight w:val="0"/>
          <w:marTop w:val="0"/>
          <w:marBottom w:val="0"/>
          <w:divBdr>
            <w:top w:val="none" w:sz="0" w:space="0" w:color="auto"/>
            <w:left w:val="none" w:sz="0" w:space="0" w:color="auto"/>
            <w:bottom w:val="none" w:sz="0" w:space="0" w:color="auto"/>
            <w:right w:val="none" w:sz="0" w:space="0" w:color="auto"/>
          </w:divBdr>
        </w:div>
        <w:div w:id="1652753779">
          <w:marLeft w:val="0"/>
          <w:marRight w:val="0"/>
          <w:marTop w:val="0"/>
          <w:marBottom w:val="0"/>
          <w:divBdr>
            <w:top w:val="none" w:sz="0" w:space="0" w:color="auto"/>
            <w:left w:val="none" w:sz="0" w:space="0" w:color="auto"/>
            <w:bottom w:val="none" w:sz="0" w:space="0" w:color="auto"/>
            <w:right w:val="none" w:sz="0" w:space="0" w:color="auto"/>
          </w:divBdr>
        </w:div>
        <w:div w:id="1743409252">
          <w:marLeft w:val="0"/>
          <w:marRight w:val="0"/>
          <w:marTop w:val="0"/>
          <w:marBottom w:val="0"/>
          <w:divBdr>
            <w:top w:val="none" w:sz="0" w:space="0" w:color="auto"/>
            <w:left w:val="none" w:sz="0" w:space="0" w:color="auto"/>
            <w:bottom w:val="none" w:sz="0" w:space="0" w:color="auto"/>
            <w:right w:val="none" w:sz="0" w:space="0" w:color="auto"/>
          </w:divBdr>
        </w:div>
        <w:div w:id="1794441684">
          <w:marLeft w:val="0"/>
          <w:marRight w:val="0"/>
          <w:marTop w:val="0"/>
          <w:marBottom w:val="0"/>
          <w:divBdr>
            <w:top w:val="none" w:sz="0" w:space="0" w:color="auto"/>
            <w:left w:val="none" w:sz="0" w:space="0" w:color="auto"/>
            <w:bottom w:val="none" w:sz="0" w:space="0" w:color="auto"/>
            <w:right w:val="none" w:sz="0" w:space="0" w:color="auto"/>
          </w:divBdr>
        </w:div>
        <w:div w:id="1842045972">
          <w:marLeft w:val="0"/>
          <w:marRight w:val="0"/>
          <w:marTop w:val="0"/>
          <w:marBottom w:val="0"/>
          <w:divBdr>
            <w:top w:val="none" w:sz="0" w:space="0" w:color="auto"/>
            <w:left w:val="none" w:sz="0" w:space="0" w:color="auto"/>
            <w:bottom w:val="none" w:sz="0" w:space="0" w:color="auto"/>
            <w:right w:val="none" w:sz="0" w:space="0" w:color="auto"/>
          </w:divBdr>
        </w:div>
        <w:div w:id="1967421951">
          <w:marLeft w:val="0"/>
          <w:marRight w:val="0"/>
          <w:marTop w:val="0"/>
          <w:marBottom w:val="0"/>
          <w:divBdr>
            <w:top w:val="none" w:sz="0" w:space="0" w:color="auto"/>
            <w:left w:val="none" w:sz="0" w:space="0" w:color="auto"/>
            <w:bottom w:val="none" w:sz="0" w:space="0" w:color="auto"/>
            <w:right w:val="none" w:sz="0" w:space="0" w:color="auto"/>
          </w:divBdr>
        </w:div>
      </w:divsChild>
    </w:div>
    <w:div w:id="973023992">
      <w:bodyDiv w:val="1"/>
      <w:marLeft w:val="0"/>
      <w:marRight w:val="0"/>
      <w:marTop w:val="0"/>
      <w:marBottom w:val="0"/>
      <w:divBdr>
        <w:top w:val="none" w:sz="0" w:space="0" w:color="auto"/>
        <w:left w:val="none" w:sz="0" w:space="0" w:color="auto"/>
        <w:bottom w:val="none" w:sz="0" w:space="0" w:color="auto"/>
        <w:right w:val="none" w:sz="0" w:space="0" w:color="auto"/>
      </w:divBdr>
    </w:div>
    <w:div w:id="973218022">
      <w:bodyDiv w:val="1"/>
      <w:marLeft w:val="0"/>
      <w:marRight w:val="0"/>
      <w:marTop w:val="0"/>
      <w:marBottom w:val="0"/>
      <w:divBdr>
        <w:top w:val="none" w:sz="0" w:space="0" w:color="auto"/>
        <w:left w:val="none" w:sz="0" w:space="0" w:color="auto"/>
        <w:bottom w:val="none" w:sz="0" w:space="0" w:color="auto"/>
        <w:right w:val="none" w:sz="0" w:space="0" w:color="auto"/>
      </w:divBdr>
    </w:div>
    <w:div w:id="1018002664">
      <w:bodyDiv w:val="1"/>
      <w:marLeft w:val="0"/>
      <w:marRight w:val="0"/>
      <w:marTop w:val="0"/>
      <w:marBottom w:val="0"/>
      <w:divBdr>
        <w:top w:val="none" w:sz="0" w:space="0" w:color="auto"/>
        <w:left w:val="none" w:sz="0" w:space="0" w:color="auto"/>
        <w:bottom w:val="none" w:sz="0" w:space="0" w:color="auto"/>
        <w:right w:val="none" w:sz="0" w:space="0" w:color="auto"/>
      </w:divBdr>
    </w:div>
    <w:div w:id="1023820205">
      <w:bodyDiv w:val="1"/>
      <w:marLeft w:val="0"/>
      <w:marRight w:val="0"/>
      <w:marTop w:val="0"/>
      <w:marBottom w:val="0"/>
      <w:divBdr>
        <w:top w:val="none" w:sz="0" w:space="0" w:color="auto"/>
        <w:left w:val="none" w:sz="0" w:space="0" w:color="auto"/>
        <w:bottom w:val="none" w:sz="0" w:space="0" w:color="auto"/>
        <w:right w:val="none" w:sz="0" w:space="0" w:color="auto"/>
      </w:divBdr>
    </w:div>
    <w:div w:id="1049957740">
      <w:bodyDiv w:val="1"/>
      <w:marLeft w:val="0"/>
      <w:marRight w:val="0"/>
      <w:marTop w:val="0"/>
      <w:marBottom w:val="0"/>
      <w:divBdr>
        <w:top w:val="none" w:sz="0" w:space="0" w:color="auto"/>
        <w:left w:val="none" w:sz="0" w:space="0" w:color="auto"/>
        <w:bottom w:val="none" w:sz="0" w:space="0" w:color="auto"/>
        <w:right w:val="none" w:sz="0" w:space="0" w:color="auto"/>
      </w:divBdr>
    </w:div>
    <w:div w:id="1077288510">
      <w:bodyDiv w:val="1"/>
      <w:marLeft w:val="0"/>
      <w:marRight w:val="0"/>
      <w:marTop w:val="0"/>
      <w:marBottom w:val="0"/>
      <w:divBdr>
        <w:top w:val="none" w:sz="0" w:space="0" w:color="auto"/>
        <w:left w:val="none" w:sz="0" w:space="0" w:color="auto"/>
        <w:bottom w:val="none" w:sz="0" w:space="0" w:color="auto"/>
        <w:right w:val="none" w:sz="0" w:space="0" w:color="auto"/>
      </w:divBdr>
    </w:div>
    <w:div w:id="1150171726">
      <w:bodyDiv w:val="1"/>
      <w:marLeft w:val="0"/>
      <w:marRight w:val="0"/>
      <w:marTop w:val="0"/>
      <w:marBottom w:val="0"/>
      <w:divBdr>
        <w:top w:val="none" w:sz="0" w:space="0" w:color="auto"/>
        <w:left w:val="none" w:sz="0" w:space="0" w:color="auto"/>
        <w:bottom w:val="none" w:sz="0" w:space="0" w:color="auto"/>
        <w:right w:val="none" w:sz="0" w:space="0" w:color="auto"/>
      </w:divBdr>
    </w:div>
    <w:div w:id="1159082729">
      <w:bodyDiv w:val="1"/>
      <w:marLeft w:val="0"/>
      <w:marRight w:val="0"/>
      <w:marTop w:val="0"/>
      <w:marBottom w:val="0"/>
      <w:divBdr>
        <w:top w:val="none" w:sz="0" w:space="0" w:color="auto"/>
        <w:left w:val="none" w:sz="0" w:space="0" w:color="auto"/>
        <w:bottom w:val="none" w:sz="0" w:space="0" w:color="auto"/>
        <w:right w:val="none" w:sz="0" w:space="0" w:color="auto"/>
      </w:divBdr>
    </w:div>
    <w:div w:id="1173647366">
      <w:bodyDiv w:val="1"/>
      <w:marLeft w:val="0"/>
      <w:marRight w:val="0"/>
      <w:marTop w:val="0"/>
      <w:marBottom w:val="0"/>
      <w:divBdr>
        <w:top w:val="none" w:sz="0" w:space="0" w:color="auto"/>
        <w:left w:val="none" w:sz="0" w:space="0" w:color="auto"/>
        <w:bottom w:val="none" w:sz="0" w:space="0" w:color="auto"/>
        <w:right w:val="none" w:sz="0" w:space="0" w:color="auto"/>
      </w:divBdr>
    </w:div>
    <w:div w:id="1198002639">
      <w:bodyDiv w:val="1"/>
      <w:marLeft w:val="0"/>
      <w:marRight w:val="0"/>
      <w:marTop w:val="0"/>
      <w:marBottom w:val="0"/>
      <w:divBdr>
        <w:top w:val="none" w:sz="0" w:space="0" w:color="auto"/>
        <w:left w:val="none" w:sz="0" w:space="0" w:color="auto"/>
        <w:bottom w:val="none" w:sz="0" w:space="0" w:color="auto"/>
        <w:right w:val="none" w:sz="0" w:space="0" w:color="auto"/>
      </w:divBdr>
    </w:div>
    <w:div w:id="1198278385">
      <w:bodyDiv w:val="1"/>
      <w:marLeft w:val="0"/>
      <w:marRight w:val="0"/>
      <w:marTop w:val="0"/>
      <w:marBottom w:val="0"/>
      <w:divBdr>
        <w:top w:val="none" w:sz="0" w:space="0" w:color="auto"/>
        <w:left w:val="none" w:sz="0" w:space="0" w:color="auto"/>
        <w:bottom w:val="none" w:sz="0" w:space="0" w:color="auto"/>
        <w:right w:val="none" w:sz="0" w:space="0" w:color="auto"/>
      </w:divBdr>
    </w:div>
    <w:div w:id="1218512911">
      <w:bodyDiv w:val="1"/>
      <w:marLeft w:val="0"/>
      <w:marRight w:val="0"/>
      <w:marTop w:val="0"/>
      <w:marBottom w:val="0"/>
      <w:divBdr>
        <w:top w:val="none" w:sz="0" w:space="0" w:color="auto"/>
        <w:left w:val="none" w:sz="0" w:space="0" w:color="auto"/>
        <w:bottom w:val="none" w:sz="0" w:space="0" w:color="auto"/>
        <w:right w:val="none" w:sz="0" w:space="0" w:color="auto"/>
      </w:divBdr>
    </w:div>
    <w:div w:id="1290360677">
      <w:bodyDiv w:val="1"/>
      <w:marLeft w:val="0"/>
      <w:marRight w:val="0"/>
      <w:marTop w:val="0"/>
      <w:marBottom w:val="0"/>
      <w:divBdr>
        <w:top w:val="none" w:sz="0" w:space="0" w:color="auto"/>
        <w:left w:val="none" w:sz="0" w:space="0" w:color="auto"/>
        <w:bottom w:val="none" w:sz="0" w:space="0" w:color="auto"/>
        <w:right w:val="none" w:sz="0" w:space="0" w:color="auto"/>
      </w:divBdr>
    </w:div>
    <w:div w:id="1302733351">
      <w:bodyDiv w:val="1"/>
      <w:marLeft w:val="0"/>
      <w:marRight w:val="0"/>
      <w:marTop w:val="0"/>
      <w:marBottom w:val="0"/>
      <w:divBdr>
        <w:top w:val="none" w:sz="0" w:space="0" w:color="auto"/>
        <w:left w:val="none" w:sz="0" w:space="0" w:color="auto"/>
        <w:bottom w:val="none" w:sz="0" w:space="0" w:color="auto"/>
        <w:right w:val="none" w:sz="0" w:space="0" w:color="auto"/>
      </w:divBdr>
    </w:div>
    <w:div w:id="1305429340">
      <w:bodyDiv w:val="1"/>
      <w:marLeft w:val="0"/>
      <w:marRight w:val="0"/>
      <w:marTop w:val="0"/>
      <w:marBottom w:val="0"/>
      <w:divBdr>
        <w:top w:val="none" w:sz="0" w:space="0" w:color="auto"/>
        <w:left w:val="none" w:sz="0" w:space="0" w:color="auto"/>
        <w:bottom w:val="none" w:sz="0" w:space="0" w:color="auto"/>
        <w:right w:val="none" w:sz="0" w:space="0" w:color="auto"/>
      </w:divBdr>
    </w:div>
    <w:div w:id="1319385265">
      <w:bodyDiv w:val="1"/>
      <w:marLeft w:val="0"/>
      <w:marRight w:val="0"/>
      <w:marTop w:val="0"/>
      <w:marBottom w:val="0"/>
      <w:divBdr>
        <w:top w:val="none" w:sz="0" w:space="0" w:color="auto"/>
        <w:left w:val="none" w:sz="0" w:space="0" w:color="auto"/>
        <w:bottom w:val="none" w:sz="0" w:space="0" w:color="auto"/>
        <w:right w:val="none" w:sz="0" w:space="0" w:color="auto"/>
      </w:divBdr>
    </w:div>
    <w:div w:id="1362824714">
      <w:bodyDiv w:val="1"/>
      <w:marLeft w:val="0"/>
      <w:marRight w:val="0"/>
      <w:marTop w:val="0"/>
      <w:marBottom w:val="0"/>
      <w:divBdr>
        <w:top w:val="none" w:sz="0" w:space="0" w:color="auto"/>
        <w:left w:val="none" w:sz="0" w:space="0" w:color="auto"/>
        <w:bottom w:val="none" w:sz="0" w:space="0" w:color="auto"/>
        <w:right w:val="none" w:sz="0" w:space="0" w:color="auto"/>
      </w:divBdr>
    </w:div>
    <w:div w:id="1378502919">
      <w:bodyDiv w:val="1"/>
      <w:marLeft w:val="0"/>
      <w:marRight w:val="0"/>
      <w:marTop w:val="0"/>
      <w:marBottom w:val="0"/>
      <w:divBdr>
        <w:top w:val="none" w:sz="0" w:space="0" w:color="auto"/>
        <w:left w:val="none" w:sz="0" w:space="0" w:color="auto"/>
        <w:bottom w:val="none" w:sz="0" w:space="0" w:color="auto"/>
        <w:right w:val="none" w:sz="0" w:space="0" w:color="auto"/>
      </w:divBdr>
    </w:div>
    <w:div w:id="1389650412">
      <w:bodyDiv w:val="1"/>
      <w:marLeft w:val="0"/>
      <w:marRight w:val="0"/>
      <w:marTop w:val="0"/>
      <w:marBottom w:val="0"/>
      <w:divBdr>
        <w:top w:val="none" w:sz="0" w:space="0" w:color="auto"/>
        <w:left w:val="none" w:sz="0" w:space="0" w:color="auto"/>
        <w:bottom w:val="none" w:sz="0" w:space="0" w:color="auto"/>
        <w:right w:val="none" w:sz="0" w:space="0" w:color="auto"/>
      </w:divBdr>
    </w:div>
    <w:div w:id="1438981803">
      <w:bodyDiv w:val="1"/>
      <w:marLeft w:val="0"/>
      <w:marRight w:val="0"/>
      <w:marTop w:val="0"/>
      <w:marBottom w:val="0"/>
      <w:divBdr>
        <w:top w:val="none" w:sz="0" w:space="0" w:color="auto"/>
        <w:left w:val="none" w:sz="0" w:space="0" w:color="auto"/>
        <w:bottom w:val="none" w:sz="0" w:space="0" w:color="auto"/>
        <w:right w:val="none" w:sz="0" w:space="0" w:color="auto"/>
      </w:divBdr>
    </w:div>
    <w:div w:id="1458572473">
      <w:bodyDiv w:val="1"/>
      <w:marLeft w:val="0"/>
      <w:marRight w:val="0"/>
      <w:marTop w:val="0"/>
      <w:marBottom w:val="0"/>
      <w:divBdr>
        <w:top w:val="none" w:sz="0" w:space="0" w:color="auto"/>
        <w:left w:val="none" w:sz="0" w:space="0" w:color="auto"/>
        <w:bottom w:val="none" w:sz="0" w:space="0" w:color="auto"/>
        <w:right w:val="none" w:sz="0" w:space="0" w:color="auto"/>
      </w:divBdr>
    </w:div>
    <w:div w:id="1490513127">
      <w:bodyDiv w:val="1"/>
      <w:marLeft w:val="0"/>
      <w:marRight w:val="0"/>
      <w:marTop w:val="0"/>
      <w:marBottom w:val="0"/>
      <w:divBdr>
        <w:top w:val="none" w:sz="0" w:space="0" w:color="auto"/>
        <w:left w:val="none" w:sz="0" w:space="0" w:color="auto"/>
        <w:bottom w:val="none" w:sz="0" w:space="0" w:color="auto"/>
        <w:right w:val="none" w:sz="0" w:space="0" w:color="auto"/>
      </w:divBdr>
    </w:div>
    <w:div w:id="1505166406">
      <w:bodyDiv w:val="1"/>
      <w:marLeft w:val="0"/>
      <w:marRight w:val="0"/>
      <w:marTop w:val="0"/>
      <w:marBottom w:val="0"/>
      <w:divBdr>
        <w:top w:val="none" w:sz="0" w:space="0" w:color="auto"/>
        <w:left w:val="none" w:sz="0" w:space="0" w:color="auto"/>
        <w:bottom w:val="none" w:sz="0" w:space="0" w:color="auto"/>
        <w:right w:val="none" w:sz="0" w:space="0" w:color="auto"/>
      </w:divBdr>
    </w:div>
    <w:div w:id="1512255633">
      <w:bodyDiv w:val="1"/>
      <w:marLeft w:val="0"/>
      <w:marRight w:val="0"/>
      <w:marTop w:val="0"/>
      <w:marBottom w:val="0"/>
      <w:divBdr>
        <w:top w:val="none" w:sz="0" w:space="0" w:color="auto"/>
        <w:left w:val="none" w:sz="0" w:space="0" w:color="auto"/>
        <w:bottom w:val="none" w:sz="0" w:space="0" w:color="auto"/>
        <w:right w:val="none" w:sz="0" w:space="0" w:color="auto"/>
      </w:divBdr>
    </w:div>
    <w:div w:id="1524128904">
      <w:bodyDiv w:val="1"/>
      <w:marLeft w:val="0"/>
      <w:marRight w:val="0"/>
      <w:marTop w:val="0"/>
      <w:marBottom w:val="0"/>
      <w:divBdr>
        <w:top w:val="none" w:sz="0" w:space="0" w:color="auto"/>
        <w:left w:val="none" w:sz="0" w:space="0" w:color="auto"/>
        <w:bottom w:val="none" w:sz="0" w:space="0" w:color="auto"/>
        <w:right w:val="none" w:sz="0" w:space="0" w:color="auto"/>
      </w:divBdr>
    </w:div>
    <w:div w:id="1528250870">
      <w:bodyDiv w:val="1"/>
      <w:marLeft w:val="0"/>
      <w:marRight w:val="0"/>
      <w:marTop w:val="0"/>
      <w:marBottom w:val="0"/>
      <w:divBdr>
        <w:top w:val="none" w:sz="0" w:space="0" w:color="auto"/>
        <w:left w:val="none" w:sz="0" w:space="0" w:color="auto"/>
        <w:bottom w:val="none" w:sz="0" w:space="0" w:color="auto"/>
        <w:right w:val="none" w:sz="0" w:space="0" w:color="auto"/>
      </w:divBdr>
    </w:div>
    <w:div w:id="1530610044">
      <w:bodyDiv w:val="1"/>
      <w:marLeft w:val="0"/>
      <w:marRight w:val="0"/>
      <w:marTop w:val="0"/>
      <w:marBottom w:val="0"/>
      <w:divBdr>
        <w:top w:val="none" w:sz="0" w:space="0" w:color="auto"/>
        <w:left w:val="none" w:sz="0" w:space="0" w:color="auto"/>
        <w:bottom w:val="none" w:sz="0" w:space="0" w:color="auto"/>
        <w:right w:val="none" w:sz="0" w:space="0" w:color="auto"/>
      </w:divBdr>
    </w:div>
    <w:div w:id="1538470109">
      <w:bodyDiv w:val="1"/>
      <w:marLeft w:val="0"/>
      <w:marRight w:val="0"/>
      <w:marTop w:val="0"/>
      <w:marBottom w:val="0"/>
      <w:divBdr>
        <w:top w:val="none" w:sz="0" w:space="0" w:color="auto"/>
        <w:left w:val="none" w:sz="0" w:space="0" w:color="auto"/>
        <w:bottom w:val="none" w:sz="0" w:space="0" w:color="auto"/>
        <w:right w:val="none" w:sz="0" w:space="0" w:color="auto"/>
      </w:divBdr>
    </w:div>
    <w:div w:id="1539245549">
      <w:bodyDiv w:val="1"/>
      <w:marLeft w:val="0"/>
      <w:marRight w:val="0"/>
      <w:marTop w:val="0"/>
      <w:marBottom w:val="0"/>
      <w:divBdr>
        <w:top w:val="none" w:sz="0" w:space="0" w:color="auto"/>
        <w:left w:val="none" w:sz="0" w:space="0" w:color="auto"/>
        <w:bottom w:val="none" w:sz="0" w:space="0" w:color="auto"/>
        <w:right w:val="none" w:sz="0" w:space="0" w:color="auto"/>
      </w:divBdr>
    </w:div>
    <w:div w:id="1545479062">
      <w:bodyDiv w:val="1"/>
      <w:marLeft w:val="0"/>
      <w:marRight w:val="0"/>
      <w:marTop w:val="0"/>
      <w:marBottom w:val="0"/>
      <w:divBdr>
        <w:top w:val="none" w:sz="0" w:space="0" w:color="auto"/>
        <w:left w:val="none" w:sz="0" w:space="0" w:color="auto"/>
        <w:bottom w:val="none" w:sz="0" w:space="0" w:color="auto"/>
        <w:right w:val="none" w:sz="0" w:space="0" w:color="auto"/>
      </w:divBdr>
    </w:div>
    <w:div w:id="1596206286">
      <w:bodyDiv w:val="1"/>
      <w:marLeft w:val="0"/>
      <w:marRight w:val="0"/>
      <w:marTop w:val="0"/>
      <w:marBottom w:val="0"/>
      <w:divBdr>
        <w:top w:val="none" w:sz="0" w:space="0" w:color="auto"/>
        <w:left w:val="none" w:sz="0" w:space="0" w:color="auto"/>
        <w:bottom w:val="none" w:sz="0" w:space="0" w:color="auto"/>
        <w:right w:val="none" w:sz="0" w:space="0" w:color="auto"/>
      </w:divBdr>
    </w:div>
    <w:div w:id="1626079984">
      <w:bodyDiv w:val="1"/>
      <w:marLeft w:val="0"/>
      <w:marRight w:val="0"/>
      <w:marTop w:val="0"/>
      <w:marBottom w:val="0"/>
      <w:divBdr>
        <w:top w:val="none" w:sz="0" w:space="0" w:color="auto"/>
        <w:left w:val="none" w:sz="0" w:space="0" w:color="auto"/>
        <w:bottom w:val="none" w:sz="0" w:space="0" w:color="auto"/>
        <w:right w:val="none" w:sz="0" w:space="0" w:color="auto"/>
      </w:divBdr>
    </w:div>
    <w:div w:id="1637175314">
      <w:bodyDiv w:val="1"/>
      <w:marLeft w:val="0"/>
      <w:marRight w:val="0"/>
      <w:marTop w:val="0"/>
      <w:marBottom w:val="0"/>
      <w:divBdr>
        <w:top w:val="none" w:sz="0" w:space="0" w:color="auto"/>
        <w:left w:val="none" w:sz="0" w:space="0" w:color="auto"/>
        <w:bottom w:val="none" w:sz="0" w:space="0" w:color="auto"/>
        <w:right w:val="none" w:sz="0" w:space="0" w:color="auto"/>
      </w:divBdr>
    </w:div>
    <w:div w:id="1642081559">
      <w:bodyDiv w:val="1"/>
      <w:marLeft w:val="0"/>
      <w:marRight w:val="0"/>
      <w:marTop w:val="0"/>
      <w:marBottom w:val="0"/>
      <w:divBdr>
        <w:top w:val="none" w:sz="0" w:space="0" w:color="auto"/>
        <w:left w:val="none" w:sz="0" w:space="0" w:color="auto"/>
        <w:bottom w:val="none" w:sz="0" w:space="0" w:color="auto"/>
        <w:right w:val="none" w:sz="0" w:space="0" w:color="auto"/>
      </w:divBdr>
    </w:div>
    <w:div w:id="1651327112">
      <w:bodyDiv w:val="1"/>
      <w:marLeft w:val="0"/>
      <w:marRight w:val="0"/>
      <w:marTop w:val="0"/>
      <w:marBottom w:val="0"/>
      <w:divBdr>
        <w:top w:val="none" w:sz="0" w:space="0" w:color="auto"/>
        <w:left w:val="none" w:sz="0" w:space="0" w:color="auto"/>
        <w:bottom w:val="none" w:sz="0" w:space="0" w:color="auto"/>
        <w:right w:val="none" w:sz="0" w:space="0" w:color="auto"/>
      </w:divBdr>
    </w:div>
    <w:div w:id="1671643763">
      <w:bodyDiv w:val="1"/>
      <w:marLeft w:val="0"/>
      <w:marRight w:val="0"/>
      <w:marTop w:val="0"/>
      <w:marBottom w:val="0"/>
      <w:divBdr>
        <w:top w:val="none" w:sz="0" w:space="0" w:color="auto"/>
        <w:left w:val="none" w:sz="0" w:space="0" w:color="auto"/>
        <w:bottom w:val="none" w:sz="0" w:space="0" w:color="auto"/>
        <w:right w:val="none" w:sz="0" w:space="0" w:color="auto"/>
      </w:divBdr>
    </w:div>
    <w:div w:id="1695690151">
      <w:bodyDiv w:val="1"/>
      <w:marLeft w:val="0"/>
      <w:marRight w:val="0"/>
      <w:marTop w:val="0"/>
      <w:marBottom w:val="0"/>
      <w:divBdr>
        <w:top w:val="none" w:sz="0" w:space="0" w:color="auto"/>
        <w:left w:val="none" w:sz="0" w:space="0" w:color="auto"/>
        <w:bottom w:val="none" w:sz="0" w:space="0" w:color="auto"/>
        <w:right w:val="none" w:sz="0" w:space="0" w:color="auto"/>
      </w:divBdr>
    </w:div>
    <w:div w:id="1722703247">
      <w:bodyDiv w:val="1"/>
      <w:marLeft w:val="0"/>
      <w:marRight w:val="0"/>
      <w:marTop w:val="0"/>
      <w:marBottom w:val="0"/>
      <w:divBdr>
        <w:top w:val="none" w:sz="0" w:space="0" w:color="auto"/>
        <w:left w:val="none" w:sz="0" w:space="0" w:color="auto"/>
        <w:bottom w:val="none" w:sz="0" w:space="0" w:color="auto"/>
        <w:right w:val="none" w:sz="0" w:space="0" w:color="auto"/>
      </w:divBdr>
    </w:div>
    <w:div w:id="1798527181">
      <w:bodyDiv w:val="1"/>
      <w:marLeft w:val="0"/>
      <w:marRight w:val="0"/>
      <w:marTop w:val="0"/>
      <w:marBottom w:val="0"/>
      <w:divBdr>
        <w:top w:val="none" w:sz="0" w:space="0" w:color="auto"/>
        <w:left w:val="none" w:sz="0" w:space="0" w:color="auto"/>
        <w:bottom w:val="none" w:sz="0" w:space="0" w:color="auto"/>
        <w:right w:val="none" w:sz="0" w:space="0" w:color="auto"/>
      </w:divBdr>
    </w:div>
    <w:div w:id="1843541352">
      <w:bodyDiv w:val="1"/>
      <w:marLeft w:val="0"/>
      <w:marRight w:val="0"/>
      <w:marTop w:val="0"/>
      <w:marBottom w:val="0"/>
      <w:divBdr>
        <w:top w:val="none" w:sz="0" w:space="0" w:color="auto"/>
        <w:left w:val="none" w:sz="0" w:space="0" w:color="auto"/>
        <w:bottom w:val="none" w:sz="0" w:space="0" w:color="auto"/>
        <w:right w:val="none" w:sz="0" w:space="0" w:color="auto"/>
      </w:divBdr>
    </w:div>
    <w:div w:id="1862275311">
      <w:bodyDiv w:val="1"/>
      <w:marLeft w:val="0"/>
      <w:marRight w:val="0"/>
      <w:marTop w:val="0"/>
      <w:marBottom w:val="0"/>
      <w:divBdr>
        <w:top w:val="none" w:sz="0" w:space="0" w:color="auto"/>
        <w:left w:val="none" w:sz="0" w:space="0" w:color="auto"/>
        <w:bottom w:val="none" w:sz="0" w:space="0" w:color="auto"/>
        <w:right w:val="none" w:sz="0" w:space="0" w:color="auto"/>
      </w:divBdr>
    </w:div>
    <w:div w:id="1880431657">
      <w:bodyDiv w:val="1"/>
      <w:marLeft w:val="0"/>
      <w:marRight w:val="0"/>
      <w:marTop w:val="0"/>
      <w:marBottom w:val="0"/>
      <w:divBdr>
        <w:top w:val="none" w:sz="0" w:space="0" w:color="auto"/>
        <w:left w:val="none" w:sz="0" w:space="0" w:color="auto"/>
        <w:bottom w:val="none" w:sz="0" w:space="0" w:color="auto"/>
        <w:right w:val="none" w:sz="0" w:space="0" w:color="auto"/>
      </w:divBdr>
    </w:div>
    <w:div w:id="1881552983">
      <w:bodyDiv w:val="1"/>
      <w:marLeft w:val="0"/>
      <w:marRight w:val="0"/>
      <w:marTop w:val="0"/>
      <w:marBottom w:val="0"/>
      <w:divBdr>
        <w:top w:val="none" w:sz="0" w:space="0" w:color="auto"/>
        <w:left w:val="none" w:sz="0" w:space="0" w:color="auto"/>
        <w:bottom w:val="none" w:sz="0" w:space="0" w:color="auto"/>
        <w:right w:val="none" w:sz="0" w:space="0" w:color="auto"/>
      </w:divBdr>
    </w:div>
    <w:div w:id="1884977266">
      <w:bodyDiv w:val="1"/>
      <w:marLeft w:val="0"/>
      <w:marRight w:val="0"/>
      <w:marTop w:val="0"/>
      <w:marBottom w:val="0"/>
      <w:divBdr>
        <w:top w:val="none" w:sz="0" w:space="0" w:color="auto"/>
        <w:left w:val="none" w:sz="0" w:space="0" w:color="auto"/>
        <w:bottom w:val="none" w:sz="0" w:space="0" w:color="auto"/>
        <w:right w:val="none" w:sz="0" w:space="0" w:color="auto"/>
      </w:divBdr>
    </w:div>
    <w:div w:id="1897660975">
      <w:bodyDiv w:val="1"/>
      <w:marLeft w:val="0"/>
      <w:marRight w:val="0"/>
      <w:marTop w:val="0"/>
      <w:marBottom w:val="0"/>
      <w:divBdr>
        <w:top w:val="none" w:sz="0" w:space="0" w:color="auto"/>
        <w:left w:val="none" w:sz="0" w:space="0" w:color="auto"/>
        <w:bottom w:val="none" w:sz="0" w:space="0" w:color="auto"/>
        <w:right w:val="none" w:sz="0" w:space="0" w:color="auto"/>
      </w:divBdr>
    </w:div>
    <w:div w:id="1911192778">
      <w:bodyDiv w:val="1"/>
      <w:marLeft w:val="0"/>
      <w:marRight w:val="0"/>
      <w:marTop w:val="0"/>
      <w:marBottom w:val="0"/>
      <w:divBdr>
        <w:top w:val="none" w:sz="0" w:space="0" w:color="auto"/>
        <w:left w:val="none" w:sz="0" w:space="0" w:color="auto"/>
        <w:bottom w:val="none" w:sz="0" w:space="0" w:color="auto"/>
        <w:right w:val="none" w:sz="0" w:space="0" w:color="auto"/>
      </w:divBdr>
    </w:div>
    <w:div w:id="1915122969">
      <w:bodyDiv w:val="1"/>
      <w:marLeft w:val="0"/>
      <w:marRight w:val="0"/>
      <w:marTop w:val="0"/>
      <w:marBottom w:val="0"/>
      <w:divBdr>
        <w:top w:val="none" w:sz="0" w:space="0" w:color="auto"/>
        <w:left w:val="none" w:sz="0" w:space="0" w:color="auto"/>
        <w:bottom w:val="none" w:sz="0" w:space="0" w:color="auto"/>
        <w:right w:val="none" w:sz="0" w:space="0" w:color="auto"/>
      </w:divBdr>
    </w:div>
    <w:div w:id="1943951682">
      <w:bodyDiv w:val="1"/>
      <w:marLeft w:val="0"/>
      <w:marRight w:val="0"/>
      <w:marTop w:val="0"/>
      <w:marBottom w:val="0"/>
      <w:divBdr>
        <w:top w:val="none" w:sz="0" w:space="0" w:color="auto"/>
        <w:left w:val="none" w:sz="0" w:space="0" w:color="auto"/>
        <w:bottom w:val="none" w:sz="0" w:space="0" w:color="auto"/>
        <w:right w:val="none" w:sz="0" w:space="0" w:color="auto"/>
      </w:divBdr>
    </w:div>
    <w:div w:id="1973171123">
      <w:bodyDiv w:val="1"/>
      <w:marLeft w:val="0"/>
      <w:marRight w:val="0"/>
      <w:marTop w:val="0"/>
      <w:marBottom w:val="0"/>
      <w:divBdr>
        <w:top w:val="none" w:sz="0" w:space="0" w:color="auto"/>
        <w:left w:val="none" w:sz="0" w:space="0" w:color="auto"/>
        <w:bottom w:val="none" w:sz="0" w:space="0" w:color="auto"/>
        <w:right w:val="none" w:sz="0" w:space="0" w:color="auto"/>
      </w:divBdr>
    </w:div>
    <w:div w:id="2046439165">
      <w:bodyDiv w:val="1"/>
      <w:marLeft w:val="0"/>
      <w:marRight w:val="0"/>
      <w:marTop w:val="0"/>
      <w:marBottom w:val="0"/>
      <w:divBdr>
        <w:top w:val="none" w:sz="0" w:space="0" w:color="auto"/>
        <w:left w:val="none" w:sz="0" w:space="0" w:color="auto"/>
        <w:bottom w:val="none" w:sz="0" w:space="0" w:color="auto"/>
        <w:right w:val="none" w:sz="0" w:space="0" w:color="auto"/>
      </w:divBdr>
    </w:div>
    <w:div w:id="2052685133">
      <w:bodyDiv w:val="1"/>
      <w:marLeft w:val="0"/>
      <w:marRight w:val="0"/>
      <w:marTop w:val="0"/>
      <w:marBottom w:val="0"/>
      <w:divBdr>
        <w:top w:val="none" w:sz="0" w:space="0" w:color="auto"/>
        <w:left w:val="none" w:sz="0" w:space="0" w:color="auto"/>
        <w:bottom w:val="none" w:sz="0" w:space="0" w:color="auto"/>
        <w:right w:val="none" w:sz="0" w:space="0" w:color="auto"/>
      </w:divBdr>
    </w:div>
    <w:div w:id="2054848220">
      <w:bodyDiv w:val="1"/>
      <w:marLeft w:val="0"/>
      <w:marRight w:val="0"/>
      <w:marTop w:val="0"/>
      <w:marBottom w:val="0"/>
      <w:divBdr>
        <w:top w:val="none" w:sz="0" w:space="0" w:color="auto"/>
        <w:left w:val="none" w:sz="0" w:space="0" w:color="auto"/>
        <w:bottom w:val="none" w:sz="0" w:space="0" w:color="auto"/>
        <w:right w:val="none" w:sz="0" w:space="0" w:color="auto"/>
      </w:divBdr>
    </w:div>
    <w:div w:id="2070575058">
      <w:bodyDiv w:val="1"/>
      <w:marLeft w:val="0"/>
      <w:marRight w:val="0"/>
      <w:marTop w:val="0"/>
      <w:marBottom w:val="0"/>
      <w:divBdr>
        <w:top w:val="none" w:sz="0" w:space="0" w:color="auto"/>
        <w:left w:val="none" w:sz="0" w:space="0" w:color="auto"/>
        <w:bottom w:val="none" w:sz="0" w:space="0" w:color="auto"/>
        <w:right w:val="none" w:sz="0" w:space="0" w:color="auto"/>
      </w:divBdr>
    </w:div>
    <w:div w:id="2073767204">
      <w:bodyDiv w:val="1"/>
      <w:marLeft w:val="0"/>
      <w:marRight w:val="0"/>
      <w:marTop w:val="0"/>
      <w:marBottom w:val="0"/>
      <w:divBdr>
        <w:top w:val="none" w:sz="0" w:space="0" w:color="auto"/>
        <w:left w:val="none" w:sz="0" w:space="0" w:color="auto"/>
        <w:bottom w:val="none" w:sz="0" w:space="0" w:color="auto"/>
        <w:right w:val="none" w:sz="0" w:space="0" w:color="auto"/>
      </w:divBdr>
    </w:div>
    <w:div w:id="2123956400">
      <w:bodyDiv w:val="1"/>
      <w:marLeft w:val="0"/>
      <w:marRight w:val="0"/>
      <w:marTop w:val="0"/>
      <w:marBottom w:val="0"/>
      <w:divBdr>
        <w:top w:val="none" w:sz="0" w:space="0" w:color="auto"/>
        <w:left w:val="none" w:sz="0" w:space="0" w:color="auto"/>
        <w:bottom w:val="none" w:sz="0" w:space="0" w:color="auto"/>
        <w:right w:val="none" w:sz="0" w:space="0" w:color="auto"/>
      </w:divBdr>
    </w:div>
    <w:div w:id="2126578151">
      <w:bodyDiv w:val="1"/>
      <w:marLeft w:val="0"/>
      <w:marRight w:val="0"/>
      <w:marTop w:val="0"/>
      <w:marBottom w:val="0"/>
      <w:divBdr>
        <w:top w:val="none" w:sz="0" w:space="0" w:color="auto"/>
        <w:left w:val="none" w:sz="0" w:space="0" w:color="auto"/>
        <w:bottom w:val="none" w:sz="0" w:space="0" w:color="auto"/>
        <w:right w:val="none" w:sz="0" w:space="0" w:color="auto"/>
      </w:divBdr>
    </w:div>
    <w:div w:id="2126654131">
      <w:bodyDiv w:val="1"/>
      <w:marLeft w:val="0"/>
      <w:marRight w:val="0"/>
      <w:marTop w:val="0"/>
      <w:marBottom w:val="0"/>
      <w:divBdr>
        <w:top w:val="none" w:sz="0" w:space="0" w:color="auto"/>
        <w:left w:val="none" w:sz="0" w:space="0" w:color="auto"/>
        <w:bottom w:val="none" w:sz="0" w:space="0" w:color="auto"/>
        <w:right w:val="none" w:sz="0" w:space="0" w:color="auto"/>
      </w:divBdr>
      <w:divsChild>
        <w:div w:id="1318725835">
          <w:marLeft w:val="0"/>
          <w:marRight w:val="0"/>
          <w:marTop w:val="0"/>
          <w:marBottom w:val="0"/>
          <w:divBdr>
            <w:top w:val="none" w:sz="0" w:space="0" w:color="auto"/>
            <w:left w:val="none" w:sz="0" w:space="0" w:color="auto"/>
            <w:bottom w:val="none" w:sz="0" w:space="0" w:color="auto"/>
            <w:right w:val="none" w:sz="0" w:space="0" w:color="auto"/>
          </w:divBdr>
          <w:divsChild>
            <w:div w:id="18356796">
              <w:marLeft w:val="0"/>
              <w:marRight w:val="0"/>
              <w:marTop w:val="0"/>
              <w:marBottom w:val="0"/>
              <w:divBdr>
                <w:top w:val="none" w:sz="0" w:space="0" w:color="auto"/>
                <w:left w:val="none" w:sz="0" w:space="0" w:color="auto"/>
                <w:bottom w:val="none" w:sz="0" w:space="0" w:color="auto"/>
                <w:right w:val="none" w:sz="0" w:space="0" w:color="auto"/>
              </w:divBdr>
            </w:div>
            <w:div w:id="40247200">
              <w:marLeft w:val="0"/>
              <w:marRight w:val="0"/>
              <w:marTop w:val="0"/>
              <w:marBottom w:val="0"/>
              <w:divBdr>
                <w:top w:val="none" w:sz="0" w:space="0" w:color="auto"/>
                <w:left w:val="none" w:sz="0" w:space="0" w:color="auto"/>
                <w:bottom w:val="none" w:sz="0" w:space="0" w:color="auto"/>
                <w:right w:val="none" w:sz="0" w:space="0" w:color="auto"/>
              </w:divBdr>
            </w:div>
            <w:div w:id="78722885">
              <w:marLeft w:val="0"/>
              <w:marRight w:val="0"/>
              <w:marTop w:val="0"/>
              <w:marBottom w:val="0"/>
              <w:divBdr>
                <w:top w:val="none" w:sz="0" w:space="0" w:color="auto"/>
                <w:left w:val="none" w:sz="0" w:space="0" w:color="auto"/>
                <w:bottom w:val="none" w:sz="0" w:space="0" w:color="auto"/>
                <w:right w:val="none" w:sz="0" w:space="0" w:color="auto"/>
              </w:divBdr>
            </w:div>
            <w:div w:id="90857294">
              <w:marLeft w:val="0"/>
              <w:marRight w:val="0"/>
              <w:marTop w:val="0"/>
              <w:marBottom w:val="0"/>
              <w:divBdr>
                <w:top w:val="none" w:sz="0" w:space="0" w:color="auto"/>
                <w:left w:val="none" w:sz="0" w:space="0" w:color="auto"/>
                <w:bottom w:val="none" w:sz="0" w:space="0" w:color="auto"/>
                <w:right w:val="none" w:sz="0" w:space="0" w:color="auto"/>
              </w:divBdr>
            </w:div>
            <w:div w:id="155654206">
              <w:marLeft w:val="0"/>
              <w:marRight w:val="0"/>
              <w:marTop w:val="0"/>
              <w:marBottom w:val="0"/>
              <w:divBdr>
                <w:top w:val="none" w:sz="0" w:space="0" w:color="auto"/>
                <w:left w:val="none" w:sz="0" w:space="0" w:color="auto"/>
                <w:bottom w:val="none" w:sz="0" w:space="0" w:color="auto"/>
                <w:right w:val="none" w:sz="0" w:space="0" w:color="auto"/>
              </w:divBdr>
            </w:div>
            <w:div w:id="184365803">
              <w:marLeft w:val="0"/>
              <w:marRight w:val="0"/>
              <w:marTop w:val="0"/>
              <w:marBottom w:val="0"/>
              <w:divBdr>
                <w:top w:val="none" w:sz="0" w:space="0" w:color="auto"/>
                <w:left w:val="none" w:sz="0" w:space="0" w:color="auto"/>
                <w:bottom w:val="none" w:sz="0" w:space="0" w:color="auto"/>
                <w:right w:val="none" w:sz="0" w:space="0" w:color="auto"/>
              </w:divBdr>
            </w:div>
            <w:div w:id="204031237">
              <w:marLeft w:val="0"/>
              <w:marRight w:val="0"/>
              <w:marTop w:val="0"/>
              <w:marBottom w:val="0"/>
              <w:divBdr>
                <w:top w:val="none" w:sz="0" w:space="0" w:color="auto"/>
                <w:left w:val="none" w:sz="0" w:space="0" w:color="auto"/>
                <w:bottom w:val="none" w:sz="0" w:space="0" w:color="auto"/>
                <w:right w:val="none" w:sz="0" w:space="0" w:color="auto"/>
              </w:divBdr>
            </w:div>
            <w:div w:id="380859277">
              <w:marLeft w:val="0"/>
              <w:marRight w:val="0"/>
              <w:marTop w:val="0"/>
              <w:marBottom w:val="0"/>
              <w:divBdr>
                <w:top w:val="none" w:sz="0" w:space="0" w:color="auto"/>
                <w:left w:val="none" w:sz="0" w:space="0" w:color="auto"/>
                <w:bottom w:val="none" w:sz="0" w:space="0" w:color="auto"/>
                <w:right w:val="none" w:sz="0" w:space="0" w:color="auto"/>
              </w:divBdr>
            </w:div>
            <w:div w:id="381250052">
              <w:marLeft w:val="0"/>
              <w:marRight w:val="0"/>
              <w:marTop w:val="0"/>
              <w:marBottom w:val="0"/>
              <w:divBdr>
                <w:top w:val="none" w:sz="0" w:space="0" w:color="auto"/>
                <w:left w:val="none" w:sz="0" w:space="0" w:color="auto"/>
                <w:bottom w:val="none" w:sz="0" w:space="0" w:color="auto"/>
                <w:right w:val="none" w:sz="0" w:space="0" w:color="auto"/>
              </w:divBdr>
            </w:div>
            <w:div w:id="428697514">
              <w:marLeft w:val="0"/>
              <w:marRight w:val="0"/>
              <w:marTop w:val="0"/>
              <w:marBottom w:val="0"/>
              <w:divBdr>
                <w:top w:val="none" w:sz="0" w:space="0" w:color="auto"/>
                <w:left w:val="none" w:sz="0" w:space="0" w:color="auto"/>
                <w:bottom w:val="none" w:sz="0" w:space="0" w:color="auto"/>
                <w:right w:val="none" w:sz="0" w:space="0" w:color="auto"/>
              </w:divBdr>
            </w:div>
            <w:div w:id="430466931">
              <w:marLeft w:val="0"/>
              <w:marRight w:val="0"/>
              <w:marTop w:val="0"/>
              <w:marBottom w:val="0"/>
              <w:divBdr>
                <w:top w:val="none" w:sz="0" w:space="0" w:color="auto"/>
                <w:left w:val="none" w:sz="0" w:space="0" w:color="auto"/>
                <w:bottom w:val="none" w:sz="0" w:space="0" w:color="auto"/>
                <w:right w:val="none" w:sz="0" w:space="0" w:color="auto"/>
              </w:divBdr>
            </w:div>
            <w:div w:id="435826345">
              <w:marLeft w:val="0"/>
              <w:marRight w:val="0"/>
              <w:marTop w:val="0"/>
              <w:marBottom w:val="0"/>
              <w:divBdr>
                <w:top w:val="none" w:sz="0" w:space="0" w:color="auto"/>
                <w:left w:val="none" w:sz="0" w:space="0" w:color="auto"/>
                <w:bottom w:val="none" w:sz="0" w:space="0" w:color="auto"/>
                <w:right w:val="none" w:sz="0" w:space="0" w:color="auto"/>
              </w:divBdr>
            </w:div>
            <w:div w:id="583033482">
              <w:marLeft w:val="0"/>
              <w:marRight w:val="0"/>
              <w:marTop w:val="0"/>
              <w:marBottom w:val="0"/>
              <w:divBdr>
                <w:top w:val="none" w:sz="0" w:space="0" w:color="auto"/>
                <w:left w:val="none" w:sz="0" w:space="0" w:color="auto"/>
                <w:bottom w:val="none" w:sz="0" w:space="0" w:color="auto"/>
                <w:right w:val="none" w:sz="0" w:space="0" w:color="auto"/>
              </w:divBdr>
            </w:div>
            <w:div w:id="585724323">
              <w:marLeft w:val="0"/>
              <w:marRight w:val="0"/>
              <w:marTop w:val="0"/>
              <w:marBottom w:val="0"/>
              <w:divBdr>
                <w:top w:val="none" w:sz="0" w:space="0" w:color="auto"/>
                <w:left w:val="none" w:sz="0" w:space="0" w:color="auto"/>
                <w:bottom w:val="none" w:sz="0" w:space="0" w:color="auto"/>
                <w:right w:val="none" w:sz="0" w:space="0" w:color="auto"/>
              </w:divBdr>
            </w:div>
            <w:div w:id="593368759">
              <w:marLeft w:val="0"/>
              <w:marRight w:val="0"/>
              <w:marTop w:val="0"/>
              <w:marBottom w:val="0"/>
              <w:divBdr>
                <w:top w:val="none" w:sz="0" w:space="0" w:color="auto"/>
                <w:left w:val="none" w:sz="0" w:space="0" w:color="auto"/>
                <w:bottom w:val="none" w:sz="0" w:space="0" w:color="auto"/>
                <w:right w:val="none" w:sz="0" w:space="0" w:color="auto"/>
              </w:divBdr>
            </w:div>
            <w:div w:id="609049007">
              <w:marLeft w:val="0"/>
              <w:marRight w:val="0"/>
              <w:marTop w:val="0"/>
              <w:marBottom w:val="0"/>
              <w:divBdr>
                <w:top w:val="none" w:sz="0" w:space="0" w:color="auto"/>
                <w:left w:val="none" w:sz="0" w:space="0" w:color="auto"/>
                <w:bottom w:val="none" w:sz="0" w:space="0" w:color="auto"/>
                <w:right w:val="none" w:sz="0" w:space="0" w:color="auto"/>
              </w:divBdr>
            </w:div>
            <w:div w:id="631326357">
              <w:marLeft w:val="0"/>
              <w:marRight w:val="0"/>
              <w:marTop w:val="0"/>
              <w:marBottom w:val="0"/>
              <w:divBdr>
                <w:top w:val="none" w:sz="0" w:space="0" w:color="auto"/>
                <w:left w:val="none" w:sz="0" w:space="0" w:color="auto"/>
                <w:bottom w:val="none" w:sz="0" w:space="0" w:color="auto"/>
                <w:right w:val="none" w:sz="0" w:space="0" w:color="auto"/>
              </w:divBdr>
            </w:div>
            <w:div w:id="658004101">
              <w:marLeft w:val="0"/>
              <w:marRight w:val="0"/>
              <w:marTop w:val="0"/>
              <w:marBottom w:val="0"/>
              <w:divBdr>
                <w:top w:val="none" w:sz="0" w:space="0" w:color="auto"/>
                <w:left w:val="none" w:sz="0" w:space="0" w:color="auto"/>
                <w:bottom w:val="none" w:sz="0" w:space="0" w:color="auto"/>
                <w:right w:val="none" w:sz="0" w:space="0" w:color="auto"/>
              </w:divBdr>
            </w:div>
            <w:div w:id="659621507">
              <w:marLeft w:val="0"/>
              <w:marRight w:val="0"/>
              <w:marTop w:val="0"/>
              <w:marBottom w:val="0"/>
              <w:divBdr>
                <w:top w:val="none" w:sz="0" w:space="0" w:color="auto"/>
                <w:left w:val="none" w:sz="0" w:space="0" w:color="auto"/>
                <w:bottom w:val="none" w:sz="0" w:space="0" w:color="auto"/>
                <w:right w:val="none" w:sz="0" w:space="0" w:color="auto"/>
              </w:divBdr>
            </w:div>
            <w:div w:id="743531488">
              <w:marLeft w:val="0"/>
              <w:marRight w:val="0"/>
              <w:marTop w:val="0"/>
              <w:marBottom w:val="0"/>
              <w:divBdr>
                <w:top w:val="none" w:sz="0" w:space="0" w:color="auto"/>
                <w:left w:val="none" w:sz="0" w:space="0" w:color="auto"/>
                <w:bottom w:val="none" w:sz="0" w:space="0" w:color="auto"/>
                <w:right w:val="none" w:sz="0" w:space="0" w:color="auto"/>
              </w:divBdr>
            </w:div>
            <w:div w:id="772553622">
              <w:marLeft w:val="0"/>
              <w:marRight w:val="0"/>
              <w:marTop w:val="0"/>
              <w:marBottom w:val="0"/>
              <w:divBdr>
                <w:top w:val="none" w:sz="0" w:space="0" w:color="auto"/>
                <w:left w:val="none" w:sz="0" w:space="0" w:color="auto"/>
                <w:bottom w:val="none" w:sz="0" w:space="0" w:color="auto"/>
                <w:right w:val="none" w:sz="0" w:space="0" w:color="auto"/>
              </w:divBdr>
            </w:div>
            <w:div w:id="899903674">
              <w:marLeft w:val="0"/>
              <w:marRight w:val="0"/>
              <w:marTop w:val="0"/>
              <w:marBottom w:val="0"/>
              <w:divBdr>
                <w:top w:val="none" w:sz="0" w:space="0" w:color="auto"/>
                <w:left w:val="none" w:sz="0" w:space="0" w:color="auto"/>
                <w:bottom w:val="none" w:sz="0" w:space="0" w:color="auto"/>
                <w:right w:val="none" w:sz="0" w:space="0" w:color="auto"/>
              </w:divBdr>
            </w:div>
            <w:div w:id="940380810">
              <w:marLeft w:val="0"/>
              <w:marRight w:val="0"/>
              <w:marTop w:val="0"/>
              <w:marBottom w:val="0"/>
              <w:divBdr>
                <w:top w:val="none" w:sz="0" w:space="0" w:color="auto"/>
                <w:left w:val="none" w:sz="0" w:space="0" w:color="auto"/>
                <w:bottom w:val="none" w:sz="0" w:space="0" w:color="auto"/>
                <w:right w:val="none" w:sz="0" w:space="0" w:color="auto"/>
              </w:divBdr>
            </w:div>
            <w:div w:id="969894112">
              <w:marLeft w:val="0"/>
              <w:marRight w:val="0"/>
              <w:marTop w:val="0"/>
              <w:marBottom w:val="0"/>
              <w:divBdr>
                <w:top w:val="none" w:sz="0" w:space="0" w:color="auto"/>
                <w:left w:val="none" w:sz="0" w:space="0" w:color="auto"/>
                <w:bottom w:val="none" w:sz="0" w:space="0" w:color="auto"/>
                <w:right w:val="none" w:sz="0" w:space="0" w:color="auto"/>
              </w:divBdr>
            </w:div>
            <w:div w:id="992175874">
              <w:marLeft w:val="0"/>
              <w:marRight w:val="0"/>
              <w:marTop w:val="0"/>
              <w:marBottom w:val="0"/>
              <w:divBdr>
                <w:top w:val="none" w:sz="0" w:space="0" w:color="auto"/>
                <w:left w:val="none" w:sz="0" w:space="0" w:color="auto"/>
                <w:bottom w:val="none" w:sz="0" w:space="0" w:color="auto"/>
                <w:right w:val="none" w:sz="0" w:space="0" w:color="auto"/>
              </w:divBdr>
            </w:div>
            <w:div w:id="996568703">
              <w:marLeft w:val="0"/>
              <w:marRight w:val="0"/>
              <w:marTop w:val="0"/>
              <w:marBottom w:val="0"/>
              <w:divBdr>
                <w:top w:val="none" w:sz="0" w:space="0" w:color="auto"/>
                <w:left w:val="none" w:sz="0" w:space="0" w:color="auto"/>
                <w:bottom w:val="none" w:sz="0" w:space="0" w:color="auto"/>
                <w:right w:val="none" w:sz="0" w:space="0" w:color="auto"/>
              </w:divBdr>
            </w:div>
            <w:div w:id="998190652">
              <w:marLeft w:val="0"/>
              <w:marRight w:val="0"/>
              <w:marTop w:val="0"/>
              <w:marBottom w:val="0"/>
              <w:divBdr>
                <w:top w:val="none" w:sz="0" w:space="0" w:color="auto"/>
                <w:left w:val="none" w:sz="0" w:space="0" w:color="auto"/>
                <w:bottom w:val="none" w:sz="0" w:space="0" w:color="auto"/>
                <w:right w:val="none" w:sz="0" w:space="0" w:color="auto"/>
              </w:divBdr>
            </w:div>
            <w:div w:id="1057434245">
              <w:marLeft w:val="0"/>
              <w:marRight w:val="0"/>
              <w:marTop w:val="0"/>
              <w:marBottom w:val="0"/>
              <w:divBdr>
                <w:top w:val="none" w:sz="0" w:space="0" w:color="auto"/>
                <w:left w:val="none" w:sz="0" w:space="0" w:color="auto"/>
                <w:bottom w:val="none" w:sz="0" w:space="0" w:color="auto"/>
                <w:right w:val="none" w:sz="0" w:space="0" w:color="auto"/>
              </w:divBdr>
            </w:div>
            <w:div w:id="1081562490">
              <w:marLeft w:val="0"/>
              <w:marRight w:val="0"/>
              <w:marTop w:val="0"/>
              <w:marBottom w:val="0"/>
              <w:divBdr>
                <w:top w:val="none" w:sz="0" w:space="0" w:color="auto"/>
                <w:left w:val="none" w:sz="0" w:space="0" w:color="auto"/>
                <w:bottom w:val="none" w:sz="0" w:space="0" w:color="auto"/>
                <w:right w:val="none" w:sz="0" w:space="0" w:color="auto"/>
              </w:divBdr>
            </w:div>
            <w:div w:id="1117725313">
              <w:marLeft w:val="0"/>
              <w:marRight w:val="0"/>
              <w:marTop w:val="0"/>
              <w:marBottom w:val="0"/>
              <w:divBdr>
                <w:top w:val="none" w:sz="0" w:space="0" w:color="auto"/>
                <w:left w:val="none" w:sz="0" w:space="0" w:color="auto"/>
                <w:bottom w:val="none" w:sz="0" w:space="0" w:color="auto"/>
                <w:right w:val="none" w:sz="0" w:space="0" w:color="auto"/>
              </w:divBdr>
            </w:div>
            <w:div w:id="1127240883">
              <w:marLeft w:val="0"/>
              <w:marRight w:val="0"/>
              <w:marTop w:val="0"/>
              <w:marBottom w:val="0"/>
              <w:divBdr>
                <w:top w:val="none" w:sz="0" w:space="0" w:color="auto"/>
                <w:left w:val="none" w:sz="0" w:space="0" w:color="auto"/>
                <w:bottom w:val="none" w:sz="0" w:space="0" w:color="auto"/>
                <w:right w:val="none" w:sz="0" w:space="0" w:color="auto"/>
              </w:divBdr>
            </w:div>
            <w:div w:id="1131627092">
              <w:marLeft w:val="0"/>
              <w:marRight w:val="0"/>
              <w:marTop w:val="0"/>
              <w:marBottom w:val="0"/>
              <w:divBdr>
                <w:top w:val="none" w:sz="0" w:space="0" w:color="auto"/>
                <w:left w:val="none" w:sz="0" w:space="0" w:color="auto"/>
                <w:bottom w:val="none" w:sz="0" w:space="0" w:color="auto"/>
                <w:right w:val="none" w:sz="0" w:space="0" w:color="auto"/>
              </w:divBdr>
            </w:div>
            <w:div w:id="1175150680">
              <w:marLeft w:val="0"/>
              <w:marRight w:val="0"/>
              <w:marTop w:val="0"/>
              <w:marBottom w:val="0"/>
              <w:divBdr>
                <w:top w:val="none" w:sz="0" w:space="0" w:color="auto"/>
                <w:left w:val="none" w:sz="0" w:space="0" w:color="auto"/>
                <w:bottom w:val="none" w:sz="0" w:space="0" w:color="auto"/>
                <w:right w:val="none" w:sz="0" w:space="0" w:color="auto"/>
              </w:divBdr>
            </w:div>
            <w:div w:id="1185052576">
              <w:marLeft w:val="0"/>
              <w:marRight w:val="0"/>
              <w:marTop w:val="0"/>
              <w:marBottom w:val="0"/>
              <w:divBdr>
                <w:top w:val="none" w:sz="0" w:space="0" w:color="auto"/>
                <w:left w:val="none" w:sz="0" w:space="0" w:color="auto"/>
                <w:bottom w:val="none" w:sz="0" w:space="0" w:color="auto"/>
                <w:right w:val="none" w:sz="0" w:space="0" w:color="auto"/>
              </w:divBdr>
            </w:div>
            <w:div w:id="1191338701">
              <w:marLeft w:val="0"/>
              <w:marRight w:val="0"/>
              <w:marTop w:val="0"/>
              <w:marBottom w:val="0"/>
              <w:divBdr>
                <w:top w:val="none" w:sz="0" w:space="0" w:color="auto"/>
                <w:left w:val="none" w:sz="0" w:space="0" w:color="auto"/>
                <w:bottom w:val="none" w:sz="0" w:space="0" w:color="auto"/>
                <w:right w:val="none" w:sz="0" w:space="0" w:color="auto"/>
              </w:divBdr>
            </w:div>
            <w:div w:id="1225071465">
              <w:marLeft w:val="0"/>
              <w:marRight w:val="0"/>
              <w:marTop w:val="0"/>
              <w:marBottom w:val="0"/>
              <w:divBdr>
                <w:top w:val="none" w:sz="0" w:space="0" w:color="auto"/>
                <w:left w:val="none" w:sz="0" w:space="0" w:color="auto"/>
                <w:bottom w:val="none" w:sz="0" w:space="0" w:color="auto"/>
                <w:right w:val="none" w:sz="0" w:space="0" w:color="auto"/>
              </w:divBdr>
            </w:div>
            <w:div w:id="1225529439">
              <w:marLeft w:val="0"/>
              <w:marRight w:val="0"/>
              <w:marTop w:val="0"/>
              <w:marBottom w:val="0"/>
              <w:divBdr>
                <w:top w:val="none" w:sz="0" w:space="0" w:color="auto"/>
                <w:left w:val="none" w:sz="0" w:space="0" w:color="auto"/>
                <w:bottom w:val="none" w:sz="0" w:space="0" w:color="auto"/>
                <w:right w:val="none" w:sz="0" w:space="0" w:color="auto"/>
              </w:divBdr>
            </w:div>
            <w:div w:id="1259218599">
              <w:marLeft w:val="0"/>
              <w:marRight w:val="0"/>
              <w:marTop w:val="0"/>
              <w:marBottom w:val="0"/>
              <w:divBdr>
                <w:top w:val="none" w:sz="0" w:space="0" w:color="auto"/>
                <w:left w:val="none" w:sz="0" w:space="0" w:color="auto"/>
                <w:bottom w:val="none" w:sz="0" w:space="0" w:color="auto"/>
                <w:right w:val="none" w:sz="0" w:space="0" w:color="auto"/>
              </w:divBdr>
            </w:div>
            <w:div w:id="1267154768">
              <w:marLeft w:val="0"/>
              <w:marRight w:val="0"/>
              <w:marTop w:val="0"/>
              <w:marBottom w:val="0"/>
              <w:divBdr>
                <w:top w:val="none" w:sz="0" w:space="0" w:color="auto"/>
                <w:left w:val="none" w:sz="0" w:space="0" w:color="auto"/>
                <w:bottom w:val="none" w:sz="0" w:space="0" w:color="auto"/>
                <w:right w:val="none" w:sz="0" w:space="0" w:color="auto"/>
              </w:divBdr>
            </w:div>
            <w:div w:id="1282611920">
              <w:marLeft w:val="0"/>
              <w:marRight w:val="0"/>
              <w:marTop w:val="0"/>
              <w:marBottom w:val="0"/>
              <w:divBdr>
                <w:top w:val="none" w:sz="0" w:space="0" w:color="auto"/>
                <w:left w:val="none" w:sz="0" w:space="0" w:color="auto"/>
                <w:bottom w:val="none" w:sz="0" w:space="0" w:color="auto"/>
                <w:right w:val="none" w:sz="0" w:space="0" w:color="auto"/>
              </w:divBdr>
            </w:div>
            <w:div w:id="1283808471">
              <w:marLeft w:val="0"/>
              <w:marRight w:val="0"/>
              <w:marTop w:val="0"/>
              <w:marBottom w:val="0"/>
              <w:divBdr>
                <w:top w:val="none" w:sz="0" w:space="0" w:color="auto"/>
                <w:left w:val="none" w:sz="0" w:space="0" w:color="auto"/>
                <w:bottom w:val="none" w:sz="0" w:space="0" w:color="auto"/>
                <w:right w:val="none" w:sz="0" w:space="0" w:color="auto"/>
              </w:divBdr>
            </w:div>
            <w:div w:id="1290088009">
              <w:marLeft w:val="0"/>
              <w:marRight w:val="0"/>
              <w:marTop w:val="0"/>
              <w:marBottom w:val="0"/>
              <w:divBdr>
                <w:top w:val="none" w:sz="0" w:space="0" w:color="auto"/>
                <w:left w:val="none" w:sz="0" w:space="0" w:color="auto"/>
                <w:bottom w:val="none" w:sz="0" w:space="0" w:color="auto"/>
                <w:right w:val="none" w:sz="0" w:space="0" w:color="auto"/>
              </w:divBdr>
            </w:div>
            <w:div w:id="1346634207">
              <w:marLeft w:val="0"/>
              <w:marRight w:val="0"/>
              <w:marTop w:val="0"/>
              <w:marBottom w:val="0"/>
              <w:divBdr>
                <w:top w:val="none" w:sz="0" w:space="0" w:color="auto"/>
                <w:left w:val="none" w:sz="0" w:space="0" w:color="auto"/>
                <w:bottom w:val="none" w:sz="0" w:space="0" w:color="auto"/>
                <w:right w:val="none" w:sz="0" w:space="0" w:color="auto"/>
              </w:divBdr>
            </w:div>
            <w:div w:id="1377464829">
              <w:marLeft w:val="0"/>
              <w:marRight w:val="0"/>
              <w:marTop w:val="0"/>
              <w:marBottom w:val="0"/>
              <w:divBdr>
                <w:top w:val="none" w:sz="0" w:space="0" w:color="auto"/>
                <w:left w:val="none" w:sz="0" w:space="0" w:color="auto"/>
                <w:bottom w:val="none" w:sz="0" w:space="0" w:color="auto"/>
                <w:right w:val="none" w:sz="0" w:space="0" w:color="auto"/>
              </w:divBdr>
            </w:div>
            <w:div w:id="1385518211">
              <w:marLeft w:val="0"/>
              <w:marRight w:val="0"/>
              <w:marTop w:val="0"/>
              <w:marBottom w:val="0"/>
              <w:divBdr>
                <w:top w:val="none" w:sz="0" w:space="0" w:color="auto"/>
                <w:left w:val="none" w:sz="0" w:space="0" w:color="auto"/>
                <w:bottom w:val="none" w:sz="0" w:space="0" w:color="auto"/>
                <w:right w:val="none" w:sz="0" w:space="0" w:color="auto"/>
              </w:divBdr>
            </w:div>
            <w:div w:id="1455908332">
              <w:marLeft w:val="0"/>
              <w:marRight w:val="0"/>
              <w:marTop w:val="0"/>
              <w:marBottom w:val="0"/>
              <w:divBdr>
                <w:top w:val="none" w:sz="0" w:space="0" w:color="auto"/>
                <w:left w:val="none" w:sz="0" w:space="0" w:color="auto"/>
                <w:bottom w:val="none" w:sz="0" w:space="0" w:color="auto"/>
                <w:right w:val="none" w:sz="0" w:space="0" w:color="auto"/>
              </w:divBdr>
            </w:div>
            <w:div w:id="1501114731">
              <w:marLeft w:val="0"/>
              <w:marRight w:val="0"/>
              <w:marTop w:val="0"/>
              <w:marBottom w:val="0"/>
              <w:divBdr>
                <w:top w:val="none" w:sz="0" w:space="0" w:color="auto"/>
                <w:left w:val="none" w:sz="0" w:space="0" w:color="auto"/>
                <w:bottom w:val="none" w:sz="0" w:space="0" w:color="auto"/>
                <w:right w:val="none" w:sz="0" w:space="0" w:color="auto"/>
              </w:divBdr>
            </w:div>
            <w:div w:id="1577327248">
              <w:marLeft w:val="0"/>
              <w:marRight w:val="0"/>
              <w:marTop w:val="0"/>
              <w:marBottom w:val="0"/>
              <w:divBdr>
                <w:top w:val="none" w:sz="0" w:space="0" w:color="auto"/>
                <w:left w:val="none" w:sz="0" w:space="0" w:color="auto"/>
                <w:bottom w:val="none" w:sz="0" w:space="0" w:color="auto"/>
                <w:right w:val="none" w:sz="0" w:space="0" w:color="auto"/>
              </w:divBdr>
            </w:div>
            <w:div w:id="1615163956">
              <w:marLeft w:val="0"/>
              <w:marRight w:val="0"/>
              <w:marTop w:val="0"/>
              <w:marBottom w:val="0"/>
              <w:divBdr>
                <w:top w:val="none" w:sz="0" w:space="0" w:color="auto"/>
                <w:left w:val="none" w:sz="0" w:space="0" w:color="auto"/>
                <w:bottom w:val="none" w:sz="0" w:space="0" w:color="auto"/>
                <w:right w:val="none" w:sz="0" w:space="0" w:color="auto"/>
              </w:divBdr>
            </w:div>
            <w:div w:id="1627738972">
              <w:marLeft w:val="0"/>
              <w:marRight w:val="0"/>
              <w:marTop w:val="0"/>
              <w:marBottom w:val="0"/>
              <w:divBdr>
                <w:top w:val="none" w:sz="0" w:space="0" w:color="auto"/>
                <w:left w:val="none" w:sz="0" w:space="0" w:color="auto"/>
                <w:bottom w:val="none" w:sz="0" w:space="0" w:color="auto"/>
                <w:right w:val="none" w:sz="0" w:space="0" w:color="auto"/>
              </w:divBdr>
            </w:div>
            <w:div w:id="1651324033">
              <w:marLeft w:val="0"/>
              <w:marRight w:val="0"/>
              <w:marTop w:val="0"/>
              <w:marBottom w:val="0"/>
              <w:divBdr>
                <w:top w:val="none" w:sz="0" w:space="0" w:color="auto"/>
                <w:left w:val="none" w:sz="0" w:space="0" w:color="auto"/>
                <w:bottom w:val="none" w:sz="0" w:space="0" w:color="auto"/>
                <w:right w:val="none" w:sz="0" w:space="0" w:color="auto"/>
              </w:divBdr>
            </w:div>
            <w:div w:id="1701009974">
              <w:marLeft w:val="0"/>
              <w:marRight w:val="0"/>
              <w:marTop w:val="0"/>
              <w:marBottom w:val="0"/>
              <w:divBdr>
                <w:top w:val="none" w:sz="0" w:space="0" w:color="auto"/>
                <w:left w:val="none" w:sz="0" w:space="0" w:color="auto"/>
                <w:bottom w:val="none" w:sz="0" w:space="0" w:color="auto"/>
                <w:right w:val="none" w:sz="0" w:space="0" w:color="auto"/>
              </w:divBdr>
            </w:div>
            <w:div w:id="1741293671">
              <w:marLeft w:val="0"/>
              <w:marRight w:val="0"/>
              <w:marTop w:val="0"/>
              <w:marBottom w:val="0"/>
              <w:divBdr>
                <w:top w:val="none" w:sz="0" w:space="0" w:color="auto"/>
                <w:left w:val="none" w:sz="0" w:space="0" w:color="auto"/>
                <w:bottom w:val="none" w:sz="0" w:space="0" w:color="auto"/>
                <w:right w:val="none" w:sz="0" w:space="0" w:color="auto"/>
              </w:divBdr>
            </w:div>
            <w:div w:id="1747074107">
              <w:marLeft w:val="0"/>
              <w:marRight w:val="0"/>
              <w:marTop w:val="0"/>
              <w:marBottom w:val="0"/>
              <w:divBdr>
                <w:top w:val="none" w:sz="0" w:space="0" w:color="auto"/>
                <w:left w:val="none" w:sz="0" w:space="0" w:color="auto"/>
                <w:bottom w:val="none" w:sz="0" w:space="0" w:color="auto"/>
                <w:right w:val="none" w:sz="0" w:space="0" w:color="auto"/>
              </w:divBdr>
            </w:div>
            <w:div w:id="1793357666">
              <w:marLeft w:val="0"/>
              <w:marRight w:val="0"/>
              <w:marTop w:val="0"/>
              <w:marBottom w:val="0"/>
              <w:divBdr>
                <w:top w:val="none" w:sz="0" w:space="0" w:color="auto"/>
                <w:left w:val="none" w:sz="0" w:space="0" w:color="auto"/>
                <w:bottom w:val="none" w:sz="0" w:space="0" w:color="auto"/>
                <w:right w:val="none" w:sz="0" w:space="0" w:color="auto"/>
              </w:divBdr>
            </w:div>
            <w:div w:id="1851338417">
              <w:marLeft w:val="0"/>
              <w:marRight w:val="0"/>
              <w:marTop w:val="0"/>
              <w:marBottom w:val="0"/>
              <w:divBdr>
                <w:top w:val="none" w:sz="0" w:space="0" w:color="auto"/>
                <w:left w:val="none" w:sz="0" w:space="0" w:color="auto"/>
                <w:bottom w:val="none" w:sz="0" w:space="0" w:color="auto"/>
                <w:right w:val="none" w:sz="0" w:space="0" w:color="auto"/>
              </w:divBdr>
            </w:div>
            <w:div w:id="1864174757">
              <w:marLeft w:val="0"/>
              <w:marRight w:val="0"/>
              <w:marTop w:val="0"/>
              <w:marBottom w:val="0"/>
              <w:divBdr>
                <w:top w:val="none" w:sz="0" w:space="0" w:color="auto"/>
                <w:left w:val="none" w:sz="0" w:space="0" w:color="auto"/>
                <w:bottom w:val="none" w:sz="0" w:space="0" w:color="auto"/>
                <w:right w:val="none" w:sz="0" w:space="0" w:color="auto"/>
              </w:divBdr>
            </w:div>
            <w:div w:id="1876039223">
              <w:marLeft w:val="0"/>
              <w:marRight w:val="0"/>
              <w:marTop w:val="0"/>
              <w:marBottom w:val="0"/>
              <w:divBdr>
                <w:top w:val="none" w:sz="0" w:space="0" w:color="auto"/>
                <w:left w:val="none" w:sz="0" w:space="0" w:color="auto"/>
                <w:bottom w:val="none" w:sz="0" w:space="0" w:color="auto"/>
                <w:right w:val="none" w:sz="0" w:space="0" w:color="auto"/>
              </w:divBdr>
            </w:div>
            <w:div w:id="1887329793">
              <w:marLeft w:val="0"/>
              <w:marRight w:val="0"/>
              <w:marTop w:val="0"/>
              <w:marBottom w:val="0"/>
              <w:divBdr>
                <w:top w:val="none" w:sz="0" w:space="0" w:color="auto"/>
                <w:left w:val="none" w:sz="0" w:space="0" w:color="auto"/>
                <w:bottom w:val="none" w:sz="0" w:space="0" w:color="auto"/>
                <w:right w:val="none" w:sz="0" w:space="0" w:color="auto"/>
              </w:divBdr>
            </w:div>
            <w:div w:id="1922912628">
              <w:marLeft w:val="0"/>
              <w:marRight w:val="0"/>
              <w:marTop w:val="0"/>
              <w:marBottom w:val="0"/>
              <w:divBdr>
                <w:top w:val="none" w:sz="0" w:space="0" w:color="auto"/>
                <w:left w:val="none" w:sz="0" w:space="0" w:color="auto"/>
                <w:bottom w:val="none" w:sz="0" w:space="0" w:color="auto"/>
                <w:right w:val="none" w:sz="0" w:space="0" w:color="auto"/>
              </w:divBdr>
            </w:div>
            <w:div w:id="1937518987">
              <w:marLeft w:val="0"/>
              <w:marRight w:val="0"/>
              <w:marTop w:val="0"/>
              <w:marBottom w:val="0"/>
              <w:divBdr>
                <w:top w:val="none" w:sz="0" w:space="0" w:color="auto"/>
                <w:left w:val="none" w:sz="0" w:space="0" w:color="auto"/>
                <w:bottom w:val="none" w:sz="0" w:space="0" w:color="auto"/>
                <w:right w:val="none" w:sz="0" w:space="0" w:color="auto"/>
              </w:divBdr>
            </w:div>
            <w:div w:id="1950159250">
              <w:marLeft w:val="0"/>
              <w:marRight w:val="0"/>
              <w:marTop w:val="0"/>
              <w:marBottom w:val="0"/>
              <w:divBdr>
                <w:top w:val="none" w:sz="0" w:space="0" w:color="auto"/>
                <w:left w:val="none" w:sz="0" w:space="0" w:color="auto"/>
                <w:bottom w:val="none" w:sz="0" w:space="0" w:color="auto"/>
                <w:right w:val="none" w:sz="0" w:space="0" w:color="auto"/>
              </w:divBdr>
            </w:div>
            <w:div w:id="1979415937">
              <w:marLeft w:val="0"/>
              <w:marRight w:val="0"/>
              <w:marTop w:val="0"/>
              <w:marBottom w:val="0"/>
              <w:divBdr>
                <w:top w:val="none" w:sz="0" w:space="0" w:color="auto"/>
                <w:left w:val="none" w:sz="0" w:space="0" w:color="auto"/>
                <w:bottom w:val="none" w:sz="0" w:space="0" w:color="auto"/>
                <w:right w:val="none" w:sz="0" w:space="0" w:color="auto"/>
              </w:divBdr>
            </w:div>
            <w:div w:id="1987707420">
              <w:marLeft w:val="0"/>
              <w:marRight w:val="0"/>
              <w:marTop w:val="0"/>
              <w:marBottom w:val="0"/>
              <w:divBdr>
                <w:top w:val="none" w:sz="0" w:space="0" w:color="auto"/>
                <w:left w:val="none" w:sz="0" w:space="0" w:color="auto"/>
                <w:bottom w:val="none" w:sz="0" w:space="0" w:color="auto"/>
                <w:right w:val="none" w:sz="0" w:space="0" w:color="auto"/>
              </w:divBdr>
            </w:div>
            <w:div w:id="1997759704">
              <w:marLeft w:val="0"/>
              <w:marRight w:val="0"/>
              <w:marTop w:val="0"/>
              <w:marBottom w:val="0"/>
              <w:divBdr>
                <w:top w:val="none" w:sz="0" w:space="0" w:color="auto"/>
                <w:left w:val="none" w:sz="0" w:space="0" w:color="auto"/>
                <w:bottom w:val="none" w:sz="0" w:space="0" w:color="auto"/>
                <w:right w:val="none" w:sz="0" w:space="0" w:color="auto"/>
              </w:divBdr>
            </w:div>
            <w:div w:id="2035884636">
              <w:marLeft w:val="0"/>
              <w:marRight w:val="0"/>
              <w:marTop w:val="0"/>
              <w:marBottom w:val="0"/>
              <w:divBdr>
                <w:top w:val="none" w:sz="0" w:space="0" w:color="auto"/>
                <w:left w:val="none" w:sz="0" w:space="0" w:color="auto"/>
                <w:bottom w:val="none" w:sz="0" w:space="0" w:color="auto"/>
                <w:right w:val="none" w:sz="0" w:space="0" w:color="auto"/>
              </w:divBdr>
            </w:div>
            <w:div w:id="2095664576">
              <w:marLeft w:val="0"/>
              <w:marRight w:val="0"/>
              <w:marTop w:val="0"/>
              <w:marBottom w:val="0"/>
              <w:divBdr>
                <w:top w:val="none" w:sz="0" w:space="0" w:color="auto"/>
                <w:left w:val="none" w:sz="0" w:space="0" w:color="auto"/>
                <w:bottom w:val="none" w:sz="0" w:space="0" w:color="auto"/>
                <w:right w:val="none" w:sz="0" w:space="0" w:color="auto"/>
              </w:divBdr>
            </w:div>
            <w:div w:id="2097481029">
              <w:marLeft w:val="0"/>
              <w:marRight w:val="0"/>
              <w:marTop w:val="0"/>
              <w:marBottom w:val="0"/>
              <w:divBdr>
                <w:top w:val="none" w:sz="0" w:space="0" w:color="auto"/>
                <w:left w:val="none" w:sz="0" w:space="0" w:color="auto"/>
                <w:bottom w:val="none" w:sz="0" w:space="0" w:color="auto"/>
                <w:right w:val="none" w:sz="0" w:space="0" w:color="auto"/>
              </w:divBdr>
            </w:div>
            <w:div w:id="21280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clio-infra.eu/" TargetMode="External"/><Relationship Id="rId1" Type="http://schemas.openxmlformats.org/officeDocument/2006/relationships/hyperlink" Target="http://www.gks.ru/wps/wcm/connect/rosstat_main/rosstat/ru/statistics/w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E22E0-6DCD-4E6D-B6BC-6C8E1DD4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58117</Words>
  <Characters>331273</Characters>
  <Application>Microsoft Office Word</Application>
  <DocSecurity>0</DocSecurity>
  <Lines>2760</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2021-12-27T19:52:00Z</dcterms:created>
  <dcterms:modified xsi:type="dcterms:W3CDTF">2021-12-27T19:55:00Z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e226b3e8-067a-3f92-85bb-e5eb652883be</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http://www.zotero.org/styles/electoral-studies</vt:lpwstr>
  </property>
  <property fmtid="{D5CDD505-2E9C-101B-9397-08002B2CF9AE}" pid="14" name="Mendeley Recent Style Name 4_1">
    <vt:lpwstr>Electoral Studies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